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0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868"/>
        <w:gridCol w:w="7471"/>
        <w:tblGridChange w:id="1">
          <w:tblGrid>
            <w:gridCol w:w="1868"/>
            <w:gridCol w:w="1"/>
            <w:gridCol w:w="7470"/>
            <w:gridCol w:w="9"/>
          </w:tblGrid>
        </w:tblGridChange>
      </w:tblGrid>
      <w:tr w:rsidR="00403DD2" w14:paraId="35C812B3" w14:textId="77777777" w:rsidTr="00403DD2">
        <w:trPr>
          <w:trPrChange w:id="2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" w:author="Denis Belousov" w:date="2022-07-12T10:19:00Z">
              <w:tcPr>
                <w:tcW w:w="4991" w:type="pct"/>
                <w:gridSpan w:val="4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42836B9" w14:textId="6CE6B98B" w:rsidR="00403DD2" w:rsidRDefault="00000000">
            <w:pPr>
              <w:pStyle w:val="3"/>
              <w:rPr>
                <w:rFonts w:eastAsia="Times New Roman"/>
              </w:rPr>
            </w:pPr>
            <w:bookmarkStart w:id="4" w:name="OLE_LINK1"/>
            <w:r>
              <w:rPr>
                <w:rFonts w:eastAsia="Times New Roman"/>
              </w:rPr>
              <w:t>[BR-2] </w:t>
            </w:r>
            <w:del w:id="5" w:author="Denis Belousov" w:date="2022-07-12T10:19:00Z">
              <w:r>
                <w:fldChar w:fldCharType="begin"/>
              </w:r>
              <w:r>
                <w:delInstrText>HYPERLINK "https://denkbr.atlassian.net/browse/BR-2"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6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7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"https://denkbr.atlassian.net/browse/BR-2" </w:instrText>
              </w:r>
            </w:ins>
            <w:r>
              <w:rPr>
                <w:rFonts w:eastAsia="Times New Roman"/>
              </w:rPr>
            </w:r>
            <w:ins w:id="8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Отсутствует заглавная страница сайта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02/Jul/22  Updated: </w:t>
            </w:r>
            <w:del w:id="9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04</w:delText>
              </w:r>
            </w:del>
            <w:ins w:id="10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0E90AEB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823F6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C7659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67A193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8B750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165402" w14:textId="6A68ED00" w:rsidR="00403DD2" w:rsidRDefault="00000000">
            <w:pPr>
              <w:rPr>
                <w:rFonts w:eastAsia="Times New Roman"/>
              </w:rPr>
            </w:pPr>
            <w:del w:id="11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2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3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1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23C6EAFF" w14:textId="77777777" w:rsidTr="00403DD2">
        <w:trPr>
          <w:trPrChange w:id="15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6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CB2558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7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08830D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20F8119C" w14:textId="77777777" w:rsidTr="00403DD2">
        <w:trPr>
          <w:trPrChange w:id="18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9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131FD4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0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5CE289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5E28B16D" w14:textId="77777777" w:rsidTr="00403DD2">
        <w:trPr>
          <w:trPrChange w:id="21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2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7C83E9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3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81664E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A2B8A72" w14:textId="77777777" w:rsidR="00403DD2" w:rsidRDefault="00403DD2">
      <w:pPr>
        <w:rPr>
          <w:ins w:id="24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1"/>
        <w:gridCol w:w="1781"/>
        <w:gridCol w:w="858"/>
        <w:gridCol w:w="5449"/>
      </w:tblGrid>
      <w:tr w:rsidR="00FF6A5F" w14:paraId="2DD348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6B2E2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74A5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4CBFB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63482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FF6A5F" w14:paraId="3499A9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858C1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5B4337" w14:textId="6C9B2DE3" w:rsidR="00403DD2" w:rsidRDefault="00000000">
            <w:pPr>
              <w:rPr>
                <w:rFonts w:eastAsia="Times New Roman"/>
              </w:rPr>
            </w:pPr>
            <w:del w:id="25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6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7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28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E630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9AF444" w14:textId="18522EE2" w:rsidR="00403DD2" w:rsidRDefault="00000000">
            <w:pPr>
              <w:rPr>
                <w:rFonts w:eastAsia="Times New Roman"/>
              </w:rPr>
            </w:pPr>
            <w:del w:id="29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0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1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3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6BBB489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F525B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B59B1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0C0D4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6779E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267244A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DD786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60679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308458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1656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5C285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3F07FA6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35278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3A3B7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560B2B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1E27D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B6EE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513791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89F5F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D7393" w14:textId="433DDE7B" w:rsidR="00403DD2" w:rsidRDefault="00000000">
            <w:pPr>
              <w:pStyle w:val="a5"/>
            </w:pPr>
            <w:r>
              <w:t>Выпуск Windows 11 Pro Версия 21H2 Сборка ОС 22000.778</w:t>
            </w:r>
            <w:r>
              <w:br/>
              <w:t xml:space="preserve">Браузер: </w:t>
            </w:r>
            <w:del w:id="33" w:author="Denis Belousov" w:date="2022-07-12T10:19:00Z">
              <w:r w:rsidR="00773BD4">
                <w:delText xml:space="preserve">Opera </w:delText>
              </w:r>
            </w:del>
            <w:ins w:id="34" w:author="Denis Belousov" w:date="2022-07-12T10:19:00Z">
              <w:r>
                <w:t>Google Chrome актуальной версии (</w:t>
              </w:r>
            </w:ins>
            <w:r>
              <w:t>Версия</w:t>
            </w:r>
            <w:del w:id="35" w:author="Denis Belousov" w:date="2022-07-12T10:19:00Z">
              <w:r w:rsidR="00773BD4">
                <w:delText>:88</w:delText>
              </w:r>
            </w:del>
            <w:ins w:id="36" w:author="Denis Belousov" w:date="2022-07-12T10:19:00Z">
              <w:r>
                <w:t xml:space="preserve"> 103</w:t>
              </w:r>
            </w:ins>
            <w:r>
              <w:t>.0.</w:t>
            </w:r>
            <w:del w:id="37" w:author="Denis Belousov" w:date="2022-07-12T10:19:00Z">
              <w:r w:rsidR="00773BD4">
                <w:delText>4412.53</w:delText>
              </w:r>
            </w:del>
            <w:ins w:id="38" w:author="Denis Belousov" w:date="2022-07-12T10:19:00Z">
              <w:r>
                <w:t>5060.114 (Официальная сборка)</w:t>
              </w:r>
            </w:ins>
          </w:p>
        </w:tc>
      </w:tr>
      <w:tr w:rsidR="003A2F39" w14:paraId="0F63A2A4" w14:textId="77777777">
        <w:trPr>
          <w:del w:id="39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8CF7BD" w14:textId="77777777" w:rsidR="003A2F39" w:rsidRDefault="00773BD4">
            <w:pPr>
              <w:rPr>
                <w:del w:id="40" w:author="Denis Belousov" w:date="2022-07-12T10:19:00Z"/>
                <w:rFonts w:eastAsia="Times New Roman"/>
              </w:rPr>
            </w:pPr>
            <w:del w:id="41" w:author="Denis Belousov" w:date="2022-07-12T10:19:00Z">
              <w:r>
                <w:rPr>
                  <w:rFonts w:eastAsia="Times New Roman"/>
                  <w:b/>
                  <w:bCs/>
                </w:rPr>
                <w:delText>Attachments: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8EC72" w14:textId="77777777" w:rsidR="003A2F39" w:rsidRDefault="00C13916">
            <w:pPr>
              <w:rPr>
                <w:del w:id="42" w:author="Denis Belousov" w:date="2022-07-12T10:19:00Z"/>
                <w:rFonts w:eastAsia="Times New Roman"/>
              </w:rPr>
            </w:pPr>
            <w:del w:id="43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7C631D27" wp14:editId="01626E7D">
                    <wp:extent cx="3084600" cy="2286000"/>
                    <wp:effectExtent l="0" t="0" r="1905" b="0"/>
                    <wp:docPr id="2" name="Рисунок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  <w:tr w:rsidR="003A2F39" w14:paraId="57D2027F" w14:textId="77777777">
        <w:trPr>
          <w:del w:id="44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3554B4" w14:textId="77777777" w:rsidR="003A2F39" w:rsidRDefault="00773BD4">
            <w:pPr>
              <w:rPr>
                <w:del w:id="45" w:author="Denis Belousov" w:date="2022-07-12T10:19:00Z"/>
                <w:rFonts w:eastAsia="Times New Roman"/>
              </w:rPr>
            </w:pPr>
            <w:del w:id="46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7"/>
              <w:gridCol w:w="3588"/>
              <w:gridCol w:w="3264"/>
              <w:gridCol w:w="534"/>
            </w:tblGrid>
            <w:tr w:rsidR="003A2F39" w14:paraId="0C300D30" w14:textId="77777777">
              <w:trPr>
                <w:tblCellSpacing w:w="0" w:type="dxa"/>
                <w:del w:id="47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FF4612" w14:textId="77777777" w:rsidR="003A2F39" w:rsidRDefault="00773BD4">
                  <w:pPr>
                    <w:rPr>
                      <w:del w:id="48" w:author="Denis Belousov" w:date="2022-07-12T10:19:00Z"/>
                      <w:rFonts w:eastAsia="Times New Roman"/>
                    </w:rPr>
                  </w:pPr>
                  <w:del w:id="49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3A194510" w14:textId="77777777">
              <w:trPr>
                <w:tblCellSpacing w:w="0" w:type="dxa"/>
                <w:del w:id="50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76AC9A" w14:textId="77777777" w:rsidR="003A2F39" w:rsidRDefault="00773BD4">
                  <w:pPr>
                    <w:rPr>
                      <w:del w:id="51" w:author="Denis Belousov" w:date="2022-07-12T10:19:00Z"/>
                      <w:rFonts w:eastAsia="Times New Roman"/>
                    </w:rPr>
                  </w:pPr>
                  <w:del w:id="52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C85255" w14:textId="77777777" w:rsidR="003A2F39" w:rsidRDefault="00000000">
                  <w:pPr>
                    <w:rPr>
                      <w:del w:id="53" w:author="Denis Belousov" w:date="2022-07-12T10:19:00Z"/>
                      <w:rFonts w:eastAsia="Times New Roman"/>
                    </w:rPr>
                  </w:pPr>
                  <w:del w:id="54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"https://denkbr.atlassian.net/browse/BR-3"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55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0B5E2C" w14:textId="77777777" w:rsidR="003A2F39" w:rsidRDefault="00773BD4">
                  <w:pPr>
                    <w:rPr>
                      <w:del w:id="56" w:author="Denis Belousov" w:date="2022-07-12T10:19:00Z"/>
                      <w:rFonts w:eastAsia="Times New Roman"/>
                    </w:rPr>
                  </w:pPr>
                  <w:del w:id="57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Отсутствие кнопки/ссылки для входа в 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2888E9" w14:textId="77777777" w:rsidR="003A2F39" w:rsidRDefault="00773BD4">
                  <w:pPr>
                    <w:rPr>
                      <w:del w:id="58" w:author="Denis Belousov" w:date="2022-07-12T10:19:00Z"/>
                      <w:rFonts w:eastAsia="Times New Roman"/>
                    </w:rPr>
                  </w:pPr>
                  <w:del w:id="59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01D37824" w14:textId="77777777">
              <w:trPr>
                <w:tblCellSpacing w:w="0" w:type="dxa"/>
                <w:del w:id="60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7B385F" w14:textId="77777777" w:rsidR="003A2F39" w:rsidRDefault="00773BD4">
                  <w:pPr>
                    <w:rPr>
                      <w:del w:id="61" w:author="Denis Belousov" w:date="2022-07-12T10:19:00Z"/>
                      <w:rFonts w:eastAsia="Times New Roman"/>
                    </w:rPr>
                  </w:pPr>
                  <w:del w:id="62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2E923D" w14:textId="77777777" w:rsidR="003A2F39" w:rsidRDefault="00000000">
                  <w:pPr>
                    <w:rPr>
                      <w:del w:id="63" w:author="Denis Belousov" w:date="2022-07-12T10:19:00Z"/>
                      <w:rFonts w:eastAsia="Times New Roman"/>
                    </w:rPr>
                  </w:pPr>
                  <w:del w:id="64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"https://denkbr.atlassian.net/browse/BR-4"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65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AD2692" w14:textId="77777777" w:rsidR="003A2F39" w:rsidRDefault="00773BD4">
                  <w:pPr>
                    <w:rPr>
                      <w:del w:id="66" w:author="Denis Belousov" w:date="2022-07-12T10:19:00Z"/>
                      <w:rFonts w:eastAsia="Times New Roman"/>
                    </w:rPr>
                  </w:pPr>
                  <w:del w:id="67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Отсутствие кнопки/ссылки на страницу 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AD84FC" w14:textId="77777777" w:rsidR="003A2F39" w:rsidRDefault="00773BD4">
                  <w:pPr>
                    <w:rPr>
                      <w:del w:id="68" w:author="Denis Belousov" w:date="2022-07-12T10:19:00Z"/>
                      <w:rFonts w:eastAsia="Times New Roman"/>
                    </w:rPr>
                  </w:pPr>
                  <w:del w:id="69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511B2A9F" w14:textId="77777777">
              <w:trPr>
                <w:tblCellSpacing w:w="0" w:type="dxa"/>
                <w:del w:id="70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B4A039" w14:textId="77777777" w:rsidR="003A2F39" w:rsidRDefault="00773BD4">
                  <w:pPr>
                    <w:rPr>
                      <w:del w:id="71" w:author="Denis Belousov" w:date="2022-07-12T10:19:00Z"/>
                      <w:rFonts w:eastAsia="Times New Roman"/>
                    </w:rPr>
                  </w:pPr>
                  <w:del w:id="72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736574" w14:textId="77777777" w:rsidR="003A2F39" w:rsidRDefault="00000000">
                  <w:pPr>
                    <w:rPr>
                      <w:del w:id="73" w:author="Denis Belousov" w:date="2022-07-12T10:19:00Z"/>
                      <w:rFonts w:eastAsia="Times New Roman"/>
                    </w:rPr>
                  </w:pPr>
                  <w:del w:id="74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"https://denkbr.atlassian.net/browse/BR-5"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75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07ED34" w14:textId="77777777" w:rsidR="003A2F39" w:rsidRDefault="00773BD4">
                  <w:pPr>
                    <w:rPr>
                      <w:del w:id="76" w:author="Denis Belousov" w:date="2022-07-12T10:19:00Z"/>
                      <w:rFonts w:eastAsia="Times New Roman"/>
                    </w:rPr>
                  </w:pPr>
                  <w:del w:id="77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Отсутствие плитки/карусели курсов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23CA78" w14:textId="77777777" w:rsidR="003A2F39" w:rsidRDefault="00773BD4">
                  <w:pPr>
                    <w:rPr>
                      <w:del w:id="78" w:author="Denis Belousov" w:date="2022-07-12T10:19:00Z"/>
                      <w:rFonts w:eastAsia="Times New Roman"/>
                    </w:rPr>
                  </w:pPr>
                  <w:del w:id="79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7069F9A2" w14:textId="77777777">
              <w:trPr>
                <w:tblCellSpacing w:w="0" w:type="dxa"/>
                <w:del w:id="80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3EE51D" w14:textId="77777777" w:rsidR="003A2F39" w:rsidRDefault="00773BD4">
                  <w:pPr>
                    <w:rPr>
                      <w:del w:id="81" w:author="Denis Belousov" w:date="2022-07-12T10:19:00Z"/>
                      <w:rFonts w:eastAsia="Times New Roman"/>
                    </w:rPr>
                  </w:pPr>
                  <w:del w:id="82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E84AB8" w14:textId="77777777" w:rsidR="003A2F39" w:rsidRDefault="00000000">
                  <w:pPr>
                    <w:rPr>
                      <w:del w:id="83" w:author="Denis Belousov" w:date="2022-07-12T10:19:00Z"/>
                      <w:rFonts w:eastAsia="Times New Roman"/>
                    </w:rPr>
                  </w:pPr>
                  <w:del w:id="84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"https://denkbr.atlassian.net/browse/BR-6"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85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877618" w14:textId="77777777" w:rsidR="003A2F39" w:rsidRDefault="00773BD4">
                  <w:pPr>
                    <w:rPr>
                      <w:del w:id="86" w:author="Denis Belousov" w:date="2022-07-12T10:19:00Z"/>
                      <w:rFonts w:eastAsia="Times New Roman"/>
                    </w:rPr>
                  </w:pPr>
                  <w:del w:id="87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Отсутствие списка организаций-партнеров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CA5D4B" w14:textId="77777777" w:rsidR="003A2F39" w:rsidRDefault="00773BD4">
                  <w:pPr>
                    <w:rPr>
                      <w:del w:id="88" w:author="Denis Belousov" w:date="2022-07-12T10:19:00Z"/>
                      <w:rFonts w:eastAsia="Times New Roman"/>
                    </w:rPr>
                  </w:pPr>
                  <w:del w:id="89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086800AD" w14:textId="77777777">
              <w:trPr>
                <w:tblCellSpacing w:w="0" w:type="dxa"/>
                <w:del w:id="90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9AB191" w14:textId="77777777" w:rsidR="003A2F39" w:rsidRDefault="00773BD4">
                  <w:pPr>
                    <w:rPr>
                      <w:del w:id="91" w:author="Denis Belousov" w:date="2022-07-12T10:19:00Z"/>
                      <w:rFonts w:eastAsia="Times New Roman"/>
                    </w:rPr>
                  </w:pPr>
                  <w:del w:id="92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9AC8F0" w14:textId="77777777" w:rsidR="003A2F39" w:rsidRDefault="00000000">
                  <w:pPr>
                    <w:rPr>
                      <w:del w:id="93" w:author="Denis Belousov" w:date="2022-07-12T10:19:00Z"/>
                      <w:rFonts w:eastAsia="Times New Roman"/>
                    </w:rPr>
                  </w:pPr>
                  <w:del w:id="94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"https://denkbr.atlassian.net/browse/BR-7"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95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1B810B" w14:textId="77777777" w:rsidR="003A2F39" w:rsidRDefault="00773BD4">
                  <w:pPr>
                    <w:rPr>
                      <w:del w:id="96" w:author="Denis Belousov" w:date="2022-07-12T10:19:00Z"/>
                      <w:rFonts w:eastAsia="Times New Roman"/>
                    </w:rPr>
                  </w:pPr>
                  <w:del w:id="97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Отсутствие информации о лицензии на о...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326560" w14:textId="77777777" w:rsidR="003A2F39" w:rsidRDefault="00773BD4">
                  <w:pPr>
                    <w:rPr>
                      <w:del w:id="98" w:author="Denis Belousov" w:date="2022-07-12T10:19:00Z"/>
                      <w:rFonts w:eastAsia="Times New Roman"/>
                    </w:rPr>
                  </w:pPr>
                  <w:del w:id="99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0E978AC1" w14:textId="77777777">
              <w:trPr>
                <w:tblCellSpacing w:w="0" w:type="dxa"/>
                <w:del w:id="100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EE9670" w14:textId="77777777" w:rsidR="003A2F39" w:rsidRDefault="00773BD4">
                  <w:pPr>
                    <w:rPr>
                      <w:del w:id="101" w:author="Denis Belousov" w:date="2022-07-12T10:19:00Z"/>
                      <w:rFonts w:eastAsia="Times New Roman"/>
                    </w:rPr>
                  </w:pPr>
                  <w:del w:id="102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0DF2E6" w14:textId="77777777" w:rsidR="003A2F39" w:rsidRDefault="00000000">
                  <w:pPr>
                    <w:rPr>
                      <w:del w:id="103" w:author="Denis Belousov" w:date="2022-07-12T10:19:00Z"/>
                      <w:rFonts w:eastAsia="Times New Roman"/>
                    </w:rPr>
                  </w:pPr>
                  <w:del w:id="104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"https://denkbr.atlassian.net/browse/BR-8"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105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2C1B79" w14:textId="77777777" w:rsidR="003A2F39" w:rsidRDefault="00773BD4">
                  <w:pPr>
                    <w:rPr>
                      <w:del w:id="106" w:author="Denis Belousov" w:date="2022-07-12T10:19:00Z"/>
                      <w:rFonts w:eastAsia="Times New Roman"/>
                    </w:rPr>
                  </w:pPr>
                  <w:del w:id="107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Отсутствие ссылки на форму обратной с...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26DA76" w14:textId="77777777" w:rsidR="003A2F39" w:rsidRDefault="00773BD4">
                  <w:pPr>
                    <w:rPr>
                      <w:del w:id="108" w:author="Denis Belousov" w:date="2022-07-12T10:19:00Z"/>
                      <w:rFonts w:eastAsia="Times New Roman"/>
                    </w:rPr>
                  </w:pPr>
                  <w:del w:id="109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294F7673" w14:textId="77777777">
              <w:trPr>
                <w:tblCellSpacing w:w="0" w:type="dxa"/>
                <w:del w:id="110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B2D631" w14:textId="77777777" w:rsidR="003A2F39" w:rsidRDefault="00773BD4">
                  <w:pPr>
                    <w:rPr>
                      <w:del w:id="111" w:author="Denis Belousov" w:date="2022-07-12T10:19:00Z"/>
                      <w:rFonts w:eastAsia="Times New Roman"/>
                    </w:rPr>
                  </w:pPr>
                  <w:del w:id="112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D00BF6" w14:textId="77777777" w:rsidR="003A2F39" w:rsidRDefault="00000000">
                  <w:pPr>
                    <w:rPr>
                      <w:del w:id="113" w:author="Denis Belousov" w:date="2022-07-12T10:19:00Z"/>
                      <w:rFonts w:eastAsia="Times New Roman"/>
                    </w:rPr>
                  </w:pPr>
                  <w:del w:id="114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"https://denkbr.atlassian.net/browse/BR-9"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115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67C75D" w14:textId="77777777" w:rsidR="003A2F39" w:rsidRDefault="00773BD4">
                  <w:pPr>
                    <w:rPr>
                      <w:del w:id="116" w:author="Denis Belousov" w:date="2022-07-12T10:19:00Z"/>
                      <w:rFonts w:eastAsia="Times New Roman"/>
                    </w:rPr>
                  </w:pPr>
                  <w:del w:id="117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Отсутствие ссылки на список популярны...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582350" w14:textId="77777777" w:rsidR="003A2F39" w:rsidRDefault="00773BD4">
                  <w:pPr>
                    <w:rPr>
                      <w:del w:id="118" w:author="Denis Belousov" w:date="2022-07-12T10:19:00Z"/>
                      <w:rFonts w:eastAsia="Times New Roman"/>
                    </w:rPr>
                  </w:pPr>
                  <w:del w:id="119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1D322A26" w14:textId="77777777">
              <w:trPr>
                <w:tblCellSpacing w:w="0" w:type="dxa"/>
                <w:del w:id="120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7FF111" w14:textId="77777777" w:rsidR="003A2F39" w:rsidRDefault="00773BD4">
                  <w:pPr>
                    <w:rPr>
                      <w:del w:id="121" w:author="Denis Belousov" w:date="2022-07-12T10:19:00Z"/>
                      <w:rFonts w:eastAsia="Times New Roman"/>
                    </w:rPr>
                  </w:pPr>
                  <w:del w:id="122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500A78" w14:textId="77777777" w:rsidR="003A2F39" w:rsidRDefault="00000000">
                  <w:pPr>
                    <w:rPr>
                      <w:del w:id="123" w:author="Denis Belousov" w:date="2022-07-12T10:19:00Z"/>
                      <w:rFonts w:eastAsia="Times New Roman"/>
                    </w:rPr>
                  </w:pPr>
                  <w:del w:id="124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"https://denkbr.atlassian.net/browse/BR-11"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125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AE69A6" w14:textId="77777777" w:rsidR="003A2F39" w:rsidRDefault="00773BD4">
                  <w:pPr>
                    <w:rPr>
                      <w:del w:id="126" w:author="Denis Belousov" w:date="2022-07-12T10:19:00Z"/>
                      <w:rFonts w:eastAsia="Times New Roman"/>
                    </w:rPr>
                  </w:pPr>
                  <w:del w:id="127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контактная информация орг...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17C6CB" w14:textId="77777777" w:rsidR="003A2F39" w:rsidRDefault="00773BD4">
                  <w:pPr>
                    <w:rPr>
                      <w:del w:id="128" w:author="Denis Belousov" w:date="2022-07-12T10:19:00Z"/>
                      <w:rFonts w:eastAsia="Times New Roman"/>
                    </w:rPr>
                  </w:pPr>
                  <w:del w:id="129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465CB067" w14:textId="77777777">
              <w:trPr>
                <w:tblCellSpacing w:w="0" w:type="dxa"/>
                <w:del w:id="130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87A376" w14:textId="77777777" w:rsidR="003A2F39" w:rsidRDefault="00773BD4">
                  <w:pPr>
                    <w:rPr>
                      <w:del w:id="131" w:author="Denis Belousov" w:date="2022-07-12T10:19:00Z"/>
                      <w:rFonts w:eastAsia="Times New Roman"/>
                    </w:rPr>
                  </w:pPr>
                  <w:del w:id="132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96AD6C" w14:textId="77777777" w:rsidR="003A2F39" w:rsidRDefault="00000000">
                  <w:pPr>
                    <w:rPr>
                      <w:del w:id="133" w:author="Denis Belousov" w:date="2022-07-12T10:19:00Z"/>
                      <w:rFonts w:eastAsia="Times New Roman"/>
                    </w:rPr>
                  </w:pPr>
                  <w:del w:id="134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"https://denkbr.atlassian.net/browse/BR-12"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135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87F3FC" w14:textId="77777777" w:rsidR="003A2F39" w:rsidRDefault="00773BD4">
                  <w:pPr>
                    <w:rPr>
                      <w:del w:id="136" w:author="Denis Belousov" w:date="2022-07-12T10:19:00Z"/>
                      <w:rFonts w:eastAsia="Times New Roman"/>
                    </w:rPr>
                  </w:pPr>
                  <w:del w:id="137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Отсутствие ссылки на списка организац...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A7C5D1" w14:textId="77777777" w:rsidR="003A2F39" w:rsidRDefault="00773BD4">
                  <w:pPr>
                    <w:rPr>
                      <w:del w:id="138" w:author="Denis Belousov" w:date="2022-07-12T10:19:00Z"/>
                      <w:rFonts w:eastAsia="Times New Roman"/>
                    </w:rPr>
                  </w:pPr>
                  <w:del w:id="139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032586E6" w14:textId="77777777">
              <w:trPr>
                <w:tblCellSpacing w:w="0" w:type="dxa"/>
                <w:del w:id="140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E83236" w14:textId="77777777" w:rsidR="003A2F39" w:rsidRDefault="00773BD4">
                  <w:pPr>
                    <w:rPr>
                      <w:del w:id="141" w:author="Denis Belousov" w:date="2022-07-12T10:19:00Z"/>
                      <w:rFonts w:eastAsia="Times New Roman"/>
                    </w:rPr>
                  </w:pPr>
                  <w:del w:id="142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DB36CF" w14:textId="77777777" w:rsidR="003A2F39" w:rsidRDefault="00000000">
                  <w:pPr>
                    <w:rPr>
                      <w:del w:id="143" w:author="Denis Belousov" w:date="2022-07-12T10:19:00Z"/>
                      <w:rFonts w:eastAsia="Times New Roman"/>
                    </w:rPr>
                  </w:pPr>
                  <w:del w:id="144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"https://denkbr.atlassian.net/browse/BR-13"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145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D259F9" w14:textId="77777777" w:rsidR="003A2F39" w:rsidRDefault="00773BD4">
                  <w:pPr>
                    <w:rPr>
                      <w:del w:id="146" w:author="Denis Belousov" w:date="2022-07-12T10:19:00Z"/>
                      <w:rFonts w:eastAsia="Times New Roman"/>
                    </w:rPr>
                  </w:pPr>
                  <w:del w:id="147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Отсутствие ссылки на плитки/карусели 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D276D3" w14:textId="77777777" w:rsidR="003A2F39" w:rsidRDefault="00773BD4">
                  <w:pPr>
                    <w:rPr>
                      <w:del w:id="148" w:author="Denis Belousov" w:date="2022-07-12T10:19:00Z"/>
                      <w:rFonts w:eastAsia="Times New Roman"/>
                    </w:rPr>
                  </w:pPr>
                  <w:del w:id="149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71343904" w14:textId="77777777">
              <w:trPr>
                <w:tblCellSpacing w:w="0" w:type="dxa"/>
                <w:del w:id="150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B4DDFA" w14:textId="77777777" w:rsidR="003A2F39" w:rsidRDefault="00773BD4">
                  <w:pPr>
                    <w:rPr>
                      <w:del w:id="151" w:author="Denis Belousov" w:date="2022-07-12T10:19:00Z"/>
                      <w:rFonts w:eastAsia="Times New Roman"/>
                    </w:rPr>
                  </w:pPr>
                  <w:del w:id="152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B4910C" w14:textId="77777777" w:rsidR="003A2F39" w:rsidRDefault="00000000">
                  <w:pPr>
                    <w:rPr>
                      <w:del w:id="153" w:author="Denis Belousov" w:date="2022-07-12T10:19:00Z"/>
                      <w:rFonts w:eastAsia="Times New Roman"/>
                    </w:rPr>
                  </w:pPr>
                  <w:del w:id="154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"https://denkbr.atlassian.net/browse/BR-14"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155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2D3FF2" w14:textId="77777777" w:rsidR="003A2F39" w:rsidRDefault="00773BD4">
                  <w:pPr>
                    <w:rPr>
                      <w:del w:id="156" w:author="Denis Belousov" w:date="2022-07-12T10:19:00Z"/>
                      <w:rFonts w:eastAsia="Times New Roman"/>
                    </w:rPr>
                  </w:pPr>
                  <w:del w:id="157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Отсутствие ссылки на страницу с гайдо...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FADE6F" w14:textId="77777777" w:rsidR="003A2F39" w:rsidRDefault="00773BD4">
                  <w:pPr>
                    <w:rPr>
                      <w:del w:id="158" w:author="Denis Belousov" w:date="2022-07-12T10:19:00Z"/>
                      <w:rFonts w:eastAsia="Times New Roman"/>
                    </w:rPr>
                  </w:pPr>
                  <w:del w:id="159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09AADE73" w14:textId="77777777">
              <w:trPr>
                <w:tblCellSpacing w:w="0" w:type="dxa"/>
                <w:del w:id="160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7C2F7B" w14:textId="77777777" w:rsidR="003A2F39" w:rsidRDefault="00773BD4">
                  <w:pPr>
                    <w:rPr>
                      <w:del w:id="161" w:author="Denis Belousov" w:date="2022-07-12T10:19:00Z"/>
                      <w:rFonts w:eastAsia="Times New Roman"/>
                    </w:rPr>
                  </w:pPr>
                  <w:del w:id="162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368A93" w14:textId="77777777" w:rsidR="003A2F39" w:rsidRDefault="00000000">
                  <w:pPr>
                    <w:rPr>
                      <w:del w:id="163" w:author="Denis Belousov" w:date="2022-07-12T10:19:00Z"/>
                      <w:rFonts w:eastAsia="Times New Roman"/>
                    </w:rPr>
                  </w:pPr>
                  <w:del w:id="164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"https://denkbr.atlassian.net/browse/BR-15"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165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6F2435" w14:textId="77777777" w:rsidR="003A2F39" w:rsidRDefault="00773BD4">
                  <w:pPr>
                    <w:rPr>
                      <w:del w:id="166" w:author="Denis Belousov" w:date="2022-07-12T10:19:00Z"/>
                      <w:rFonts w:eastAsia="Times New Roman"/>
                    </w:rPr>
                  </w:pPr>
                  <w:del w:id="167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Отсутствие ссылки страницу курса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CCFA4B" w14:textId="77777777" w:rsidR="003A2F39" w:rsidRDefault="00773BD4">
                  <w:pPr>
                    <w:rPr>
                      <w:del w:id="168" w:author="Denis Belousov" w:date="2022-07-12T10:19:00Z"/>
                      <w:rFonts w:eastAsia="Times New Roman"/>
                    </w:rPr>
                  </w:pPr>
                  <w:del w:id="169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1C43338D" w14:textId="77777777">
              <w:trPr>
                <w:tblCellSpacing w:w="0" w:type="dxa"/>
                <w:del w:id="170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249506" w14:textId="77777777" w:rsidR="003A2F39" w:rsidRDefault="00773BD4">
                  <w:pPr>
                    <w:rPr>
                      <w:del w:id="171" w:author="Denis Belousov" w:date="2022-07-12T10:19:00Z"/>
                      <w:rFonts w:eastAsia="Times New Roman"/>
                    </w:rPr>
                  </w:pPr>
                  <w:del w:id="172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7610AC" w14:textId="77777777" w:rsidR="003A2F39" w:rsidRDefault="00000000">
                  <w:pPr>
                    <w:rPr>
                      <w:del w:id="173" w:author="Denis Belousov" w:date="2022-07-12T10:19:00Z"/>
                      <w:rFonts w:eastAsia="Times New Roman"/>
                    </w:rPr>
                  </w:pPr>
                  <w:del w:id="174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"https://denkbr.atlassian.net/browse/BR-16"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175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6A7C4F" w14:textId="77777777" w:rsidR="003A2F39" w:rsidRDefault="00773BD4">
                  <w:pPr>
                    <w:rPr>
                      <w:del w:id="176" w:author="Denis Belousov" w:date="2022-07-12T10:19:00Z"/>
                      <w:rFonts w:eastAsia="Times New Roman"/>
                    </w:rPr>
                  </w:pPr>
                  <w:del w:id="177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Отсутствие ссылки на список популярны...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2FDD21" w14:textId="77777777" w:rsidR="003A2F39" w:rsidRDefault="00773BD4">
                  <w:pPr>
                    <w:rPr>
                      <w:del w:id="178" w:author="Denis Belousov" w:date="2022-07-12T10:19:00Z"/>
                      <w:rFonts w:eastAsia="Times New Roman"/>
                    </w:rPr>
                  </w:pPr>
                  <w:del w:id="179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591D65AA" w14:textId="77777777" w:rsidR="003A2F39" w:rsidRDefault="003A2F39">
            <w:pPr>
              <w:rPr>
                <w:del w:id="180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7BC024A2" w14:textId="77777777" w:rsidR="00C01334" w:rsidRDefault="00C01334" w:rsidP="00C01334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C01334" w14:paraId="41588435" w14:textId="77777777" w:rsidTr="00B61BF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4A60E7" w14:textId="77777777" w:rsidR="00C01334" w:rsidRDefault="00C01334" w:rsidP="00B61BF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42FBE" w14:textId="2466C7AC" w:rsidR="00C01334" w:rsidRDefault="00C01334" w:rsidP="00B61BF5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6E568" wp14:editId="1782F771">
                  <wp:extent cx="3084600" cy="2286000"/>
                  <wp:effectExtent l="0" t="0" r="190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 xml:space="preserve">    </w:t>
            </w:r>
          </w:p>
        </w:tc>
      </w:tr>
      <w:tr w:rsidR="00C01334" w14:paraId="5A79C56A" w14:textId="77777777" w:rsidTr="00B61BF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4CC94" w14:textId="77777777" w:rsidR="00C01334" w:rsidRDefault="00C01334" w:rsidP="00B61BF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3"/>
              <w:gridCol w:w="800"/>
              <w:gridCol w:w="5097"/>
              <w:gridCol w:w="776"/>
            </w:tblGrid>
            <w:tr w:rsidR="00C01334" w14:paraId="355DC330" w14:textId="77777777" w:rsidTr="00B61BF5">
              <w:trPr>
                <w:tblCellSpacing w:w="0" w:type="dxa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B9361D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C01334" w14:paraId="652E5E58" w14:textId="77777777" w:rsidTr="00B61BF5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15DB4E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8B3B7F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hyperlink r:id="rId7" w:history="1">
                    <w:r>
                      <w:rPr>
                        <w:rStyle w:val="a3"/>
                        <w:rFonts w:eastAsia="Times New Roman"/>
                      </w:rPr>
                      <w:t xml:space="preserve">BR-3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7629CA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Отсутствие кнопки/ссылки для входа в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2DFC22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</w:tr>
            <w:tr w:rsidR="00C01334" w14:paraId="329BB148" w14:textId="77777777" w:rsidTr="00B61BF5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E64670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2902D1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hyperlink r:id="rId8" w:history="1">
                    <w:r>
                      <w:rPr>
                        <w:rStyle w:val="a3"/>
                        <w:rFonts w:eastAsia="Times New Roman"/>
                      </w:rPr>
                      <w:t xml:space="preserve">BR-4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5DD461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Отсутствие кнопки/ссылки на страницу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A97FE0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</w:tr>
            <w:tr w:rsidR="00C01334" w14:paraId="6F235222" w14:textId="77777777" w:rsidTr="00B61BF5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ECE921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B865E4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hyperlink r:id="rId9" w:history="1">
                    <w:r>
                      <w:rPr>
                        <w:rStyle w:val="a3"/>
                        <w:rFonts w:eastAsia="Times New Roman"/>
                      </w:rPr>
                      <w:t xml:space="preserve">BR-5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299992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Отсутствие плитки/карусели курсов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F5434B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</w:tr>
            <w:tr w:rsidR="00C01334" w14:paraId="3541DB79" w14:textId="77777777" w:rsidTr="00B61BF5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12E3E7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BDF102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hyperlink r:id="rId10" w:history="1">
                    <w:r>
                      <w:rPr>
                        <w:rStyle w:val="a3"/>
                        <w:rFonts w:eastAsia="Times New Roman"/>
                      </w:rPr>
                      <w:t xml:space="preserve">BR-6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D39645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Отсутствие списка организаций-партнеров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38A5EA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</w:tr>
            <w:tr w:rsidR="00C01334" w14:paraId="25468A5E" w14:textId="77777777" w:rsidTr="00B61BF5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8D8627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604DCC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hyperlink r:id="rId11" w:history="1">
                    <w:r>
                      <w:rPr>
                        <w:rStyle w:val="a3"/>
                        <w:rFonts w:eastAsia="Times New Roman"/>
                      </w:rPr>
                      <w:t xml:space="preserve">BR-7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957DD4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Отсутствие информации о лицензии на о...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08E504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</w:tr>
            <w:tr w:rsidR="00C01334" w14:paraId="1C2CB4D0" w14:textId="77777777" w:rsidTr="00B61BF5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370FAB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60CC97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hyperlink r:id="rId12" w:history="1">
                    <w:r>
                      <w:rPr>
                        <w:rStyle w:val="a3"/>
                        <w:rFonts w:eastAsia="Times New Roman"/>
                      </w:rPr>
                      <w:t xml:space="preserve">BR-8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95A2E9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Отсутствие ссылки на форму обратной с...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978742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</w:tr>
            <w:tr w:rsidR="00C01334" w14:paraId="3F3E6641" w14:textId="77777777" w:rsidTr="00B61BF5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214E20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BF152A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hyperlink r:id="rId13" w:history="1">
                    <w:r>
                      <w:rPr>
                        <w:rStyle w:val="a3"/>
                        <w:rFonts w:eastAsia="Times New Roman"/>
                      </w:rPr>
                      <w:t xml:space="preserve">BR-9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9BC9B2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Отсутствие ссылки на список популярны...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95788C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</w:tr>
            <w:tr w:rsidR="00C01334" w14:paraId="444990C4" w14:textId="77777777" w:rsidTr="00B61BF5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E5ABD2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FD79D2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hyperlink r:id="rId14" w:history="1">
                    <w:r>
                      <w:rPr>
                        <w:rStyle w:val="a3"/>
                        <w:rFonts w:eastAsia="Times New Roman"/>
                      </w:rPr>
                      <w:t xml:space="preserve">BR-11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3741A9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Отсутствует контактная информация орг...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DEB819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</w:tr>
            <w:tr w:rsidR="00C01334" w14:paraId="6273E2B9" w14:textId="77777777" w:rsidTr="00B61BF5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438871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D63DB5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hyperlink r:id="rId15" w:history="1">
                    <w:r>
                      <w:rPr>
                        <w:rStyle w:val="a3"/>
                        <w:rFonts w:eastAsia="Times New Roman"/>
                      </w:rPr>
                      <w:t xml:space="preserve">BR-12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09F663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Отсутствие ссылки на списка организац...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3DFF32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</w:tr>
            <w:tr w:rsidR="00C01334" w14:paraId="6951633E" w14:textId="77777777" w:rsidTr="00B61BF5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CDD0F1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D55915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hyperlink r:id="rId16" w:history="1">
                    <w:r>
                      <w:rPr>
                        <w:rStyle w:val="a3"/>
                        <w:rFonts w:eastAsia="Times New Roman"/>
                      </w:rPr>
                      <w:t xml:space="preserve">BR-13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C768ED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Отсутствие ссылки на плитки/карусели 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110DF6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</w:tr>
            <w:tr w:rsidR="00C01334" w14:paraId="78128B41" w14:textId="77777777" w:rsidTr="00B61BF5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59294C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lastRenderedPageBreak/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923867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hyperlink r:id="rId17" w:history="1">
                    <w:r>
                      <w:rPr>
                        <w:rStyle w:val="a3"/>
                        <w:rFonts w:eastAsia="Times New Roman"/>
                      </w:rPr>
                      <w:t xml:space="preserve">BR-14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8AA18F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Отсутствие ссылки на страницу с гайдо...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64B221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</w:tr>
            <w:tr w:rsidR="00C01334" w14:paraId="5987EAD8" w14:textId="77777777" w:rsidTr="00B61BF5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7532C6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29C100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hyperlink r:id="rId18" w:history="1">
                    <w:r>
                      <w:rPr>
                        <w:rStyle w:val="a3"/>
                        <w:rFonts w:eastAsia="Times New Roman"/>
                      </w:rPr>
                      <w:t xml:space="preserve">BR-15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DE0C91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Отсутствие ссылки страницу курса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950258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</w:tr>
            <w:tr w:rsidR="00C01334" w14:paraId="71AB49D7" w14:textId="77777777" w:rsidTr="00B61BF5">
              <w:trPr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494A7E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blocks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BB9E6F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hyperlink r:id="rId19" w:history="1">
                    <w:r>
                      <w:rPr>
                        <w:rStyle w:val="a3"/>
                        <w:rFonts w:eastAsia="Times New Roman"/>
                      </w:rPr>
                      <w:t xml:space="preserve">BR-16 </w:t>
                    </w:r>
                  </w:hyperlink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BA0048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Отсутствие ссылки на список популярны...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A9C305" w14:textId="77777777" w:rsidR="00C01334" w:rsidRDefault="00C01334" w:rsidP="00B61BF5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</w:tr>
          </w:tbl>
          <w:p w14:paraId="533CB1B1" w14:textId="77777777" w:rsidR="00C01334" w:rsidRDefault="00C01334" w:rsidP="00B61BF5">
            <w:pPr>
              <w:rPr>
                <w:rFonts w:eastAsia="Times New Roman"/>
              </w:rPr>
            </w:pPr>
          </w:p>
        </w:tc>
      </w:tr>
      <w:tr w:rsidR="00C01334" w14:paraId="3B133F00" w14:textId="77777777" w:rsidTr="00B61BF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9765DA" w14:textId="77777777" w:rsidR="00C01334" w:rsidRDefault="00C01334" w:rsidP="00B61BF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Steps: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2B16B7" w14:textId="77777777" w:rsidR="00C01334" w:rsidRDefault="00C01334" w:rsidP="00B61BF5">
            <w:pPr>
              <w:pStyle w:val="a5"/>
            </w:pPr>
            <w:r>
              <w:t xml:space="preserve">Перейти </w:t>
            </w:r>
            <w:hyperlink r:id="rId20" w:tooltip="smart-link" w:history="1">
              <w:r>
                <w:rPr>
                  <w:rStyle w:val="a3"/>
                </w:rPr>
                <w:t>https://qa.neapro.site</w:t>
              </w:r>
            </w:hyperlink>
            <w:r>
              <w:t xml:space="preserve"> </w:t>
            </w:r>
          </w:p>
        </w:tc>
      </w:tr>
      <w:tr w:rsidR="00C01334" w14:paraId="485962F4" w14:textId="77777777" w:rsidTr="00B61BF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64B8A4" w14:textId="77777777" w:rsidR="00C01334" w:rsidRDefault="00C01334" w:rsidP="00B61BF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0C5D04" w14:textId="77777777" w:rsidR="00C01334" w:rsidRDefault="00C01334" w:rsidP="00B61BF5">
            <w:pPr>
              <w:pStyle w:val="a5"/>
            </w:pPr>
            <w:r>
              <w:t xml:space="preserve">Главная страница сайта </w:t>
            </w:r>
            <w:hyperlink r:id="rId21" w:tooltip="smart-link" w:history="1">
              <w:r>
                <w:rPr>
                  <w:rStyle w:val="a3"/>
                </w:rPr>
                <w:t>https://qa.neapro.site</w:t>
              </w:r>
            </w:hyperlink>
            <w:r>
              <w:t xml:space="preserve"> не открывается, перенаправляется на страницу входа пользователя </w:t>
            </w:r>
            <w:hyperlink r:id="rId22" w:tooltip="smart-link" w:history="1">
              <w:r>
                <w:rPr>
                  <w:rStyle w:val="a3"/>
                </w:rPr>
                <w:t>https://qa.neapro.site/login</w:t>
              </w:r>
            </w:hyperlink>
            <w:r>
              <w:t xml:space="preserve"> </w:t>
            </w:r>
          </w:p>
        </w:tc>
      </w:tr>
      <w:tr w:rsidR="00C01334" w14:paraId="40EF1395" w14:textId="77777777" w:rsidTr="00B61BF5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361843" w14:textId="77777777" w:rsidR="00C01334" w:rsidRDefault="00C01334" w:rsidP="00B61BF5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4D9237" w14:textId="77777777" w:rsidR="00C01334" w:rsidRDefault="00C01334" w:rsidP="00B61B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0|i0001r: </w:t>
            </w:r>
          </w:p>
        </w:tc>
      </w:tr>
    </w:tbl>
    <w:p w14:paraId="55A22E2E" w14:textId="77777777" w:rsidR="00C01334" w:rsidRDefault="00C01334">
      <w:pPr>
        <w:rPr>
          <w:ins w:id="181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182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183">
          <w:tblGrid>
            <w:gridCol w:w="1370"/>
            <w:gridCol w:w="7986"/>
          </w:tblGrid>
        </w:tblGridChange>
      </w:tblGrid>
      <w:tr w:rsidR="00403DD2" w14:paraId="53C1DD8D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184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7762F7C3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  <w:tcPrChange w:id="185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2AC7F2F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F5D5DE9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0B3425D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E89EDE" w14:textId="631A0F5C" w:rsidR="00403DD2" w:rsidRDefault="00773BD4">
            <w:pPr>
              <w:pStyle w:val="a5"/>
              <w:rPr>
                <w:ins w:id="186" w:author="Denis Belousov" w:date="2022-07-12T10:19:00Z"/>
              </w:rPr>
            </w:pPr>
            <w:del w:id="187" w:author="Denis Belousov" w:date="2022-07-12T10:19:00Z">
              <w:r>
                <w:rPr>
                  <w:rFonts w:eastAsia="Times New Roman"/>
                </w:rPr>
                <w:delText xml:space="preserve">Перейти </w:delText>
              </w:r>
              <w:r>
                <w:fldChar w:fldCharType="begin"/>
              </w:r>
              <w:r>
                <w:delInstrText>HYPERLINK "https://qa.neapro.site"</w:delInstrText>
              </w:r>
              <w:r>
                <w:fldChar w:fldCharType="separate"/>
              </w:r>
            </w:del>
            <w:r w:rsidR="00000000">
              <w:rPr>
                <w:b/>
                <w:bCs/>
              </w:rPr>
              <w:t>Ошибка! Недопустимый объект гиперссылки.</w:t>
            </w:r>
            <w:del w:id="18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89" w:author="Denis Belousov" w:date="2022-07-12T10:19:00Z">
              <w:r>
                <w:t xml:space="preserve">Главная страница сайта </w:t>
              </w:r>
              <w:r>
                <w:fldChar w:fldCharType="begin"/>
              </w:r>
              <w:r>
                <w:instrText xml:space="preserve"> HYPERLINK "https://qa.neapro.site" </w:instrText>
              </w:r>
            </w:ins>
            <w:ins w:id="190" w:author="Denis Belousov" w:date="2022-07-12T10:19:00Z">
              <w:r>
                <w:fldChar w:fldCharType="separate"/>
              </w:r>
              <w:r>
                <w:rPr>
                  <w:rStyle w:val="a3"/>
                </w:rPr>
                <w:t>https://qa.neapro.site</w:t>
              </w:r>
              <w:r>
                <w:fldChar w:fldCharType="end"/>
              </w:r>
              <w:r>
                <w:t xml:space="preserve"> не открывается.</w:t>
              </w:r>
            </w:ins>
          </w:p>
          <w:p w14:paraId="362381B7" w14:textId="77777777" w:rsidR="00403DD2" w:rsidRDefault="00403DD2" w:rsidP="00403DD2">
            <w:pPr>
              <w:rPr>
                <w:rFonts w:eastAsia="Times New Roman"/>
              </w:rPr>
              <w:pPrChange w:id="191" w:author="Denis Belousov" w:date="2022-07-12T10:19:00Z">
                <w:pPr>
                  <w:numPr>
                    <w:numId w:val="31"/>
                  </w:numPr>
                  <w:tabs>
                    <w:tab w:val="num" w:pos="720"/>
                  </w:tabs>
                  <w:spacing w:before="100" w:beforeAutospacing="1" w:after="100" w:afterAutospacing="1"/>
                  <w:ind w:left="720" w:hanging="360"/>
                </w:pPr>
              </w:pPrChange>
            </w:pPr>
          </w:p>
        </w:tc>
      </w:tr>
    </w:tbl>
    <w:p w14:paraId="6A9D8E10" w14:textId="5195D55D" w:rsidR="00403DD2" w:rsidRDefault="00403DD2">
      <w:pPr>
        <w:rPr>
          <w:ins w:id="192" w:author="Denis Belousov" w:date="2022-07-12T10:19:00Z"/>
          <w:rFonts w:eastAsia="Times New Roman"/>
        </w:rPr>
      </w:pPr>
    </w:p>
    <w:p w14:paraId="395FE28A" w14:textId="77777777" w:rsidR="00403DD2" w:rsidRDefault="00000000">
      <w:pPr>
        <w:rPr>
          <w:rFonts w:eastAsia="Times New Roman"/>
        </w:rPr>
      </w:pPr>
      <w:ins w:id="193" w:author="Denis Belousov" w:date="2022-07-12T10:19:00Z">
        <w:r>
          <w:rPr>
            <w:rFonts w:eastAsia="Times New Roman"/>
          </w:rPr>
          <w:br/>
        </w:r>
        <w:r>
          <w:rPr>
            <w:rFonts w:eastAsia="Times New Roman"/>
          </w:rPr>
          <w:br w:type="page"/>
        </w:r>
      </w:ins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194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868"/>
        <w:gridCol w:w="7471"/>
        <w:tblGridChange w:id="195">
          <w:tblGrid>
            <w:gridCol w:w="1868"/>
            <w:gridCol w:w="1"/>
            <w:gridCol w:w="7470"/>
            <w:gridCol w:w="9"/>
          </w:tblGrid>
        </w:tblGridChange>
      </w:tblGrid>
      <w:tr w:rsidR="00403DD2" w14:paraId="64B7BD30" w14:textId="77777777" w:rsidTr="00403DD2">
        <w:trPr>
          <w:trPrChange w:id="196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97" w:author="Denis Belousov" w:date="2022-07-12T10:19:00Z">
              <w:tcPr>
                <w:tcW w:w="4991" w:type="pct"/>
                <w:gridSpan w:val="4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E82A319" w14:textId="2946F6FE" w:rsidR="00403DD2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[BR-3] </w:t>
            </w:r>
            <w:del w:id="198" w:author="Denis Belousov" w:date="2022-07-12T10:19:00Z">
              <w:r>
                <w:fldChar w:fldCharType="begin"/>
              </w:r>
              <w:r>
                <w:delInstrText>HYPERLINK "https://denkbr.atlassian.net/browse/BR-3"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199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00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"https://denkbr.atlassian.net/browse/BR-3" </w:instrText>
              </w:r>
            </w:ins>
            <w:r>
              <w:rPr>
                <w:rFonts w:eastAsia="Times New Roman"/>
              </w:rPr>
            </w:r>
            <w:ins w:id="201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Отсутствие кнопки/ссылки для входа в личный кабинет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02/Jul/22  Updated: </w:t>
            </w:r>
            <w:del w:id="202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02</w:delText>
              </w:r>
            </w:del>
            <w:ins w:id="203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1F3258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1C2B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F8A08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415ABF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7D8FF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9D5C6" w14:textId="227E409F" w:rsidR="00403DD2" w:rsidRDefault="00000000">
            <w:pPr>
              <w:rPr>
                <w:rFonts w:eastAsia="Times New Roman"/>
              </w:rPr>
            </w:pPr>
            <w:del w:id="204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05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06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207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61E60C36" w14:textId="77777777" w:rsidTr="00403DD2">
        <w:trPr>
          <w:trPrChange w:id="208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09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180085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10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7CD814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427B1152" w14:textId="77777777" w:rsidTr="00403DD2">
        <w:trPr>
          <w:trPrChange w:id="211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12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16F580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13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790A0F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39217021" w14:textId="77777777" w:rsidTr="00403DD2">
        <w:trPr>
          <w:trPrChange w:id="214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15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654537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16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C133D3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2D77E86" w14:textId="77777777" w:rsidR="00403DD2" w:rsidRDefault="00403DD2">
      <w:pPr>
        <w:rPr>
          <w:ins w:id="217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1"/>
        <w:gridCol w:w="1781"/>
        <w:gridCol w:w="858"/>
        <w:gridCol w:w="5449"/>
      </w:tblGrid>
      <w:tr w:rsidR="00FF6A5F" w14:paraId="7A42BC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1DC10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832E6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978E0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30FC1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FF6A5F" w14:paraId="30A7BB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4131B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1D5C72" w14:textId="5A195D1B" w:rsidR="00403DD2" w:rsidRDefault="00000000">
            <w:pPr>
              <w:rPr>
                <w:rFonts w:eastAsia="Times New Roman"/>
              </w:rPr>
            </w:pPr>
            <w:del w:id="218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19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20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221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70845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90D77D" w14:textId="459ED748" w:rsidR="00403DD2" w:rsidRDefault="00000000">
            <w:pPr>
              <w:rPr>
                <w:rFonts w:eastAsia="Times New Roman"/>
              </w:rPr>
            </w:pPr>
            <w:del w:id="222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23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24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225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37D9E5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E1C4C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5B61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668C7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28308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66851D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4C569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A2D9A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152EE06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C6FA8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85C04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403978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62A8A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EBF59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30A2FCB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C4136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29A4C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2F3415D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C51E6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2CBBF8" w14:textId="42585A38" w:rsidR="00403DD2" w:rsidRDefault="00000000">
            <w:pPr>
              <w:pStyle w:val="a5"/>
            </w:pPr>
            <w:r>
              <w:t>Выпуск Windows 11 Pro Версия 21H2 Сборка ОС 22000.778</w:t>
            </w:r>
            <w:r>
              <w:br/>
              <w:t xml:space="preserve">Браузер: </w:t>
            </w:r>
            <w:del w:id="226" w:author="Denis Belousov" w:date="2022-07-12T10:19:00Z">
              <w:r w:rsidR="00773BD4">
                <w:delText xml:space="preserve">Opera </w:delText>
              </w:r>
            </w:del>
            <w:ins w:id="227" w:author="Denis Belousov" w:date="2022-07-12T10:19:00Z">
              <w:r>
                <w:t>Google Chrome актуальной версии (</w:t>
              </w:r>
            </w:ins>
            <w:r>
              <w:t>Версия</w:t>
            </w:r>
            <w:del w:id="228" w:author="Denis Belousov" w:date="2022-07-12T10:19:00Z">
              <w:r w:rsidR="00773BD4">
                <w:delText>:88</w:delText>
              </w:r>
            </w:del>
            <w:ins w:id="229" w:author="Denis Belousov" w:date="2022-07-12T10:19:00Z">
              <w:r>
                <w:t xml:space="preserve"> 103</w:t>
              </w:r>
            </w:ins>
            <w:r>
              <w:t>.0.</w:t>
            </w:r>
            <w:del w:id="230" w:author="Denis Belousov" w:date="2022-07-12T10:19:00Z">
              <w:r w:rsidR="00773BD4">
                <w:delText>4412.53</w:delText>
              </w:r>
            </w:del>
            <w:ins w:id="231" w:author="Denis Belousov" w:date="2022-07-12T10:19:00Z">
              <w:r>
                <w:t>5060.114 (Официальная сборка)</w:t>
              </w:r>
            </w:ins>
          </w:p>
        </w:tc>
      </w:tr>
      <w:tr w:rsidR="003A2F39" w14:paraId="41EBE767" w14:textId="77777777">
        <w:trPr>
          <w:del w:id="232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89EE62" w14:textId="77777777" w:rsidR="003A2F39" w:rsidRDefault="00773BD4">
            <w:pPr>
              <w:rPr>
                <w:del w:id="233" w:author="Denis Belousov" w:date="2022-07-12T10:19:00Z"/>
                <w:rFonts w:eastAsia="Times New Roman"/>
              </w:rPr>
            </w:pPr>
            <w:del w:id="234" w:author="Denis Belousov" w:date="2022-07-12T10:19:00Z">
              <w:r>
                <w:rPr>
                  <w:rFonts w:eastAsia="Times New Roman"/>
                  <w:b/>
                  <w:bCs/>
                </w:rPr>
                <w:delText>Attachments: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8B0FDA" w14:textId="77777777" w:rsidR="003A2F39" w:rsidRDefault="00A56AA9">
            <w:pPr>
              <w:rPr>
                <w:del w:id="235" w:author="Denis Belousov" w:date="2022-07-12T10:19:00Z"/>
                <w:rFonts w:eastAsia="Times New Roman"/>
              </w:rPr>
            </w:pPr>
            <w:del w:id="236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12191FA8" wp14:editId="68E01D36">
                    <wp:extent cx="3084600" cy="2286000"/>
                    <wp:effectExtent l="0" t="0" r="1905" b="0"/>
                    <wp:docPr id="4" name="Рисунок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  <w:tr w:rsidR="003A2F39" w14:paraId="58CD961E" w14:textId="77777777">
        <w:trPr>
          <w:del w:id="237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D8EC2" w14:textId="77777777" w:rsidR="003A2F39" w:rsidRDefault="00773BD4">
            <w:pPr>
              <w:rPr>
                <w:del w:id="238" w:author="Denis Belousov" w:date="2022-07-12T10:19:00Z"/>
                <w:rFonts w:eastAsia="Times New Roman"/>
              </w:rPr>
            </w:pPr>
            <w:del w:id="239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3614"/>
              <w:gridCol w:w="2810"/>
              <w:gridCol w:w="537"/>
            </w:tblGrid>
            <w:tr w:rsidR="003A2F39" w14:paraId="45672C2F" w14:textId="77777777">
              <w:trPr>
                <w:tblCellSpacing w:w="0" w:type="dxa"/>
                <w:del w:id="240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EAA922" w14:textId="77777777" w:rsidR="003A2F39" w:rsidRDefault="00773BD4">
                  <w:pPr>
                    <w:rPr>
                      <w:del w:id="241" w:author="Denis Belousov" w:date="2022-07-12T10:19:00Z"/>
                      <w:rFonts w:eastAsia="Times New Roman"/>
                    </w:rPr>
                  </w:pPr>
                  <w:del w:id="242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59AF9418" w14:textId="77777777">
              <w:trPr>
                <w:tblCellSpacing w:w="0" w:type="dxa"/>
                <w:del w:id="243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16CEB6" w14:textId="77777777" w:rsidR="003A2F39" w:rsidRDefault="00773BD4">
                  <w:pPr>
                    <w:rPr>
                      <w:del w:id="244" w:author="Denis Belousov" w:date="2022-07-12T10:19:00Z"/>
                      <w:rFonts w:eastAsia="Times New Roman"/>
                    </w:rPr>
                  </w:pPr>
                  <w:del w:id="245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04CD91" w14:textId="77777777" w:rsidR="003A2F39" w:rsidRDefault="00000000">
                  <w:pPr>
                    <w:rPr>
                      <w:del w:id="246" w:author="Denis Belousov" w:date="2022-07-12T10:19:00Z"/>
                      <w:rFonts w:eastAsia="Times New Roman"/>
                    </w:rPr>
                  </w:pPr>
                  <w:del w:id="247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248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4F2F62" w14:textId="77777777" w:rsidR="003A2F39" w:rsidRDefault="00773BD4">
                  <w:pPr>
                    <w:rPr>
                      <w:del w:id="249" w:author="Denis Belousov" w:date="2022-07-12T10:19:00Z"/>
                      <w:rFonts w:eastAsia="Times New Roman"/>
                    </w:rPr>
                  </w:pPr>
                  <w:del w:id="250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заглавная страница сайта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D9982B" w14:textId="77777777" w:rsidR="003A2F39" w:rsidRDefault="00773BD4">
                  <w:pPr>
                    <w:rPr>
                      <w:del w:id="251" w:author="Denis Belousov" w:date="2022-07-12T10:19:00Z"/>
                      <w:rFonts w:eastAsia="Times New Roman"/>
                    </w:rPr>
                  </w:pPr>
                  <w:del w:id="252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3FD13AE7" w14:textId="77777777" w:rsidR="003A2F39" w:rsidRDefault="003A2F39">
            <w:pPr>
              <w:rPr>
                <w:del w:id="253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7C37103A" w14:textId="77777777" w:rsidR="00403DD2" w:rsidRDefault="00403DD2">
      <w:pPr>
        <w:rPr>
          <w:ins w:id="254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5EA6B6A4" w14:textId="77777777" w:rsidTr="00FF6A5F">
        <w:trPr>
          <w:ins w:id="255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67E93" w14:textId="77777777" w:rsidR="00403DD2" w:rsidRDefault="00000000">
            <w:pPr>
              <w:rPr>
                <w:ins w:id="256" w:author="Denis Belousov" w:date="2022-07-12T10:19:00Z"/>
                <w:rFonts w:eastAsia="Times New Roman"/>
              </w:rPr>
            </w:pPr>
            <w:ins w:id="257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E2B0D5" w14:textId="1847B095" w:rsidR="00403DD2" w:rsidRDefault="00FF6A5F">
            <w:pPr>
              <w:rPr>
                <w:ins w:id="258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4E0193" wp14:editId="789F15C7">
                  <wp:extent cx="3084600" cy="2286000"/>
                  <wp:effectExtent l="0" t="0" r="1905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259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7DB8394A" w14:textId="77777777" w:rsidTr="00FF6A5F">
        <w:trPr>
          <w:ins w:id="260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B9948F" w14:textId="77777777" w:rsidR="00403DD2" w:rsidRDefault="00000000">
            <w:pPr>
              <w:rPr>
                <w:ins w:id="261" w:author="Denis Belousov" w:date="2022-07-12T10:19:00Z"/>
                <w:rFonts w:eastAsia="Times New Roman"/>
              </w:rPr>
            </w:pPr>
            <w:ins w:id="262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659"/>
              <w:gridCol w:w="4506"/>
              <w:gridCol w:w="771"/>
            </w:tblGrid>
            <w:tr w:rsidR="00403DD2" w14:paraId="28D4798C" w14:textId="77777777">
              <w:trPr>
                <w:tblCellSpacing w:w="0" w:type="dxa"/>
                <w:ins w:id="263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8509C4" w14:textId="77777777" w:rsidR="00403DD2" w:rsidRDefault="00000000">
                  <w:pPr>
                    <w:rPr>
                      <w:ins w:id="264" w:author="Denis Belousov" w:date="2022-07-12T10:19:00Z"/>
                      <w:rFonts w:eastAsia="Times New Roman"/>
                    </w:rPr>
                  </w:pPr>
                  <w:ins w:id="265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FF6A5F" w14:paraId="324C44FA" w14:textId="77777777">
              <w:trPr>
                <w:tblCellSpacing w:w="0" w:type="dxa"/>
                <w:ins w:id="266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47C56D" w14:textId="77777777" w:rsidR="00403DD2" w:rsidRDefault="00000000">
                  <w:pPr>
                    <w:rPr>
                      <w:ins w:id="267" w:author="Denis Belousov" w:date="2022-07-12T10:19:00Z"/>
                      <w:rFonts w:eastAsia="Times New Roman"/>
                    </w:rPr>
                  </w:pPr>
                  <w:ins w:id="268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6DD112" w14:textId="77777777" w:rsidR="00403DD2" w:rsidRDefault="00000000">
                  <w:pPr>
                    <w:rPr>
                      <w:ins w:id="269" w:author="Denis Belousov" w:date="2022-07-12T10:19:00Z"/>
                      <w:rFonts w:eastAsia="Times New Roman"/>
                    </w:rPr>
                  </w:pPr>
                  <w:ins w:id="270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"https://denkbr.atlassian.net/browse/BR-2" </w:instrText>
                    </w:r>
                  </w:ins>
                  <w:r>
                    <w:rPr>
                      <w:rFonts w:eastAsia="Times New Roman"/>
                    </w:rPr>
                  </w:r>
                  <w:ins w:id="271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FA7DB9" w14:textId="77777777" w:rsidR="00403DD2" w:rsidRDefault="00000000">
                  <w:pPr>
                    <w:rPr>
                      <w:ins w:id="272" w:author="Denis Belousov" w:date="2022-07-12T10:19:00Z"/>
                      <w:rFonts w:eastAsia="Times New Roman"/>
                    </w:rPr>
                  </w:pPr>
                  <w:ins w:id="273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заглавная страница сайта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B60869" w14:textId="77777777" w:rsidR="00403DD2" w:rsidRDefault="00000000">
                  <w:pPr>
                    <w:rPr>
                      <w:ins w:id="274" w:author="Denis Belousov" w:date="2022-07-12T10:19:00Z"/>
                      <w:rFonts w:eastAsia="Times New Roman"/>
                    </w:rPr>
                  </w:pPr>
                  <w:ins w:id="275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39228E42" w14:textId="77777777" w:rsidR="00403DD2" w:rsidRDefault="00403DD2">
            <w:pPr>
              <w:rPr>
                <w:ins w:id="276" w:author="Denis Belousov" w:date="2022-07-12T10:19:00Z"/>
                <w:rFonts w:eastAsia="Times New Roman"/>
              </w:rPr>
            </w:pPr>
          </w:p>
        </w:tc>
      </w:tr>
      <w:tr w:rsidR="00403DD2" w14:paraId="1DFE3EE8" w14:textId="77777777" w:rsidTr="00FF6A5F">
        <w:trPr>
          <w:ins w:id="277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7AB862" w14:textId="77777777" w:rsidR="00403DD2" w:rsidRDefault="00000000">
            <w:pPr>
              <w:rPr>
                <w:ins w:id="278" w:author="Denis Belousov" w:date="2022-07-12T10:19:00Z"/>
                <w:rFonts w:eastAsia="Times New Roman"/>
              </w:rPr>
            </w:pPr>
            <w:ins w:id="279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03BAD" w14:textId="77777777" w:rsidR="00403DD2" w:rsidRDefault="00000000">
            <w:pPr>
              <w:pStyle w:val="a5"/>
              <w:rPr>
                <w:ins w:id="280" w:author="Denis Belousov" w:date="2022-07-12T10:19:00Z"/>
              </w:rPr>
            </w:pPr>
            <w:ins w:id="281" w:author="Denis Belousov" w:date="2022-07-12T10:19:00Z">
              <w:r>
                <w:t xml:space="preserve">Перейти </w:t>
              </w:r>
              <w:r>
                <w:fldChar w:fldCharType="begin"/>
              </w:r>
              <w:r>
                <w:instrText xml:space="preserve"> HYPERLINK "https://qa.neapro.site" \o "smart-link" </w:instrText>
              </w:r>
            </w:ins>
            <w:ins w:id="282" w:author="Denis Belousov" w:date="2022-07-12T10:19:00Z">
              <w:r>
                <w:fldChar w:fldCharType="separate"/>
              </w:r>
              <w:r>
                <w:rPr>
                  <w:rStyle w:val="a3"/>
                </w:rPr>
                <w:t>https://qa.neapro.site</w:t>
              </w:r>
              <w:r>
                <w:fldChar w:fldCharType="end"/>
              </w:r>
              <w:r>
                <w:t xml:space="preserve"> </w:t>
              </w:r>
            </w:ins>
          </w:p>
        </w:tc>
      </w:tr>
      <w:tr w:rsidR="00FF6A5F" w14:paraId="1BD050FB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C002B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34849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0|i0001z: </w:t>
            </w:r>
          </w:p>
        </w:tc>
      </w:tr>
    </w:tbl>
    <w:p w14:paraId="21BF6DC6" w14:textId="77777777" w:rsidR="00403DD2" w:rsidRDefault="00403DD2">
      <w:pPr>
        <w:rPr>
          <w:ins w:id="283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FF6A5F" w14:paraId="5AE3FA62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7E30E6F" w14:textId="77777777" w:rsidR="00403DD2" w:rsidRDefault="00000000">
            <w:pPr>
              <w:jc w:val="center"/>
              <w:rPr>
                <w:moveTo w:id="284" w:author="Denis Belousov" w:date="2022-07-12T10:19:00Z"/>
                <w:rFonts w:eastAsia="Times New Roman"/>
              </w:rPr>
            </w:pPr>
            <w:moveToRangeStart w:id="285" w:author="Denis Belousov" w:date="2022-07-12T10:19:00Z" w:name="move108513570"/>
            <w:moveTo w:id="286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moveTo>
          </w:p>
        </w:tc>
        <w:tc>
          <w:tcPr>
            <w:tcW w:w="0" w:type="auto"/>
            <w:vAlign w:val="center"/>
            <w:hideMark/>
          </w:tcPr>
          <w:p w14:paraId="6CAD996E" w14:textId="77777777" w:rsidR="00403DD2" w:rsidRDefault="00000000">
            <w:pPr>
              <w:rPr>
                <w:moveTo w:id="287" w:author="Denis Belousov" w:date="2022-07-12T10:19:00Z"/>
                <w:rFonts w:eastAsia="Times New Roman"/>
              </w:rPr>
            </w:pPr>
            <w:moveTo w:id="288" w:author="Denis Belousov" w:date="2022-07-12T10:19:00Z">
              <w:r>
                <w:rPr>
                  <w:rFonts w:eastAsia="Times New Roman"/>
                </w:rPr>
                <w:t> </w:t>
              </w:r>
            </w:moveTo>
          </w:p>
        </w:tc>
      </w:tr>
    </w:tbl>
    <w:p w14:paraId="77097151" w14:textId="77777777" w:rsidR="00403DD2" w:rsidRDefault="00403DD2">
      <w:pPr>
        <w:rPr>
          <w:moveTo w:id="289" w:author="Denis Belousov" w:date="2022-07-12T10:19:00Z"/>
          <w:rFonts w:eastAsia="Times New Roman"/>
          <w:vanish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8002"/>
      </w:tblGrid>
      <w:tr w:rsidR="003A2F39" w14:paraId="6C5275BA" w14:textId="77777777">
        <w:trPr>
          <w:del w:id="290" w:author="Denis Belousov" w:date="2022-07-12T10:19:00Z"/>
        </w:trPr>
        <w:tc>
          <w:tcPr>
            <w:tcW w:w="731" w:type="pct"/>
            <w:shd w:val="clear" w:color="auto" w:fill="BBBBB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moveToRangeEnd w:id="285"/>
          <w:p w14:paraId="1286F1B8" w14:textId="77777777" w:rsidR="003A2F39" w:rsidRDefault="00773BD4">
            <w:pPr>
              <w:jc w:val="center"/>
              <w:rPr>
                <w:del w:id="291" w:author="Denis Belousov" w:date="2022-07-12T10:19:00Z"/>
                <w:rFonts w:eastAsia="Times New Roman"/>
              </w:rPr>
            </w:pPr>
            <w:del w:id="292" w:author="Denis Belousov" w:date="2022-07-12T10:19:00Z">
              <w:r>
                <w:rPr>
                  <w:rFonts w:eastAsia="Times New Roman"/>
                </w:rPr>
                <w:delText> </w:delText>
              </w:r>
              <w:r>
                <w:rPr>
                  <w:rFonts w:eastAsia="Times New Roman"/>
                  <w:b/>
                  <w:bCs/>
                  <w:color w:val="FFFFFF"/>
                </w:rPr>
                <w:delText>Description</w:delText>
              </w:r>
              <w:r>
                <w:rPr>
                  <w:rFonts w:eastAsia="Times New Roman"/>
                </w:rPr>
                <w:delText xml:space="preserve">  </w:delText>
              </w:r>
            </w:del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F3C827" w14:textId="77777777" w:rsidR="003A2F39" w:rsidRDefault="00773BD4">
            <w:pPr>
              <w:rPr>
                <w:del w:id="293" w:author="Denis Belousov" w:date="2022-07-12T10:19:00Z"/>
                <w:rFonts w:eastAsia="Times New Roman"/>
              </w:rPr>
            </w:pPr>
            <w:del w:id="294" w:author="Denis Belousov" w:date="2022-07-12T10:19:00Z">
              <w:r>
                <w:rPr>
                  <w:rFonts w:eastAsia="Times New Roman"/>
                </w:rPr>
                <w:delText> </w:delText>
              </w:r>
            </w:del>
          </w:p>
        </w:tc>
      </w:tr>
    </w:tbl>
    <w:p w14:paraId="327B608D" w14:textId="77777777" w:rsidR="003A2F39" w:rsidRDefault="003A2F39">
      <w:pPr>
        <w:rPr>
          <w:del w:id="295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3A2F39" w14:paraId="560C78A9" w14:textId="77777777">
        <w:trPr>
          <w:tblCellSpacing w:w="0" w:type="dxa"/>
          <w:del w:id="296" w:author="Denis Belousov" w:date="2022-07-12T10:19:00Z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233BDFD" w14:textId="77777777" w:rsidR="003A2F39" w:rsidRDefault="00773BD4">
            <w:pPr>
              <w:pStyle w:val="a5"/>
              <w:rPr>
                <w:del w:id="297" w:author="Denis Belousov" w:date="2022-07-12T10:19:00Z"/>
              </w:rPr>
            </w:pPr>
            <w:del w:id="298" w:author="Denis Belousov" w:date="2022-07-12T10:19:00Z">
              <w:r>
                <w:delText>Отсутствие на главной странице кнопки/ссылки для входа в личный кабинет</w:delText>
              </w:r>
            </w:del>
          </w:p>
        </w:tc>
      </w:tr>
      <w:tr w:rsidR="00403DD2" w14:paraId="660087C1" w14:textId="77777777">
        <w:trPr>
          <w:tblCellSpacing w:w="0" w:type="dxa"/>
          <w:ins w:id="299" w:author="Denis Belousov" w:date="2022-07-12T10:19:00Z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4D29F6" w14:textId="77777777" w:rsidR="00403DD2" w:rsidRDefault="00000000">
            <w:pPr>
              <w:pStyle w:val="a5"/>
              <w:rPr>
                <w:ins w:id="300" w:author="Denis Belousov" w:date="2022-07-12T10:19:00Z"/>
              </w:rPr>
            </w:pPr>
            <w:ins w:id="301" w:author="Denis Belousov" w:date="2022-07-12T10:19:00Z">
              <w:r>
                <w:t>Отсутствие на главной странице кнопки/ссылки для входа в личный кабинет</w:t>
              </w:r>
            </w:ins>
          </w:p>
          <w:p w14:paraId="6B4F8DD1" w14:textId="77777777" w:rsidR="00403DD2" w:rsidRDefault="00403DD2">
            <w:pPr>
              <w:rPr>
                <w:ins w:id="302" w:author="Denis Belousov" w:date="2022-07-12T10:19:00Z"/>
                <w:rFonts w:eastAsia="Times New Roman"/>
              </w:rPr>
            </w:pPr>
          </w:p>
        </w:tc>
      </w:tr>
    </w:tbl>
    <w:p w14:paraId="633D4972" w14:textId="2190F864" w:rsidR="00403DD2" w:rsidRDefault="00000000">
      <w:pPr>
        <w:rPr>
          <w:rFonts w:eastAsia="Times New Roman"/>
        </w:rPr>
      </w:pPr>
      <w:r>
        <w:rPr>
          <w:rFonts w:eastAsia="Times New Roman"/>
        </w:rPr>
        <w:br w:type="page"/>
      </w: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5"/>
        <w:tblGridChange w:id="303">
          <w:tblGrid>
            <w:gridCol w:w="1869"/>
            <w:gridCol w:w="2"/>
            <w:gridCol w:w="7477"/>
            <w:gridCol w:w="8"/>
          </w:tblGrid>
        </w:tblGridChange>
      </w:tblGrid>
      <w:tr w:rsidR="003A2F39" w14:paraId="2635045B" w14:textId="77777777">
        <w:trPr>
          <w:del w:id="304" w:author="Denis Belousov" w:date="2022-07-12T10:19:00Z"/>
        </w:trPr>
        <w:tc>
          <w:tcPr>
            <w:tcW w:w="4991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D3962C" w14:textId="77777777" w:rsidR="003A2F39" w:rsidRDefault="00773BD4">
            <w:pPr>
              <w:pStyle w:val="3"/>
              <w:rPr>
                <w:del w:id="305" w:author="Denis Belousov" w:date="2022-07-12T10:19:00Z"/>
                <w:rFonts w:eastAsia="Times New Roman"/>
              </w:rPr>
            </w:pPr>
            <w:del w:id="306" w:author="Denis Belousov" w:date="2022-07-12T10:19:00Z">
              <w:r>
                <w:rPr>
                  <w:rFonts w:eastAsia="Times New Roman"/>
                </w:rPr>
                <w:delText>[BR-4] </w:delText>
              </w:r>
              <w:r>
                <w:fldChar w:fldCharType="begin"/>
              </w:r>
              <w:r>
                <w:delInstrText>HYPERLINK "https://denkbr.atlassian.net/browse/BR-4"</w:delInstrText>
              </w:r>
              <w:r>
                <w:fldChar w:fldCharType="separate"/>
              </w:r>
            </w:del>
            <w:r w:rsidR="00000000">
              <w:rPr>
                <w:b w:val="0"/>
                <w:bCs w:val="0"/>
              </w:rPr>
              <w:t>Ошибка! Недопустимый объект гиперссылки.</w:t>
            </w:r>
            <w:del w:id="307" w:author="Denis Belousov" w:date="2022-07-12T10:19:00Z">
              <w:r>
                <w:rPr>
                  <w:rStyle w:val="a3"/>
                  <w:rFonts w:eastAsia="Times New Roman"/>
                  <w:b w:val="0"/>
                  <w:bCs w:val="0"/>
                </w:rPr>
                <w:fldChar w:fldCharType="end"/>
              </w:r>
              <w:r>
                <w:rPr>
                  <w:rFonts w:eastAsia="Times New Roman"/>
                </w:rPr>
                <w:delText xml:space="preserve"> </w:delText>
              </w:r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 xml:space="preserve">Created: 02/Jul/22  Updated: 04/Jul/22 </w:delText>
              </w:r>
            </w:del>
          </w:p>
        </w:tc>
      </w:tr>
      <w:tr w:rsidR="00403DD2" w14:paraId="07B2F072" w14:textId="77777777">
        <w:trPr>
          <w:ins w:id="308" w:author="Denis Belousov" w:date="2022-07-12T10:19:00Z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3775E7" w14:textId="77777777" w:rsidR="00403DD2" w:rsidRDefault="00000000">
            <w:pPr>
              <w:pStyle w:val="3"/>
              <w:rPr>
                <w:ins w:id="309" w:author="Denis Belousov" w:date="2022-07-12T10:19:00Z"/>
                <w:rFonts w:eastAsia="Times New Roman"/>
              </w:rPr>
            </w:pPr>
            <w:ins w:id="310" w:author="Denis Belousov" w:date="2022-07-12T10:19:00Z">
              <w:r>
                <w:rPr>
                  <w:rFonts w:eastAsia="Times New Roman"/>
                </w:rPr>
                <w:lastRenderedPageBreak/>
                <w:t>[BR-4] 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"https://denkbr.atlassian.net/browse/BR-4" </w:instrText>
              </w:r>
            </w:ins>
            <w:r>
              <w:rPr>
                <w:rFonts w:eastAsia="Times New Roman"/>
              </w:rPr>
            </w:r>
            <w:ins w:id="311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Отсутствие кнопки/ссылки на страницу с гайдом по платформе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 xml:space="preserve"> </w:t>
              </w:r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02/Jul/22  Updated: 12/Jul/22 </w:t>
              </w:r>
            </w:ins>
          </w:p>
        </w:tc>
      </w:tr>
      <w:tr w:rsidR="00FF6A5F" w14:paraId="00D2E1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EEA8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372D5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53CE4D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0FD0D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CC89C6" w14:textId="5DBF5FD5" w:rsidR="00403DD2" w:rsidRDefault="00000000">
            <w:pPr>
              <w:rPr>
                <w:rFonts w:eastAsia="Times New Roman"/>
              </w:rPr>
            </w:pPr>
            <w:del w:id="312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13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14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315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1505B51F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316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17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18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C9163B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19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0AAD6F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16D02A99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320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21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22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702359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23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ACF893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6543CE2C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324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25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26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AFEEFB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27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13F524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5495528" w14:textId="77777777" w:rsidR="00403DD2" w:rsidRDefault="00403DD2">
      <w:pPr>
        <w:rPr>
          <w:ins w:id="328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1"/>
        <w:gridCol w:w="1781"/>
        <w:gridCol w:w="858"/>
        <w:gridCol w:w="5449"/>
      </w:tblGrid>
      <w:tr w:rsidR="00FF6A5F" w14:paraId="7E76ECB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54E44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C7591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B13ED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396A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FF6A5F" w14:paraId="462CFC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63175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836B19" w14:textId="68AB62AB" w:rsidR="00403DD2" w:rsidRDefault="00000000">
            <w:pPr>
              <w:rPr>
                <w:rFonts w:eastAsia="Times New Roman"/>
              </w:rPr>
            </w:pPr>
            <w:del w:id="329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30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31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33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B0A00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F7455E" w14:textId="27BB36BB" w:rsidR="00403DD2" w:rsidRDefault="00000000">
            <w:pPr>
              <w:rPr>
                <w:rFonts w:eastAsia="Times New Roman"/>
              </w:rPr>
            </w:pPr>
            <w:del w:id="333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34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35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336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52BDFC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F435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274B1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781C6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E56E1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4E5CFF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99A7A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2CDC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64FADFE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C91BA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37FD3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7F39FB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6BA8F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3DA04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3A5048A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6BF9A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54FBE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57848E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FD49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8B2E85" w14:textId="05A66491" w:rsidR="00403DD2" w:rsidRDefault="00000000">
            <w:pPr>
              <w:pStyle w:val="a5"/>
            </w:pPr>
            <w:r>
              <w:t>Выпуск Windows 11 Pro Версия 21H2 Сборка ОС 22000.778</w:t>
            </w:r>
            <w:r>
              <w:br/>
              <w:t xml:space="preserve">Браузер: </w:t>
            </w:r>
            <w:del w:id="337" w:author="Denis Belousov" w:date="2022-07-12T10:19:00Z">
              <w:r w:rsidR="00773BD4">
                <w:delText xml:space="preserve">Opera </w:delText>
              </w:r>
            </w:del>
            <w:ins w:id="338" w:author="Denis Belousov" w:date="2022-07-12T10:19:00Z">
              <w:r>
                <w:t>Google Chrome актуальной версии (</w:t>
              </w:r>
            </w:ins>
            <w:r>
              <w:t>Версия</w:t>
            </w:r>
            <w:del w:id="339" w:author="Denis Belousov" w:date="2022-07-12T10:19:00Z">
              <w:r w:rsidR="00773BD4">
                <w:delText>:88</w:delText>
              </w:r>
            </w:del>
            <w:ins w:id="340" w:author="Denis Belousov" w:date="2022-07-12T10:19:00Z">
              <w:r>
                <w:t xml:space="preserve"> 103</w:t>
              </w:r>
            </w:ins>
            <w:r>
              <w:t>.0.</w:t>
            </w:r>
            <w:del w:id="341" w:author="Denis Belousov" w:date="2022-07-12T10:19:00Z">
              <w:r w:rsidR="00773BD4">
                <w:delText>4412.53</w:delText>
              </w:r>
            </w:del>
            <w:ins w:id="342" w:author="Denis Belousov" w:date="2022-07-12T10:19:00Z">
              <w:r>
                <w:t>5060.114 (Официальная сборка)</w:t>
              </w:r>
            </w:ins>
          </w:p>
        </w:tc>
      </w:tr>
      <w:tr w:rsidR="003A2F39" w14:paraId="487D1D6B" w14:textId="77777777">
        <w:trPr>
          <w:del w:id="343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6CC85F" w14:textId="77777777" w:rsidR="003A2F39" w:rsidRDefault="00773BD4">
            <w:pPr>
              <w:rPr>
                <w:del w:id="344" w:author="Denis Belousov" w:date="2022-07-12T10:19:00Z"/>
                <w:rFonts w:eastAsia="Times New Roman"/>
              </w:rPr>
            </w:pPr>
            <w:del w:id="345" w:author="Denis Belousov" w:date="2022-07-12T10:19:00Z">
              <w:r>
                <w:rPr>
                  <w:rFonts w:eastAsia="Times New Roman"/>
                  <w:b/>
                  <w:bCs/>
                </w:rPr>
                <w:delText>Attachments: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4FB91A" w14:textId="77777777" w:rsidR="003A2F39" w:rsidRDefault="00A56AA9">
            <w:pPr>
              <w:rPr>
                <w:del w:id="346" w:author="Denis Belousov" w:date="2022-07-12T10:19:00Z"/>
                <w:rFonts w:eastAsia="Times New Roman"/>
              </w:rPr>
            </w:pPr>
            <w:del w:id="347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02DE7F32" wp14:editId="2CC2552A">
                    <wp:extent cx="3084600" cy="2286000"/>
                    <wp:effectExtent l="0" t="0" r="1905" b="0"/>
                    <wp:docPr id="47" name="Рисунок 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  <w:tr w:rsidR="003A2F39" w14:paraId="75E190F2" w14:textId="77777777">
        <w:trPr>
          <w:del w:id="348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4A0859" w14:textId="77777777" w:rsidR="003A2F39" w:rsidRDefault="00773BD4">
            <w:pPr>
              <w:rPr>
                <w:del w:id="349" w:author="Denis Belousov" w:date="2022-07-12T10:19:00Z"/>
                <w:rFonts w:eastAsia="Times New Roman"/>
              </w:rPr>
            </w:pPr>
            <w:del w:id="350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3614"/>
              <w:gridCol w:w="2810"/>
              <w:gridCol w:w="537"/>
            </w:tblGrid>
            <w:tr w:rsidR="003A2F39" w14:paraId="15CDAC86" w14:textId="77777777">
              <w:trPr>
                <w:tblCellSpacing w:w="0" w:type="dxa"/>
                <w:del w:id="351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2F11E0" w14:textId="77777777" w:rsidR="003A2F39" w:rsidRDefault="00773BD4">
                  <w:pPr>
                    <w:rPr>
                      <w:del w:id="352" w:author="Denis Belousov" w:date="2022-07-12T10:19:00Z"/>
                      <w:rFonts w:eastAsia="Times New Roman"/>
                    </w:rPr>
                  </w:pPr>
                  <w:del w:id="353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191D1792" w14:textId="77777777">
              <w:trPr>
                <w:tblCellSpacing w:w="0" w:type="dxa"/>
                <w:del w:id="354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60449C" w14:textId="77777777" w:rsidR="003A2F39" w:rsidRDefault="00773BD4">
                  <w:pPr>
                    <w:rPr>
                      <w:del w:id="355" w:author="Denis Belousov" w:date="2022-07-12T10:19:00Z"/>
                      <w:rFonts w:eastAsia="Times New Roman"/>
                    </w:rPr>
                  </w:pPr>
                  <w:del w:id="356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34C36E" w14:textId="77777777" w:rsidR="003A2F39" w:rsidRDefault="00000000">
                  <w:pPr>
                    <w:rPr>
                      <w:del w:id="357" w:author="Denis Belousov" w:date="2022-07-12T10:19:00Z"/>
                      <w:rFonts w:eastAsia="Times New Roman"/>
                    </w:rPr>
                  </w:pPr>
                  <w:del w:id="358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359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3A139F" w14:textId="77777777" w:rsidR="003A2F39" w:rsidRDefault="00773BD4">
                  <w:pPr>
                    <w:rPr>
                      <w:del w:id="360" w:author="Denis Belousov" w:date="2022-07-12T10:19:00Z"/>
                      <w:rFonts w:eastAsia="Times New Roman"/>
                    </w:rPr>
                  </w:pPr>
                  <w:del w:id="361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заглавная страница сайта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0FB198" w14:textId="77777777" w:rsidR="003A2F39" w:rsidRDefault="00773BD4">
                  <w:pPr>
                    <w:rPr>
                      <w:del w:id="362" w:author="Denis Belousov" w:date="2022-07-12T10:19:00Z"/>
                      <w:rFonts w:eastAsia="Times New Roman"/>
                    </w:rPr>
                  </w:pPr>
                  <w:del w:id="363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0C1DFF8E" w14:textId="77777777" w:rsidR="003A2F39" w:rsidRDefault="003A2F39">
            <w:pPr>
              <w:rPr>
                <w:del w:id="364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1363D9A0" w14:textId="77777777" w:rsidR="00403DD2" w:rsidRDefault="00403DD2">
      <w:pPr>
        <w:rPr>
          <w:ins w:id="365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341B51FA" w14:textId="77777777" w:rsidTr="00FF6A5F">
        <w:trPr>
          <w:ins w:id="366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A08C1D" w14:textId="77777777" w:rsidR="00403DD2" w:rsidRDefault="00000000">
            <w:pPr>
              <w:rPr>
                <w:ins w:id="367" w:author="Denis Belousov" w:date="2022-07-12T10:19:00Z"/>
                <w:rFonts w:eastAsia="Times New Roman"/>
              </w:rPr>
            </w:pPr>
            <w:ins w:id="368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C2F31" w14:textId="2FB854C7" w:rsidR="00403DD2" w:rsidRDefault="00FF6A5F">
            <w:pPr>
              <w:rPr>
                <w:ins w:id="369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515EB8" wp14:editId="2ABEE65C">
                  <wp:extent cx="3084600" cy="2286000"/>
                  <wp:effectExtent l="0" t="0" r="1905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DD2" w14:paraId="533781A7" w14:textId="77777777" w:rsidTr="00FF6A5F">
        <w:trPr>
          <w:ins w:id="370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4C23C" w14:textId="77777777" w:rsidR="00403DD2" w:rsidRDefault="00000000">
            <w:pPr>
              <w:rPr>
                <w:ins w:id="371" w:author="Denis Belousov" w:date="2022-07-12T10:19:00Z"/>
                <w:rFonts w:eastAsia="Times New Roman"/>
              </w:rPr>
            </w:pPr>
            <w:ins w:id="372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659"/>
              <w:gridCol w:w="4506"/>
              <w:gridCol w:w="771"/>
            </w:tblGrid>
            <w:tr w:rsidR="00403DD2" w14:paraId="369176E6" w14:textId="77777777">
              <w:trPr>
                <w:tblCellSpacing w:w="0" w:type="dxa"/>
                <w:ins w:id="373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3C262D" w14:textId="77777777" w:rsidR="00403DD2" w:rsidRDefault="00000000">
                  <w:pPr>
                    <w:rPr>
                      <w:ins w:id="374" w:author="Denis Belousov" w:date="2022-07-12T10:19:00Z"/>
                      <w:rFonts w:eastAsia="Times New Roman"/>
                    </w:rPr>
                  </w:pPr>
                  <w:ins w:id="375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FF6A5F" w14:paraId="2AE05C96" w14:textId="77777777">
              <w:trPr>
                <w:tblCellSpacing w:w="0" w:type="dxa"/>
                <w:ins w:id="376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8B146C" w14:textId="77777777" w:rsidR="00403DD2" w:rsidRDefault="00000000">
                  <w:pPr>
                    <w:rPr>
                      <w:ins w:id="377" w:author="Denis Belousov" w:date="2022-07-12T10:19:00Z"/>
                      <w:rFonts w:eastAsia="Times New Roman"/>
                    </w:rPr>
                  </w:pPr>
                  <w:ins w:id="378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9B35EC" w14:textId="77777777" w:rsidR="00403DD2" w:rsidRDefault="00000000">
                  <w:pPr>
                    <w:rPr>
                      <w:ins w:id="379" w:author="Denis Belousov" w:date="2022-07-12T10:19:00Z"/>
                      <w:rFonts w:eastAsia="Times New Roman"/>
                    </w:rPr>
                  </w:pPr>
                  <w:ins w:id="380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"https://denkbr.atlassian.net/browse/BR-2" </w:instrText>
                    </w:r>
                  </w:ins>
                  <w:r>
                    <w:rPr>
                      <w:rFonts w:eastAsia="Times New Roman"/>
                    </w:rPr>
                  </w:r>
                  <w:ins w:id="381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706B89" w14:textId="77777777" w:rsidR="00403DD2" w:rsidRDefault="00000000">
                  <w:pPr>
                    <w:rPr>
                      <w:ins w:id="382" w:author="Denis Belousov" w:date="2022-07-12T10:19:00Z"/>
                      <w:rFonts w:eastAsia="Times New Roman"/>
                    </w:rPr>
                  </w:pPr>
                  <w:ins w:id="383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заглавная страница сайта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DA4793" w14:textId="77777777" w:rsidR="00403DD2" w:rsidRDefault="00000000">
                  <w:pPr>
                    <w:rPr>
                      <w:ins w:id="384" w:author="Denis Belousov" w:date="2022-07-12T10:19:00Z"/>
                      <w:rFonts w:eastAsia="Times New Roman"/>
                    </w:rPr>
                  </w:pPr>
                  <w:ins w:id="385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41DCEB31" w14:textId="77777777" w:rsidR="00403DD2" w:rsidRDefault="00403DD2">
            <w:pPr>
              <w:rPr>
                <w:ins w:id="386" w:author="Denis Belousov" w:date="2022-07-12T10:19:00Z"/>
                <w:rFonts w:eastAsia="Times New Roman"/>
              </w:rPr>
            </w:pPr>
          </w:p>
        </w:tc>
      </w:tr>
      <w:tr w:rsidR="00403DD2" w14:paraId="32D08640" w14:textId="77777777" w:rsidTr="00FF6A5F">
        <w:trPr>
          <w:ins w:id="387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75CF1E" w14:textId="77777777" w:rsidR="00403DD2" w:rsidRDefault="00000000">
            <w:pPr>
              <w:rPr>
                <w:ins w:id="388" w:author="Denis Belousov" w:date="2022-07-12T10:19:00Z"/>
                <w:rFonts w:eastAsia="Times New Roman"/>
              </w:rPr>
            </w:pPr>
            <w:ins w:id="389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977782" w14:textId="77777777" w:rsidR="00403DD2" w:rsidRDefault="00000000">
            <w:pPr>
              <w:pStyle w:val="a5"/>
              <w:rPr>
                <w:ins w:id="390" w:author="Denis Belousov" w:date="2022-07-12T10:19:00Z"/>
              </w:rPr>
            </w:pPr>
            <w:ins w:id="391" w:author="Denis Belousov" w:date="2022-07-12T10:19:00Z">
              <w:r>
                <w:t xml:space="preserve">Перейти </w:t>
              </w:r>
              <w:r>
                <w:fldChar w:fldCharType="begin"/>
              </w:r>
              <w:r>
                <w:instrText xml:space="preserve"> HYPERLINK "https://qa.neapro.site" \o "smart-link" </w:instrText>
              </w:r>
            </w:ins>
            <w:ins w:id="392" w:author="Denis Belousov" w:date="2022-07-12T10:19:00Z">
              <w:r>
                <w:fldChar w:fldCharType="separate"/>
              </w:r>
              <w:r>
                <w:rPr>
                  <w:rStyle w:val="a3"/>
                </w:rPr>
                <w:t>https://qa.neapro.site</w:t>
              </w:r>
              <w:r>
                <w:fldChar w:fldCharType="end"/>
              </w:r>
              <w:r>
                <w:t xml:space="preserve"> </w:t>
              </w:r>
            </w:ins>
          </w:p>
        </w:tc>
      </w:tr>
      <w:tr w:rsidR="00FF6A5F" w14:paraId="1EC3495F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BB1EC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99078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0|i00027: </w:t>
            </w:r>
          </w:p>
        </w:tc>
      </w:tr>
    </w:tbl>
    <w:p w14:paraId="44E28E3D" w14:textId="77777777" w:rsidR="00403DD2" w:rsidRDefault="00403DD2">
      <w:pPr>
        <w:rPr>
          <w:ins w:id="393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394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395">
          <w:tblGrid>
            <w:gridCol w:w="1370"/>
            <w:gridCol w:w="7986"/>
          </w:tblGrid>
        </w:tblGridChange>
      </w:tblGrid>
      <w:tr w:rsidR="00403DD2" w14:paraId="39FBC0E0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396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42779400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  <w:tcPrChange w:id="397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007595A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A231F9B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1DD5C58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802E2B" w14:textId="77777777" w:rsidR="00403DD2" w:rsidRDefault="00000000">
            <w:pPr>
              <w:pStyle w:val="a5"/>
              <w:rPr>
                <w:ins w:id="398" w:author="Denis Belousov" w:date="2022-07-12T10:19:00Z"/>
              </w:rPr>
            </w:pPr>
            <w:r>
              <w:t>Отсутствие на главной странице кнопки/ссылки на страницу с гайдом по платформе</w:t>
            </w:r>
          </w:p>
          <w:p w14:paraId="5077C538" w14:textId="77777777" w:rsidR="00403DD2" w:rsidRDefault="00403DD2" w:rsidP="00403DD2">
            <w:pPr>
              <w:rPr>
                <w:rFonts w:eastAsia="Times New Roman"/>
              </w:rPr>
              <w:pPrChange w:id="399" w:author="Denis Belousov" w:date="2022-07-12T10:19:00Z">
                <w:pPr>
                  <w:pStyle w:val="a5"/>
                </w:pPr>
              </w:pPrChange>
            </w:pPr>
          </w:p>
        </w:tc>
      </w:tr>
    </w:tbl>
    <w:p w14:paraId="0BF75C19" w14:textId="096C61D4" w:rsidR="00403DD2" w:rsidRDefault="00000000">
      <w:pPr>
        <w:rPr>
          <w:rFonts w:eastAsia="Times New Roman"/>
        </w:rPr>
      </w:pPr>
      <w:ins w:id="400" w:author="Denis Belousov" w:date="2022-07-12T10:19:00Z">
        <w:r>
          <w:rPr>
            <w:rFonts w:eastAsia="Times New Roman"/>
          </w:rPr>
          <w:br w:type="page"/>
        </w:r>
      </w:ins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092DC57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94DEA2" w14:textId="155880E7" w:rsidR="00403DD2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[BR-5] </w:t>
            </w:r>
            <w:del w:id="401" w:author="Denis Belousov" w:date="2022-07-12T10:19:00Z">
              <w:r>
                <w:fldChar w:fldCharType="begin"/>
              </w:r>
              <w:r>
                <w:delInstrText>HYPERLINK "https://denkbr.atlassian.net/browse/BR-5"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402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03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"https://denkbr.atlassian.net/browse/BR-5" </w:instrText>
              </w:r>
            </w:ins>
            <w:r>
              <w:rPr>
                <w:rFonts w:eastAsia="Times New Roman"/>
              </w:rPr>
            </w:r>
            <w:ins w:id="40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Отсутствие плитки/карусели курсов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02/Jul/22  Updated: </w:t>
            </w:r>
            <w:del w:id="405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04</w:delText>
              </w:r>
            </w:del>
            <w:ins w:id="406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403DD2" w14:paraId="226A61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FE480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1E9C9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403DD2" w14:paraId="57643D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37464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90B45D" w14:textId="7F55E146" w:rsidR="00403DD2" w:rsidRDefault="00000000">
            <w:pPr>
              <w:rPr>
                <w:rFonts w:eastAsia="Times New Roman"/>
              </w:rPr>
            </w:pPr>
            <w:del w:id="407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0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09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410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7F56136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874A3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3794D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20EC1F5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28C8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46606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237CBA4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7B05A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93ADB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302D305" w14:textId="77777777" w:rsidR="00403DD2" w:rsidRDefault="00403DD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1"/>
        <w:gridCol w:w="1781"/>
        <w:gridCol w:w="858"/>
        <w:gridCol w:w="5449"/>
      </w:tblGrid>
      <w:tr w:rsidR="00FF6A5F" w14:paraId="1C0FF3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6142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FCB8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CFBCB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881EB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FF6A5F" w14:paraId="397393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EE205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5C4330" w14:textId="57729468" w:rsidR="00403DD2" w:rsidRDefault="00000000">
            <w:pPr>
              <w:rPr>
                <w:rFonts w:eastAsia="Times New Roman"/>
              </w:rPr>
            </w:pPr>
            <w:del w:id="411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12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13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1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8A532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A46997" w14:textId="5D7DC86C" w:rsidR="00403DD2" w:rsidRDefault="00000000">
            <w:pPr>
              <w:rPr>
                <w:rFonts w:eastAsia="Times New Roman"/>
              </w:rPr>
            </w:pPr>
            <w:del w:id="415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16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17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18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73BFCA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F6560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4F2B2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649A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B3B1F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6BD6F1F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D2A03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591DB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09CB4E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0D78F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61BF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0899DB9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8AF14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E4F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43E4005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89711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C36AC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2C8F46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EE4F0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5B245F" w14:textId="405D2B08" w:rsidR="00403DD2" w:rsidRDefault="00000000">
            <w:pPr>
              <w:pStyle w:val="a5"/>
            </w:pPr>
            <w:r>
              <w:t>Выпуск Windows 11 Pro Версия 21H2 Сборка ОС 22000.778</w:t>
            </w:r>
            <w:r>
              <w:br/>
              <w:t xml:space="preserve">Браузер: </w:t>
            </w:r>
            <w:del w:id="419" w:author="Denis Belousov" w:date="2022-07-12T10:19:00Z">
              <w:r w:rsidR="00773BD4">
                <w:delText xml:space="preserve">Opera </w:delText>
              </w:r>
            </w:del>
            <w:ins w:id="420" w:author="Denis Belousov" w:date="2022-07-12T10:19:00Z">
              <w:r>
                <w:t>Google Chrome актуальной версии (</w:t>
              </w:r>
            </w:ins>
            <w:r>
              <w:t>Версия</w:t>
            </w:r>
            <w:del w:id="421" w:author="Denis Belousov" w:date="2022-07-12T10:19:00Z">
              <w:r w:rsidR="00773BD4">
                <w:delText>:88</w:delText>
              </w:r>
            </w:del>
            <w:ins w:id="422" w:author="Denis Belousov" w:date="2022-07-12T10:19:00Z">
              <w:r>
                <w:t xml:space="preserve"> 103</w:t>
              </w:r>
            </w:ins>
            <w:r>
              <w:t>.0.</w:t>
            </w:r>
            <w:del w:id="423" w:author="Denis Belousov" w:date="2022-07-12T10:19:00Z">
              <w:r w:rsidR="00773BD4">
                <w:delText>4412.53</w:delText>
              </w:r>
            </w:del>
            <w:ins w:id="424" w:author="Denis Belousov" w:date="2022-07-12T10:19:00Z">
              <w:r>
                <w:t>5060.114 (Официальная сборка)</w:t>
              </w:r>
            </w:ins>
          </w:p>
        </w:tc>
      </w:tr>
      <w:tr w:rsidR="003A2F39" w14:paraId="3EE9FEF3" w14:textId="77777777">
        <w:trPr>
          <w:del w:id="425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48ABAB" w14:textId="77777777" w:rsidR="003A2F39" w:rsidRDefault="00773BD4">
            <w:pPr>
              <w:rPr>
                <w:del w:id="426" w:author="Denis Belousov" w:date="2022-07-12T10:19:00Z"/>
                <w:rFonts w:eastAsia="Times New Roman"/>
              </w:rPr>
            </w:pPr>
            <w:del w:id="427" w:author="Denis Belousov" w:date="2022-07-12T10:19:00Z">
              <w:r>
                <w:rPr>
                  <w:rFonts w:eastAsia="Times New Roman"/>
                  <w:b/>
                  <w:bCs/>
                </w:rPr>
                <w:delText>Attachments: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EEB02F" w14:textId="77777777" w:rsidR="003A2F39" w:rsidRDefault="00A56AA9">
            <w:pPr>
              <w:rPr>
                <w:del w:id="428" w:author="Denis Belousov" w:date="2022-07-12T10:19:00Z"/>
                <w:rFonts w:eastAsia="Times New Roman"/>
              </w:rPr>
            </w:pPr>
            <w:del w:id="429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31E67E21" wp14:editId="72818742">
                    <wp:extent cx="3084600" cy="2286000"/>
                    <wp:effectExtent l="0" t="0" r="1905" b="0"/>
                    <wp:docPr id="6" name="Рисунок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  <w:tr w:rsidR="003A2F39" w14:paraId="3F38E3B8" w14:textId="77777777">
        <w:trPr>
          <w:del w:id="430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2EF5EC" w14:textId="77777777" w:rsidR="003A2F39" w:rsidRDefault="00773BD4">
            <w:pPr>
              <w:rPr>
                <w:del w:id="431" w:author="Denis Belousov" w:date="2022-07-12T10:19:00Z"/>
                <w:rFonts w:eastAsia="Times New Roman"/>
              </w:rPr>
            </w:pPr>
            <w:del w:id="432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3614"/>
              <w:gridCol w:w="2810"/>
              <w:gridCol w:w="537"/>
            </w:tblGrid>
            <w:tr w:rsidR="003A2F39" w14:paraId="1D596819" w14:textId="77777777">
              <w:trPr>
                <w:tblCellSpacing w:w="0" w:type="dxa"/>
                <w:del w:id="433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9D3DD2" w14:textId="77777777" w:rsidR="003A2F39" w:rsidRDefault="00773BD4">
                  <w:pPr>
                    <w:rPr>
                      <w:del w:id="434" w:author="Denis Belousov" w:date="2022-07-12T10:19:00Z"/>
                      <w:rFonts w:eastAsia="Times New Roman"/>
                    </w:rPr>
                  </w:pPr>
                  <w:del w:id="435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7B96CC51" w14:textId="77777777">
              <w:trPr>
                <w:tblCellSpacing w:w="0" w:type="dxa"/>
                <w:del w:id="436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FB5383" w14:textId="77777777" w:rsidR="003A2F39" w:rsidRDefault="00773BD4">
                  <w:pPr>
                    <w:rPr>
                      <w:del w:id="437" w:author="Denis Belousov" w:date="2022-07-12T10:19:00Z"/>
                      <w:rFonts w:eastAsia="Times New Roman"/>
                    </w:rPr>
                  </w:pPr>
                  <w:del w:id="438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BF868F" w14:textId="77777777" w:rsidR="003A2F39" w:rsidRDefault="00000000">
                  <w:pPr>
                    <w:rPr>
                      <w:del w:id="439" w:author="Denis Belousov" w:date="2022-07-12T10:19:00Z"/>
                      <w:rFonts w:eastAsia="Times New Roman"/>
                    </w:rPr>
                  </w:pPr>
                  <w:del w:id="440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441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99D7BF" w14:textId="77777777" w:rsidR="003A2F39" w:rsidRDefault="00773BD4">
                  <w:pPr>
                    <w:rPr>
                      <w:del w:id="442" w:author="Denis Belousov" w:date="2022-07-12T10:19:00Z"/>
                      <w:rFonts w:eastAsia="Times New Roman"/>
                    </w:rPr>
                  </w:pPr>
                  <w:del w:id="443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заглавная страница сайта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F66BEB" w14:textId="77777777" w:rsidR="003A2F39" w:rsidRDefault="00773BD4">
                  <w:pPr>
                    <w:rPr>
                      <w:del w:id="444" w:author="Denis Belousov" w:date="2022-07-12T10:19:00Z"/>
                      <w:rFonts w:eastAsia="Times New Roman"/>
                    </w:rPr>
                  </w:pPr>
                  <w:del w:id="445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6329373C" w14:textId="77777777" w:rsidR="003A2F39" w:rsidRDefault="003A2F39">
            <w:pPr>
              <w:rPr>
                <w:del w:id="446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0F8BA014" w14:textId="77777777" w:rsidR="00403DD2" w:rsidRDefault="00403DD2">
      <w:pPr>
        <w:rPr>
          <w:ins w:id="447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35C70C75" w14:textId="77777777" w:rsidTr="00FF6A5F">
        <w:trPr>
          <w:ins w:id="448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88D283" w14:textId="77777777" w:rsidR="00403DD2" w:rsidRDefault="00000000">
            <w:pPr>
              <w:rPr>
                <w:ins w:id="449" w:author="Denis Belousov" w:date="2022-07-12T10:19:00Z"/>
                <w:rFonts w:eastAsia="Times New Roman"/>
              </w:rPr>
            </w:pPr>
            <w:ins w:id="450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00F515" w14:textId="790AE864" w:rsidR="00403DD2" w:rsidRDefault="00FF6A5F">
            <w:pPr>
              <w:rPr>
                <w:ins w:id="451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8229EF" wp14:editId="468F74FD">
                  <wp:extent cx="3084600" cy="2286000"/>
                  <wp:effectExtent l="0" t="0" r="1905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DD2" w14:paraId="03E7D184" w14:textId="77777777" w:rsidTr="00FF6A5F">
        <w:trPr>
          <w:ins w:id="452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5B8A6" w14:textId="77777777" w:rsidR="00403DD2" w:rsidRDefault="00000000">
            <w:pPr>
              <w:rPr>
                <w:ins w:id="453" w:author="Denis Belousov" w:date="2022-07-12T10:19:00Z"/>
                <w:rFonts w:eastAsia="Times New Roman"/>
              </w:rPr>
            </w:pPr>
            <w:ins w:id="454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659"/>
              <w:gridCol w:w="4506"/>
              <w:gridCol w:w="771"/>
            </w:tblGrid>
            <w:tr w:rsidR="00403DD2" w14:paraId="5C4E8847" w14:textId="77777777">
              <w:trPr>
                <w:tblCellSpacing w:w="0" w:type="dxa"/>
                <w:ins w:id="455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F99179" w14:textId="77777777" w:rsidR="00403DD2" w:rsidRDefault="00000000">
                  <w:pPr>
                    <w:rPr>
                      <w:ins w:id="456" w:author="Denis Belousov" w:date="2022-07-12T10:19:00Z"/>
                      <w:rFonts w:eastAsia="Times New Roman"/>
                    </w:rPr>
                  </w:pPr>
                  <w:ins w:id="457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FF6A5F" w14:paraId="7F5DA44C" w14:textId="77777777">
              <w:trPr>
                <w:tblCellSpacing w:w="0" w:type="dxa"/>
                <w:ins w:id="458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CEE3E9" w14:textId="77777777" w:rsidR="00403DD2" w:rsidRDefault="00000000">
                  <w:pPr>
                    <w:rPr>
                      <w:ins w:id="459" w:author="Denis Belousov" w:date="2022-07-12T10:19:00Z"/>
                      <w:rFonts w:eastAsia="Times New Roman"/>
                    </w:rPr>
                  </w:pPr>
                  <w:ins w:id="460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0A2C7F" w14:textId="77777777" w:rsidR="00403DD2" w:rsidRDefault="00000000">
                  <w:pPr>
                    <w:rPr>
                      <w:ins w:id="461" w:author="Denis Belousov" w:date="2022-07-12T10:19:00Z"/>
                      <w:rFonts w:eastAsia="Times New Roman"/>
                    </w:rPr>
                  </w:pPr>
                  <w:ins w:id="462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"https://denkbr.atlassian.net/browse/BR-2" </w:instrText>
                    </w:r>
                  </w:ins>
                  <w:r>
                    <w:rPr>
                      <w:rFonts w:eastAsia="Times New Roman"/>
                    </w:rPr>
                  </w:r>
                  <w:ins w:id="463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59EF96" w14:textId="77777777" w:rsidR="00403DD2" w:rsidRDefault="00000000">
                  <w:pPr>
                    <w:rPr>
                      <w:ins w:id="464" w:author="Denis Belousov" w:date="2022-07-12T10:19:00Z"/>
                      <w:rFonts w:eastAsia="Times New Roman"/>
                    </w:rPr>
                  </w:pPr>
                  <w:ins w:id="465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заглавная страница сайта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49131B" w14:textId="77777777" w:rsidR="00403DD2" w:rsidRDefault="00000000">
                  <w:pPr>
                    <w:rPr>
                      <w:ins w:id="466" w:author="Denis Belousov" w:date="2022-07-12T10:19:00Z"/>
                      <w:rFonts w:eastAsia="Times New Roman"/>
                    </w:rPr>
                  </w:pPr>
                  <w:ins w:id="467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31758122" w14:textId="77777777" w:rsidR="00403DD2" w:rsidRDefault="00403DD2">
            <w:pPr>
              <w:rPr>
                <w:ins w:id="468" w:author="Denis Belousov" w:date="2022-07-12T10:19:00Z"/>
                <w:rFonts w:eastAsia="Times New Roman"/>
              </w:rPr>
            </w:pPr>
          </w:p>
        </w:tc>
      </w:tr>
      <w:tr w:rsidR="00403DD2" w14:paraId="7B3345D7" w14:textId="77777777" w:rsidTr="00FF6A5F">
        <w:trPr>
          <w:ins w:id="469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5D7876" w14:textId="77777777" w:rsidR="00403DD2" w:rsidRDefault="00000000">
            <w:pPr>
              <w:rPr>
                <w:ins w:id="470" w:author="Denis Belousov" w:date="2022-07-12T10:19:00Z"/>
                <w:rFonts w:eastAsia="Times New Roman"/>
              </w:rPr>
            </w:pPr>
            <w:ins w:id="471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E339F4" w14:textId="77777777" w:rsidR="00403DD2" w:rsidRDefault="00000000">
            <w:pPr>
              <w:pStyle w:val="a5"/>
              <w:rPr>
                <w:ins w:id="472" w:author="Denis Belousov" w:date="2022-07-12T10:19:00Z"/>
              </w:rPr>
            </w:pPr>
            <w:ins w:id="473" w:author="Denis Belousov" w:date="2022-07-12T10:19:00Z">
              <w:r>
                <w:t xml:space="preserve">Перейти </w:t>
              </w:r>
              <w:r>
                <w:fldChar w:fldCharType="begin"/>
              </w:r>
              <w:r>
                <w:instrText xml:space="preserve"> HYPERLINK "https://qa.neapro.site" \o "smart-link" </w:instrText>
              </w:r>
            </w:ins>
            <w:ins w:id="474" w:author="Denis Belousov" w:date="2022-07-12T10:19:00Z">
              <w:r>
                <w:fldChar w:fldCharType="separate"/>
              </w:r>
              <w:r>
                <w:rPr>
                  <w:rStyle w:val="a3"/>
                </w:rPr>
                <w:t>https://qa.neapro.site</w:t>
              </w:r>
              <w:r>
                <w:fldChar w:fldCharType="end"/>
              </w:r>
              <w:r>
                <w:t xml:space="preserve"> </w:t>
              </w:r>
            </w:ins>
          </w:p>
        </w:tc>
      </w:tr>
      <w:tr w:rsidR="00FF6A5F" w14:paraId="6C0FA2A7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B413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D1BB6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0|i0002f: </w:t>
            </w:r>
          </w:p>
        </w:tc>
      </w:tr>
    </w:tbl>
    <w:p w14:paraId="2EDFD602" w14:textId="77777777" w:rsidR="00403DD2" w:rsidRDefault="00403DD2">
      <w:pPr>
        <w:rPr>
          <w:ins w:id="475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FF6A5F" w14:paraId="7AB0ADAD" w14:textId="77777777">
        <w:trPr>
          <w:tblCellSpacing w:w="0" w:type="dxa"/>
          <w:jc w:val="center"/>
          <w:ins w:id="476" w:author="Denis Belousov" w:date="2022-07-12T10:19:00Z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C21CF96" w14:textId="77777777" w:rsidR="00403DD2" w:rsidRDefault="00000000">
            <w:pPr>
              <w:jc w:val="center"/>
              <w:rPr>
                <w:ins w:id="477" w:author="Denis Belousov" w:date="2022-07-12T10:19:00Z"/>
                <w:rFonts w:eastAsia="Times New Roman"/>
              </w:rPr>
            </w:pPr>
            <w:ins w:id="478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ins>
          </w:p>
        </w:tc>
        <w:tc>
          <w:tcPr>
            <w:tcW w:w="0" w:type="auto"/>
            <w:vAlign w:val="center"/>
            <w:hideMark/>
          </w:tcPr>
          <w:p w14:paraId="18258490" w14:textId="77777777" w:rsidR="00403DD2" w:rsidRDefault="00000000">
            <w:pPr>
              <w:rPr>
                <w:ins w:id="479" w:author="Denis Belousov" w:date="2022-07-12T10:19:00Z"/>
                <w:rFonts w:eastAsia="Times New Roman"/>
              </w:rPr>
            </w:pPr>
            <w:ins w:id="480" w:author="Denis Belousov" w:date="2022-07-12T10:19:00Z">
              <w:r>
                <w:rPr>
                  <w:rFonts w:eastAsia="Times New Roman"/>
                </w:rPr>
                <w:t> </w:t>
              </w:r>
            </w:ins>
          </w:p>
        </w:tc>
      </w:tr>
    </w:tbl>
    <w:p w14:paraId="317341A9" w14:textId="77777777" w:rsidR="00403DD2" w:rsidRDefault="00403DD2">
      <w:pPr>
        <w:rPr>
          <w:ins w:id="481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617AFF28" w14:textId="77777777">
        <w:trPr>
          <w:tblCellSpacing w:w="0" w:type="dxa"/>
          <w:ins w:id="482" w:author="Denis Belousov" w:date="2022-07-12T10:19:00Z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DAAB0C2" w14:textId="77777777" w:rsidR="00403DD2" w:rsidRDefault="00000000">
            <w:pPr>
              <w:pStyle w:val="a5"/>
              <w:rPr>
                <w:ins w:id="483" w:author="Denis Belousov" w:date="2022-07-12T10:19:00Z"/>
              </w:rPr>
            </w:pPr>
            <w:ins w:id="484" w:author="Denis Belousov" w:date="2022-07-12T10:19:00Z">
              <w:r>
                <w:t>Отсутствие на главной странице плитки/карусели курсов</w:t>
              </w:r>
            </w:ins>
          </w:p>
          <w:p w14:paraId="084BDD71" w14:textId="77777777" w:rsidR="00403DD2" w:rsidRDefault="00403DD2">
            <w:pPr>
              <w:rPr>
                <w:ins w:id="485" w:author="Denis Belousov" w:date="2022-07-12T10:19:00Z"/>
                <w:rFonts w:eastAsia="Times New Roman"/>
              </w:rPr>
            </w:pPr>
          </w:p>
        </w:tc>
      </w:tr>
    </w:tbl>
    <w:p w14:paraId="58038439" w14:textId="77777777" w:rsidR="00403DD2" w:rsidRDefault="00000000">
      <w:pPr>
        <w:rPr>
          <w:ins w:id="486" w:author="Denis Belousov" w:date="2022-07-12T10:19:00Z"/>
          <w:rFonts w:eastAsia="Times New Roman"/>
        </w:rPr>
      </w:pPr>
      <w:ins w:id="487" w:author="Denis Belousov" w:date="2022-07-12T10:19:00Z">
        <w:r>
          <w:rPr>
            <w:rFonts w:eastAsia="Times New Roman"/>
          </w:rPr>
          <w:br/>
        </w:r>
        <w:r>
          <w:rPr>
            <w:rFonts w:eastAsia="Times New Roman"/>
          </w:rPr>
          <w:br w:type="page"/>
        </w:r>
      </w:ins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7971"/>
      </w:tblGrid>
      <w:tr w:rsidR="00FF6A5F" w14:paraId="5C1B716A" w14:textId="77777777" w:rsidTr="00391CFA">
        <w:trPr>
          <w:ins w:id="488" w:author="Denis Belousov" w:date="2022-07-12T10:19:00Z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F4625D" w14:textId="77777777" w:rsidR="00403DD2" w:rsidRDefault="00000000">
            <w:pPr>
              <w:pStyle w:val="3"/>
              <w:rPr>
                <w:ins w:id="489" w:author="Denis Belousov" w:date="2022-07-12T10:19:00Z"/>
                <w:rFonts w:eastAsia="Times New Roman"/>
              </w:rPr>
            </w:pPr>
            <w:ins w:id="490" w:author="Denis Belousov" w:date="2022-07-12T10:19:00Z">
              <w:r>
                <w:rPr>
                  <w:rFonts w:eastAsia="Times New Roman"/>
                </w:rPr>
                <w:lastRenderedPageBreak/>
                <w:t>[BR-6] 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"https://denkbr.atlassian.net/browse/BR-6" </w:instrText>
              </w:r>
            </w:ins>
            <w:r>
              <w:rPr>
                <w:rFonts w:eastAsia="Times New Roman"/>
              </w:rPr>
            </w:r>
            <w:ins w:id="491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Отсутствие списка организаций-партнеров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 xml:space="preserve"> </w:t>
              </w:r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02/Jul/22  Updated: 12/Jul/22 </w:t>
              </w:r>
            </w:ins>
          </w:p>
        </w:tc>
      </w:tr>
      <w:tr w:rsidR="00FF6A5F" w14:paraId="7716798D" w14:textId="77777777" w:rsidTr="00391CFA">
        <w:tblPrEx>
          <w:jc w:val="center"/>
          <w:tblCellSpacing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43" w:type="pct"/>
            <w:shd w:val="clear" w:color="auto" w:fill="BBBBBB"/>
            <w:noWrap/>
            <w:vAlign w:val="center"/>
            <w:hideMark/>
          </w:tcPr>
          <w:p w14:paraId="6DB56AB7" w14:textId="77777777" w:rsidR="00403DD2" w:rsidRDefault="00000000">
            <w:pPr>
              <w:jc w:val="center"/>
              <w:rPr>
                <w:moveFrom w:id="492" w:author="Denis Belousov" w:date="2022-07-12T10:19:00Z"/>
                <w:rFonts w:eastAsia="Times New Roman"/>
              </w:rPr>
            </w:pPr>
            <w:moveFromRangeStart w:id="493" w:author="Denis Belousov" w:date="2022-07-12T10:19:00Z" w:name="move108513570"/>
            <w:moveFrom w:id="494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moveFrom>
          </w:p>
        </w:tc>
        <w:tc>
          <w:tcPr>
            <w:tcW w:w="4957" w:type="pct"/>
            <w:vAlign w:val="center"/>
            <w:hideMark/>
          </w:tcPr>
          <w:p w14:paraId="63CBE7F0" w14:textId="77777777" w:rsidR="00403DD2" w:rsidRDefault="00000000">
            <w:pPr>
              <w:rPr>
                <w:moveFrom w:id="495" w:author="Denis Belousov" w:date="2022-07-12T10:19:00Z"/>
                <w:rFonts w:eastAsia="Times New Roman"/>
              </w:rPr>
            </w:pPr>
            <w:moveFrom w:id="496" w:author="Denis Belousov" w:date="2022-07-12T10:19:00Z">
              <w:r>
                <w:rPr>
                  <w:rFonts w:eastAsia="Times New Roman"/>
                </w:rPr>
                <w:t> </w:t>
              </w:r>
            </w:moveFrom>
          </w:p>
        </w:tc>
      </w:tr>
    </w:tbl>
    <w:p w14:paraId="7AFCCCFC" w14:textId="77777777" w:rsidR="00403DD2" w:rsidRDefault="00403DD2">
      <w:pPr>
        <w:rPr>
          <w:moveFrom w:id="497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3A2F39" w14:paraId="6AFB2DA2" w14:textId="77777777">
        <w:trPr>
          <w:tblCellSpacing w:w="0" w:type="dxa"/>
          <w:del w:id="498" w:author="Denis Belousov" w:date="2022-07-12T10:19:00Z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moveFromRangeEnd w:id="493"/>
          <w:p w14:paraId="4F50D4A9" w14:textId="77777777" w:rsidR="003A2F39" w:rsidRDefault="00773BD4">
            <w:pPr>
              <w:pStyle w:val="a5"/>
              <w:rPr>
                <w:del w:id="499" w:author="Denis Belousov" w:date="2022-07-12T10:19:00Z"/>
              </w:rPr>
            </w:pPr>
            <w:del w:id="500" w:author="Denis Belousov" w:date="2022-07-12T10:19:00Z">
              <w:r>
                <w:delText>Отсутствие на главной странице плитки/карусели курсов</w:delText>
              </w:r>
            </w:del>
          </w:p>
        </w:tc>
      </w:tr>
    </w:tbl>
    <w:p w14:paraId="4112A2AD" w14:textId="77777777" w:rsidR="003A2F39" w:rsidRDefault="003A2F39">
      <w:pPr>
        <w:rPr>
          <w:del w:id="501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5"/>
        <w:tblGridChange w:id="502">
          <w:tblGrid>
            <w:gridCol w:w="1869"/>
            <w:gridCol w:w="2"/>
            <w:gridCol w:w="7477"/>
            <w:gridCol w:w="8"/>
          </w:tblGrid>
        </w:tblGridChange>
      </w:tblGrid>
      <w:tr w:rsidR="003A2F39" w14:paraId="71B6C7C7" w14:textId="77777777">
        <w:trPr>
          <w:del w:id="503" w:author="Denis Belousov" w:date="2022-07-12T10:19:00Z"/>
        </w:trPr>
        <w:tc>
          <w:tcPr>
            <w:tcW w:w="4991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7A663" w14:textId="77777777" w:rsidR="003A2F39" w:rsidRDefault="00773BD4">
            <w:pPr>
              <w:pStyle w:val="3"/>
              <w:rPr>
                <w:del w:id="504" w:author="Denis Belousov" w:date="2022-07-12T10:19:00Z"/>
                <w:rFonts w:eastAsia="Times New Roman"/>
              </w:rPr>
            </w:pPr>
            <w:del w:id="505" w:author="Denis Belousov" w:date="2022-07-12T10:19:00Z">
              <w:r>
                <w:rPr>
                  <w:rFonts w:eastAsia="Times New Roman"/>
                </w:rPr>
                <w:delText>[BR-6] </w:delText>
              </w:r>
              <w:r>
                <w:fldChar w:fldCharType="begin"/>
              </w:r>
              <w:r>
                <w:delInstrText>HYPERLINK "https://denkbr.atlassian.net/browse/BR-6"</w:delInstrText>
              </w:r>
              <w:r>
                <w:fldChar w:fldCharType="separate"/>
              </w:r>
            </w:del>
            <w:r w:rsidR="00000000">
              <w:rPr>
                <w:b w:val="0"/>
                <w:bCs w:val="0"/>
              </w:rPr>
              <w:t>Ошибка! Недопустимый объект гиперссылки.</w:t>
            </w:r>
            <w:del w:id="506" w:author="Denis Belousov" w:date="2022-07-12T10:19:00Z">
              <w:r>
                <w:rPr>
                  <w:rStyle w:val="a3"/>
                  <w:rFonts w:eastAsia="Times New Roman"/>
                  <w:b w:val="0"/>
                  <w:bCs w:val="0"/>
                </w:rPr>
                <w:fldChar w:fldCharType="end"/>
              </w:r>
              <w:r>
                <w:rPr>
                  <w:rFonts w:eastAsia="Times New Roman"/>
                </w:rPr>
                <w:delText xml:space="preserve"> </w:delText>
              </w:r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 xml:space="preserve">Created: 02/Jul/22  Updated: 04/Jul/22 </w:delText>
              </w:r>
            </w:del>
          </w:p>
        </w:tc>
      </w:tr>
      <w:tr w:rsidR="00FF6A5F" w14:paraId="7C3F22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99E7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9160E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59E3D5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14FB8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181F8" w14:textId="497219FF" w:rsidR="00403DD2" w:rsidRDefault="00000000">
            <w:pPr>
              <w:rPr>
                <w:rFonts w:eastAsia="Times New Roman"/>
              </w:rPr>
            </w:pPr>
            <w:del w:id="507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50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509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510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3FBC693F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511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512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513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481364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514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C0C524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5A9A57F4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515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516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517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A1E635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518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AD6B99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0618DCCA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519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520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521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E2D08C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522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0B68BA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2DAF7AB" w14:textId="77777777" w:rsidR="00403DD2" w:rsidRDefault="00403DD2">
      <w:pPr>
        <w:rPr>
          <w:ins w:id="523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1"/>
        <w:gridCol w:w="1781"/>
        <w:gridCol w:w="858"/>
        <w:gridCol w:w="5449"/>
      </w:tblGrid>
      <w:tr w:rsidR="00FF6A5F" w14:paraId="664FFA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C1D2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D67C2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664DC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C34C3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FF6A5F" w14:paraId="696CA1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4EB6C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C5A96F" w14:textId="17F25968" w:rsidR="00403DD2" w:rsidRDefault="00000000">
            <w:pPr>
              <w:rPr>
                <w:rFonts w:eastAsia="Times New Roman"/>
              </w:rPr>
            </w:pPr>
            <w:del w:id="524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525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526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527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01DE5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BA9ED8" w14:textId="64D78F23" w:rsidR="00403DD2" w:rsidRDefault="00000000">
            <w:pPr>
              <w:rPr>
                <w:rFonts w:eastAsia="Times New Roman"/>
              </w:rPr>
            </w:pPr>
            <w:del w:id="528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529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530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531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123FF0C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6989B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D50FF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D2527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19F7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68744C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04B38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67DC1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1E1F113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B44A5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95BA7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15F95F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E353D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149DE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6F4D60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D179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F697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0BA946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74700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FA4802" w14:textId="752050FA" w:rsidR="00403DD2" w:rsidRDefault="00000000">
            <w:pPr>
              <w:pStyle w:val="a5"/>
            </w:pPr>
            <w:r>
              <w:t>Выпуск Windows 11 Pro Версия 21H2 Сборка ОС 22000.778</w:t>
            </w:r>
            <w:r>
              <w:br/>
              <w:t xml:space="preserve">Браузер: </w:t>
            </w:r>
            <w:del w:id="532" w:author="Denis Belousov" w:date="2022-07-12T10:19:00Z">
              <w:r w:rsidR="00773BD4">
                <w:delText xml:space="preserve">Opera </w:delText>
              </w:r>
            </w:del>
            <w:ins w:id="533" w:author="Denis Belousov" w:date="2022-07-12T10:19:00Z">
              <w:r>
                <w:t>Google Chrome актуальной версии (</w:t>
              </w:r>
            </w:ins>
            <w:r>
              <w:t>Версия</w:t>
            </w:r>
            <w:del w:id="534" w:author="Denis Belousov" w:date="2022-07-12T10:19:00Z">
              <w:r w:rsidR="00773BD4">
                <w:delText>:88</w:delText>
              </w:r>
            </w:del>
            <w:ins w:id="535" w:author="Denis Belousov" w:date="2022-07-12T10:19:00Z">
              <w:r>
                <w:t xml:space="preserve"> 103</w:t>
              </w:r>
            </w:ins>
            <w:r>
              <w:t>.0.</w:t>
            </w:r>
            <w:del w:id="536" w:author="Denis Belousov" w:date="2022-07-12T10:19:00Z">
              <w:r w:rsidR="00773BD4">
                <w:delText>4412.53</w:delText>
              </w:r>
            </w:del>
            <w:ins w:id="537" w:author="Denis Belousov" w:date="2022-07-12T10:19:00Z">
              <w:r>
                <w:t>5060.114 (Официальная сборка)</w:t>
              </w:r>
            </w:ins>
          </w:p>
        </w:tc>
      </w:tr>
      <w:tr w:rsidR="003A2F39" w14:paraId="058911C7" w14:textId="77777777">
        <w:trPr>
          <w:del w:id="538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CF79D5" w14:textId="77777777" w:rsidR="003A2F39" w:rsidRDefault="00773BD4">
            <w:pPr>
              <w:rPr>
                <w:del w:id="539" w:author="Denis Belousov" w:date="2022-07-12T10:19:00Z"/>
                <w:rFonts w:eastAsia="Times New Roman"/>
              </w:rPr>
            </w:pPr>
            <w:del w:id="540" w:author="Denis Belousov" w:date="2022-07-12T10:19:00Z">
              <w:r>
                <w:rPr>
                  <w:rFonts w:eastAsia="Times New Roman"/>
                  <w:b/>
                  <w:bCs/>
                </w:rPr>
                <w:delText>Attachments: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81D9AF" w14:textId="77777777" w:rsidR="003A2F39" w:rsidRDefault="00A56AA9">
            <w:pPr>
              <w:rPr>
                <w:del w:id="541" w:author="Denis Belousov" w:date="2022-07-12T10:19:00Z"/>
                <w:rFonts w:eastAsia="Times New Roman"/>
              </w:rPr>
            </w:pPr>
            <w:del w:id="542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767BB4DD" wp14:editId="02D67D9F">
                    <wp:extent cx="3084600" cy="2286000"/>
                    <wp:effectExtent l="0" t="0" r="1905" b="0"/>
                    <wp:docPr id="49" name="Рисунок 4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773BD4">
                <w:rPr>
                  <w:rFonts w:eastAsia="Times New Roman"/>
                </w:rPr>
                <w:delText xml:space="preserve">    </w:delText>
              </w:r>
            </w:del>
          </w:p>
        </w:tc>
      </w:tr>
      <w:tr w:rsidR="003A2F39" w14:paraId="0A86CCBD" w14:textId="77777777">
        <w:trPr>
          <w:del w:id="543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9DEFA3" w14:textId="77777777" w:rsidR="003A2F39" w:rsidRDefault="00773BD4">
            <w:pPr>
              <w:rPr>
                <w:del w:id="544" w:author="Denis Belousov" w:date="2022-07-12T10:19:00Z"/>
                <w:rFonts w:eastAsia="Times New Roman"/>
              </w:rPr>
            </w:pPr>
            <w:del w:id="545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3614"/>
              <w:gridCol w:w="2810"/>
              <w:gridCol w:w="537"/>
            </w:tblGrid>
            <w:tr w:rsidR="003A2F39" w14:paraId="6982FDB8" w14:textId="77777777">
              <w:trPr>
                <w:tblCellSpacing w:w="0" w:type="dxa"/>
                <w:del w:id="546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FF26DF" w14:textId="77777777" w:rsidR="003A2F39" w:rsidRDefault="00773BD4">
                  <w:pPr>
                    <w:rPr>
                      <w:del w:id="547" w:author="Denis Belousov" w:date="2022-07-12T10:19:00Z"/>
                      <w:rFonts w:eastAsia="Times New Roman"/>
                    </w:rPr>
                  </w:pPr>
                  <w:del w:id="548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3712CD49" w14:textId="77777777">
              <w:trPr>
                <w:tblCellSpacing w:w="0" w:type="dxa"/>
                <w:del w:id="549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4C6B56" w14:textId="77777777" w:rsidR="003A2F39" w:rsidRDefault="00773BD4">
                  <w:pPr>
                    <w:rPr>
                      <w:del w:id="550" w:author="Denis Belousov" w:date="2022-07-12T10:19:00Z"/>
                      <w:rFonts w:eastAsia="Times New Roman"/>
                    </w:rPr>
                  </w:pPr>
                  <w:del w:id="551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BEA6DF" w14:textId="77777777" w:rsidR="003A2F39" w:rsidRDefault="00000000">
                  <w:pPr>
                    <w:rPr>
                      <w:del w:id="552" w:author="Denis Belousov" w:date="2022-07-12T10:19:00Z"/>
                      <w:rFonts w:eastAsia="Times New Roman"/>
                    </w:rPr>
                  </w:pPr>
                  <w:del w:id="553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554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1490AD" w14:textId="77777777" w:rsidR="003A2F39" w:rsidRDefault="00773BD4">
                  <w:pPr>
                    <w:rPr>
                      <w:del w:id="555" w:author="Denis Belousov" w:date="2022-07-12T10:19:00Z"/>
                      <w:rFonts w:eastAsia="Times New Roman"/>
                    </w:rPr>
                  </w:pPr>
                  <w:del w:id="556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заглавная страница сайта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FF2A9E" w14:textId="77777777" w:rsidR="003A2F39" w:rsidRDefault="00773BD4">
                  <w:pPr>
                    <w:rPr>
                      <w:del w:id="557" w:author="Denis Belousov" w:date="2022-07-12T10:19:00Z"/>
                      <w:rFonts w:eastAsia="Times New Roman"/>
                    </w:rPr>
                  </w:pPr>
                  <w:del w:id="558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675A33EC" w14:textId="77777777" w:rsidR="003A2F39" w:rsidRDefault="003A2F39">
            <w:pPr>
              <w:rPr>
                <w:del w:id="559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7804502F" w14:textId="77777777" w:rsidR="00403DD2" w:rsidRDefault="00403DD2">
      <w:pPr>
        <w:rPr>
          <w:ins w:id="560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31958556" w14:textId="77777777" w:rsidTr="00FF6A5F">
        <w:trPr>
          <w:ins w:id="561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85076B" w14:textId="77777777" w:rsidR="00403DD2" w:rsidRDefault="00000000">
            <w:pPr>
              <w:rPr>
                <w:ins w:id="562" w:author="Denis Belousov" w:date="2022-07-12T10:19:00Z"/>
                <w:rFonts w:eastAsia="Times New Roman"/>
              </w:rPr>
            </w:pPr>
            <w:ins w:id="563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7A86E4" w14:textId="6F0A7114" w:rsidR="00403DD2" w:rsidRDefault="00FF6A5F">
            <w:pPr>
              <w:rPr>
                <w:ins w:id="564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5A06D" wp14:editId="7EA0F802">
                  <wp:extent cx="3084600" cy="2286000"/>
                  <wp:effectExtent l="0" t="0" r="1905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565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31381F31" w14:textId="77777777" w:rsidTr="00FF6A5F">
        <w:trPr>
          <w:ins w:id="566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290A09" w14:textId="77777777" w:rsidR="00403DD2" w:rsidRDefault="00000000">
            <w:pPr>
              <w:rPr>
                <w:ins w:id="567" w:author="Denis Belousov" w:date="2022-07-12T10:19:00Z"/>
                <w:rFonts w:eastAsia="Times New Roman"/>
              </w:rPr>
            </w:pPr>
            <w:ins w:id="568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659"/>
              <w:gridCol w:w="4506"/>
              <w:gridCol w:w="771"/>
            </w:tblGrid>
            <w:tr w:rsidR="00403DD2" w14:paraId="40B93E90" w14:textId="77777777">
              <w:trPr>
                <w:tblCellSpacing w:w="0" w:type="dxa"/>
                <w:ins w:id="569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72EB49" w14:textId="77777777" w:rsidR="00403DD2" w:rsidRDefault="00000000">
                  <w:pPr>
                    <w:rPr>
                      <w:ins w:id="570" w:author="Denis Belousov" w:date="2022-07-12T10:19:00Z"/>
                      <w:rFonts w:eastAsia="Times New Roman"/>
                    </w:rPr>
                  </w:pPr>
                  <w:ins w:id="571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FF6A5F" w14:paraId="0067F358" w14:textId="77777777">
              <w:trPr>
                <w:tblCellSpacing w:w="0" w:type="dxa"/>
                <w:ins w:id="572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A1FB7F" w14:textId="77777777" w:rsidR="00403DD2" w:rsidRDefault="00000000">
                  <w:pPr>
                    <w:rPr>
                      <w:ins w:id="573" w:author="Denis Belousov" w:date="2022-07-12T10:19:00Z"/>
                      <w:rFonts w:eastAsia="Times New Roman"/>
                    </w:rPr>
                  </w:pPr>
                  <w:ins w:id="574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3A012A" w14:textId="77777777" w:rsidR="00403DD2" w:rsidRDefault="00000000">
                  <w:pPr>
                    <w:rPr>
                      <w:ins w:id="575" w:author="Denis Belousov" w:date="2022-07-12T10:19:00Z"/>
                      <w:rFonts w:eastAsia="Times New Roman"/>
                    </w:rPr>
                  </w:pPr>
                  <w:ins w:id="576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"https://denkbr.atlassian.net/browse/BR-2" </w:instrText>
                    </w:r>
                  </w:ins>
                  <w:r>
                    <w:rPr>
                      <w:rFonts w:eastAsia="Times New Roman"/>
                    </w:rPr>
                  </w:r>
                  <w:ins w:id="577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4B93C8" w14:textId="77777777" w:rsidR="00403DD2" w:rsidRDefault="00000000">
                  <w:pPr>
                    <w:rPr>
                      <w:ins w:id="578" w:author="Denis Belousov" w:date="2022-07-12T10:19:00Z"/>
                      <w:rFonts w:eastAsia="Times New Roman"/>
                    </w:rPr>
                  </w:pPr>
                  <w:ins w:id="579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заглавная страница сайта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712C3C" w14:textId="77777777" w:rsidR="00403DD2" w:rsidRDefault="00000000">
                  <w:pPr>
                    <w:rPr>
                      <w:ins w:id="580" w:author="Denis Belousov" w:date="2022-07-12T10:19:00Z"/>
                      <w:rFonts w:eastAsia="Times New Roman"/>
                    </w:rPr>
                  </w:pPr>
                  <w:ins w:id="581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4C3F3DF1" w14:textId="77777777" w:rsidR="00403DD2" w:rsidRDefault="00403DD2">
            <w:pPr>
              <w:rPr>
                <w:ins w:id="582" w:author="Denis Belousov" w:date="2022-07-12T10:19:00Z"/>
                <w:rFonts w:eastAsia="Times New Roman"/>
              </w:rPr>
            </w:pPr>
          </w:p>
        </w:tc>
      </w:tr>
      <w:tr w:rsidR="00403DD2" w14:paraId="533AFA4F" w14:textId="77777777" w:rsidTr="00FF6A5F">
        <w:trPr>
          <w:ins w:id="583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117012" w14:textId="77777777" w:rsidR="00403DD2" w:rsidRDefault="00000000">
            <w:pPr>
              <w:rPr>
                <w:ins w:id="584" w:author="Denis Belousov" w:date="2022-07-12T10:19:00Z"/>
                <w:rFonts w:eastAsia="Times New Roman"/>
              </w:rPr>
            </w:pPr>
            <w:ins w:id="585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053124" w14:textId="77777777" w:rsidR="00403DD2" w:rsidRDefault="00000000">
            <w:pPr>
              <w:pStyle w:val="a5"/>
              <w:rPr>
                <w:ins w:id="586" w:author="Denis Belousov" w:date="2022-07-12T10:19:00Z"/>
              </w:rPr>
            </w:pPr>
            <w:ins w:id="587" w:author="Denis Belousov" w:date="2022-07-12T10:19:00Z">
              <w:r>
                <w:t xml:space="preserve">Перейти </w:t>
              </w:r>
              <w:r>
                <w:fldChar w:fldCharType="begin"/>
              </w:r>
              <w:r>
                <w:instrText xml:space="preserve"> HYPERLINK "https://qa.neapro.site" \o "smart-link" </w:instrText>
              </w:r>
            </w:ins>
            <w:ins w:id="588" w:author="Denis Belousov" w:date="2022-07-12T10:19:00Z">
              <w:r>
                <w:fldChar w:fldCharType="separate"/>
              </w:r>
              <w:r>
                <w:rPr>
                  <w:rStyle w:val="a3"/>
                </w:rPr>
                <w:t>https://qa.neapro.site</w:t>
              </w:r>
              <w:r>
                <w:fldChar w:fldCharType="end"/>
              </w:r>
              <w:r>
                <w:t xml:space="preserve"> </w:t>
              </w:r>
            </w:ins>
          </w:p>
        </w:tc>
      </w:tr>
      <w:tr w:rsidR="00FF6A5F" w14:paraId="67476F8A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A1867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AF331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0|i0002n: </w:t>
            </w:r>
          </w:p>
        </w:tc>
      </w:tr>
    </w:tbl>
    <w:p w14:paraId="3A8EE2D7" w14:textId="77777777" w:rsidR="00403DD2" w:rsidRDefault="00403DD2">
      <w:pPr>
        <w:rPr>
          <w:ins w:id="589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590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591">
          <w:tblGrid>
            <w:gridCol w:w="1370"/>
            <w:gridCol w:w="7986"/>
          </w:tblGrid>
        </w:tblGridChange>
      </w:tblGrid>
      <w:tr w:rsidR="00403DD2" w14:paraId="1791EFC2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592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16A1268D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  <w:tcPrChange w:id="593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3F50BDE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4A798BA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6428E7C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C9AFAB3" w14:textId="77777777" w:rsidR="00403DD2" w:rsidRDefault="00000000">
            <w:pPr>
              <w:pStyle w:val="a5"/>
              <w:rPr>
                <w:ins w:id="594" w:author="Denis Belousov" w:date="2022-07-12T10:19:00Z"/>
              </w:rPr>
            </w:pPr>
            <w:r>
              <w:t>Отсутствие на главной странице списка организаций-партнеров.</w:t>
            </w:r>
          </w:p>
          <w:p w14:paraId="20908AC8" w14:textId="77777777" w:rsidR="00403DD2" w:rsidRDefault="00403DD2" w:rsidP="00403DD2">
            <w:pPr>
              <w:rPr>
                <w:rFonts w:eastAsia="Times New Roman"/>
              </w:rPr>
              <w:pPrChange w:id="595" w:author="Denis Belousov" w:date="2022-07-12T10:19:00Z">
                <w:pPr>
                  <w:pStyle w:val="a5"/>
                </w:pPr>
              </w:pPrChange>
            </w:pPr>
          </w:p>
        </w:tc>
      </w:tr>
    </w:tbl>
    <w:p w14:paraId="617CF62D" w14:textId="77777777" w:rsidR="00403DD2" w:rsidRDefault="00000000">
      <w:pPr>
        <w:rPr>
          <w:rFonts w:eastAsia="Times New Roman"/>
        </w:rPr>
      </w:pPr>
      <w:ins w:id="596" w:author="Denis Belousov" w:date="2022-07-12T10:19:00Z">
        <w:r>
          <w:rPr>
            <w:rFonts w:eastAsia="Times New Roman"/>
          </w:rPr>
          <w:br/>
        </w:r>
        <w:r>
          <w:rPr>
            <w:rFonts w:eastAsia="Times New Roman"/>
          </w:rPr>
          <w:br w:type="page"/>
        </w:r>
      </w:ins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597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868"/>
        <w:gridCol w:w="7471"/>
        <w:tblGridChange w:id="598">
          <w:tblGrid>
            <w:gridCol w:w="1868"/>
            <w:gridCol w:w="1"/>
            <w:gridCol w:w="7470"/>
            <w:gridCol w:w="9"/>
          </w:tblGrid>
        </w:tblGridChange>
      </w:tblGrid>
      <w:tr w:rsidR="00403DD2" w14:paraId="30B3FEA7" w14:textId="77777777" w:rsidTr="00403DD2">
        <w:trPr>
          <w:trPrChange w:id="599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600" w:author="Denis Belousov" w:date="2022-07-12T10:19:00Z">
              <w:tcPr>
                <w:tcW w:w="4991" w:type="pct"/>
                <w:gridSpan w:val="4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1FCF79D" w14:textId="7A724153" w:rsidR="00403DD2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[BR-7] </w:t>
            </w:r>
            <w:del w:id="601" w:author="Denis Belousov" w:date="2022-07-12T10:19:00Z">
              <w:r>
                <w:fldChar w:fldCharType="begin"/>
              </w:r>
              <w:r>
                <w:delInstrText>HYPERLINK "https://denkbr.atlassian.net/browse/BR-7"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602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603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"https://denkbr.atlassian.net/browse/BR-7" </w:instrText>
              </w:r>
            </w:ins>
            <w:r>
              <w:rPr>
                <w:rFonts w:eastAsia="Times New Roman"/>
              </w:rPr>
            </w:r>
            <w:ins w:id="60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Отсутствие информации о лицензии на образовательную деятельность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02/Jul/22  Updated: </w:t>
            </w:r>
            <w:del w:id="605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02</w:delText>
              </w:r>
            </w:del>
            <w:ins w:id="606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72D697E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3D247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AD7E6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3DD5E4C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8E16A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0855F1" w14:textId="0C40FD78" w:rsidR="00403DD2" w:rsidRDefault="00000000">
            <w:pPr>
              <w:rPr>
                <w:rFonts w:eastAsia="Times New Roman"/>
              </w:rPr>
            </w:pPr>
            <w:del w:id="607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60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609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610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47044702" w14:textId="77777777" w:rsidTr="00403DD2">
        <w:trPr>
          <w:trPrChange w:id="611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612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1B590A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613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D7B875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65DA437F" w14:textId="77777777" w:rsidTr="00403DD2">
        <w:trPr>
          <w:trPrChange w:id="614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615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A25043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616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91FD92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4FFB27F2" w14:textId="77777777" w:rsidTr="00403DD2">
        <w:trPr>
          <w:trPrChange w:id="617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618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15C3DE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619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AC057F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1386154" w14:textId="77777777" w:rsidR="00403DD2" w:rsidRDefault="00403DD2">
      <w:pPr>
        <w:rPr>
          <w:ins w:id="620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1"/>
        <w:gridCol w:w="1781"/>
        <w:gridCol w:w="858"/>
        <w:gridCol w:w="5449"/>
      </w:tblGrid>
      <w:tr w:rsidR="00FF6A5F" w14:paraId="41B165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ABB5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F2D5B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FCF19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CE201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FF6A5F" w14:paraId="4DE42A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8BD47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63C8D5" w14:textId="39A80162" w:rsidR="00403DD2" w:rsidRDefault="00000000">
            <w:pPr>
              <w:rPr>
                <w:rFonts w:eastAsia="Times New Roman"/>
              </w:rPr>
            </w:pPr>
            <w:del w:id="621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622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623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62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1C4BC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94C8B3" w14:textId="3FA108FF" w:rsidR="00403DD2" w:rsidRDefault="00000000">
            <w:pPr>
              <w:rPr>
                <w:rFonts w:eastAsia="Times New Roman"/>
              </w:rPr>
            </w:pPr>
            <w:del w:id="625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626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627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628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33AA27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43634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43CAD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C9A19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486DD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48C32E1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B25AD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2ACF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4CB18A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CB18F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88BC6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50C019F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1B265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9BC42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349031A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B16C8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9E4A2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3975DA4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DD24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098666" w14:textId="14BD9197" w:rsidR="00403DD2" w:rsidRDefault="00000000">
            <w:pPr>
              <w:pStyle w:val="a5"/>
            </w:pPr>
            <w:r>
              <w:t>Выпуск Windows 11 Pro Версия 21H2 Сборка ОС 22000.778</w:t>
            </w:r>
            <w:r>
              <w:br/>
              <w:t xml:space="preserve">Браузер: </w:t>
            </w:r>
            <w:del w:id="629" w:author="Denis Belousov" w:date="2022-07-12T10:19:00Z">
              <w:r w:rsidR="00773BD4">
                <w:delText xml:space="preserve">Opera </w:delText>
              </w:r>
            </w:del>
            <w:ins w:id="630" w:author="Denis Belousov" w:date="2022-07-12T10:19:00Z">
              <w:r>
                <w:t>Google Chrome актуальной версии (</w:t>
              </w:r>
            </w:ins>
            <w:r>
              <w:t>Версия</w:t>
            </w:r>
            <w:del w:id="631" w:author="Denis Belousov" w:date="2022-07-12T10:19:00Z">
              <w:r w:rsidR="00773BD4">
                <w:delText>:88</w:delText>
              </w:r>
            </w:del>
            <w:ins w:id="632" w:author="Denis Belousov" w:date="2022-07-12T10:19:00Z">
              <w:r>
                <w:t xml:space="preserve"> 103</w:t>
              </w:r>
            </w:ins>
            <w:r>
              <w:t>.0.</w:t>
            </w:r>
            <w:del w:id="633" w:author="Denis Belousov" w:date="2022-07-12T10:19:00Z">
              <w:r w:rsidR="00773BD4">
                <w:delText>4412.53</w:delText>
              </w:r>
            </w:del>
            <w:ins w:id="634" w:author="Denis Belousov" w:date="2022-07-12T10:19:00Z">
              <w:r>
                <w:t>5060.114 (Официальная сборка)</w:t>
              </w:r>
            </w:ins>
          </w:p>
        </w:tc>
      </w:tr>
      <w:tr w:rsidR="003A2F39" w14:paraId="26910B9B" w14:textId="77777777">
        <w:trPr>
          <w:del w:id="635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870F0B" w14:textId="77777777" w:rsidR="003A2F39" w:rsidRDefault="00773BD4">
            <w:pPr>
              <w:rPr>
                <w:del w:id="636" w:author="Denis Belousov" w:date="2022-07-12T10:19:00Z"/>
                <w:rFonts w:eastAsia="Times New Roman"/>
              </w:rPr>
            </w:pPr>
            <w:del w:id="637" w:author="Denis Belousov" w:date="2022-07-12T10:19:00Z">
              <w:r>
                <w:rPr>
                  <w:rFonts w:eastAsia="Times New Roman"/>
                  <w:b/>
                  <w:bCs/>
                </w:rPr>
                <w:delText>Attachments: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58F3E3" w14:textId="77777777" w:rsidR="003A2F39" w:rsidRDefault="00A56AA9">
            <w:pPr>
              <w:rPr>
                <w:del w:id="638" w:author="Denis Belousov" w:date="2022-07-12T10:19:00Z"/>
                <w:rFonts w:eastAsia="Times New Roman"/>
              </w:rPr>
            </w:pPr>
            <w:del w:id="639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2576FF5E" wp14:editId="612F8C9E">
                    <wp:extent cx="3084600" cy="2286000"/>
                    <wp:effectExtent l="0" t="0" r="1905" b="0"/>
                    <wp:docPr id="8" name="Рисунок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  <w:tr w:rsidR="003A2F39" w14:paraId="05790575" w14:textId="77777777">
        <w:trPr>
          <w:del w:id="640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27092" w14:textId="77777777" w:rsidR="003A2F39" w:rsidRDefault="00773BD4">
            <w:pPr>
              <w:rPr>
                <w:del w:id="641" w:author="Denis Belousov" w:date="2022-07-12T10:19:00Z"/>
                <w:rFonts w:eastAsia="Times New Roman"/>
              </w:rPr>
            </w:pPr>
            <w:del w:id="642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3614"/>
              <w:gridCol w:w="2810"/>
              <w:gridCol w:w="537"/>
            </w:tblGrid>
            <w:tr w:rsidR="003A2F39" w14:paraId="5121214E" w14:textId="77777777">
              <w:trPr>
                <w:tblCellSpacing w:w="0" w:type="dxa"/>
                <w:del w:id="643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1595D0" w14:textId="77777777" w:rsidR="003A2F39" w:rsidRDefault="00773BD4">
                  <w:pPr>
                    <w:rPr>
                      <w:del w:id="644" w:author="Denis Belousov" w:date="2022-07-12T10:19:00Z"/>
                      <w:rFonts w:eastAsia="Times New Roman"/>
                    </w:rPr>
                  </w:pPr>
                  <w:del w:id="645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455ECA9D" w14:textId="77777777">
              <w:trPr>
                <w:tblCellSpacing w:w="0" w:type="dxa"/>
                <w:del w:id="646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0797E1" w14:textId="77777777" w:rsidR="003A2F39" w:rsidRDefault="00773BD4">
                  <w:pPr>
                    <w:rPr>
                      <w:del w:id="647" w:author="Denis Belousov" w:date="2022-07-12T10:19:00Z"/>
                      <w:rFonts w:eastAsia="Times New Roman"/>
                    </w:rPr>
                  </w:pPr>
                  <w:del w:id="648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5A9E2E" w14:textId="77777777" w:rsidR="003A2F39" w:rsidRDefault="00000000">
                  <w:pPr>
                    <w:rPr>
                      <w:del w:id="649" w:author="Denis Belousov" w:date="2022-07-12T10:19:00Z"/>
                      <w:rFonts w:eastAsia="Times New Roman"/>
                    </w:rPr>
                  </w:pPr>
                  <w:del w:id="650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651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7325E5" w14:textId="77777777" w:rsidR="003A2F39" w:rsidRDefault="00773BD4">
                  <w:pPr>
                    <w:rPr>
                      <w:del w:id="652" w:author="Denis Belousov" w:date="2022-07-12T10:19:00Z"/>
                      <w:rFonts w:eastAsia="Times New Roman"/>
                    </w:rPr>
                  </w:pPr>
                  <w:del w:id="653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заглавная страница сайта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81C492" w14:textId="77777777" w:rsidR="003A2F39" w:rsidRDefault="00773BD4">
                  <w:pPr>
                    <w:rPr>
                      <w:del w:id="654" w:author="Denis Belousov" w:date="2022-07-12T10:19:00Z"/>
                      <w:rFonts w:eastAsia="Times New Roman"/>
                    </w:rPr>
                  </w:pPr>
                  <w:del w:id="655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608FBE01" w14:textId="77777777" w:rsidR="003A2F39" w:rsidRDefault="003A2F39">
            <w:pPr>
              <w:rPr>
                <w:del w:id="656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794302B2" w14:textId="77777777" w:rsidR="00403DD2" w:rsidRDefault="00403DD2">
      <w:pPr>
        <w:rPr>
          <w:ins w:id="657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343EE586" w14:textId="77777777" w:rsidTr="00FF6A5F">
        <w:trPr>
          <w:ins w:id="658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B5603" w14:textId="77777777" w:rsidR="00403DD2" w:rsidRDefault="00000000">
            <w:pPr>
              <w:rPr>
                <w:ins w:id="659" w:author="Denis Belousov" w:date="2022-07-12T10:19:00Z"/>
                <w:rFonts w:eastAsia="Times New Roman"/>
              </w:rPr>
            </w:pPr>
            <w:ins w:id="660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AF6193" w14:textId="5BE0C830" w:rsidR="00403DD2" w:rsidRDefault="00FF6A5F">
            <w:pPr>
              <w:rPr>
                <w:ins w:id="661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20665B" wp14:editId="596CAEC8">
                  <wp:extent cx="3084600" cy="2286000"/>
                  <wp:effectExtent l="0" t="0" r="1905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662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10355A9F" w14:textId="77777777" w:rsidTr="00FF6A5F">
        <w:trPr>
          <w:ins w:id="663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F80418" w14:textId="77777777" w:rsidR="00403DD2" w:rsidRDefault="00000000">
            <w:pPr>
              <w:rPr>
                <w:ins w:id="664" w:author="Denis Belousov" w:date="2022-07-12T10:19:00Z"/>
                <w:rFonts w:eastAsia="Times New Roman"/>
              </w:rPr>
            </w:pPr>
            <w:ins w:id="665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659"/>
              <w:gridCol w:w="4506"/>
              <w:gridCol w:w="771"/>
            </w:tblGrid>
            <w:tr w:rsidR="00403DD2" w14:paraId="3F7A1951" w14:textId="77777777">
              <w:trPr>
                <w:tblCellSpacing w:w="0" w:type="dxa"/>
                <w:ins w:id="666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C1F253" w14:textId="77777777" w:rsidR="00403DD2" w:rsidRDefault="00000000">
                  <w:pPr>
                    <w:rPr>
                      <w:ins w:id="667" w:author="Denis Belousov" w:date="2022-07-12T10:19:00Z"/>
                      <w:rFonts w:eastAsia="Times New Roman"/>
                    </w:rPr>
                  </w:pPr>
                  <w:ins w:id="668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FF6A5F" w14:paraId="49DF6A30" w14:textId="77777777">
              <w:trPr>
                <w:tblCellSpacing w:w="0" w:type="dxa"/>
                <w:ins w:id="669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2A16FC" w14:textId="77777777" w:rsidR="00403DD2" w:rsidRDefault="00000000">
                  <w:pPr>
                    <w:rPr>
                      <w:ins w:id="670" w:author="Denis Belousov" w:date="2022-07-12T10:19:00Z"/>
                      <w:rFonts w:eastAsia="Times New Roman"/>
                    </w:rPr>
                  </w:pPr>
                  <w:ins w:id="671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C0A43A" w14:textId="77777777" w:rsidR="00403DD2" w:rsidRDefault="00000000">
                  <w:pPr>
                    <w:rPr>
                      <w:ins w:id="672" w:author="Denis Belousov" w:date="2022-07-12T10:19:00Z"/>
                      <w:rFonts w:eastAsia="Times New Roman"/>
                    </w:rPr>
                  </w:pPr>
                  <w:ins w:id="673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"https://denkbr.atlassian.net/browse/BR-2" </w:instrText>
                    </w:r>
                  </w:ins>
                  <w:r>
                    <w:rPr>
                      <w:rFonts w:eastAsia="Times New Roman"/>
                    </w:rPr>
                  </w:r>
                  <w:ins w:id="674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692761" w14:textId="77777777" w:rsidR="00403DD2" w:rsidRDefault="00000000">
                  <w:pPr>
                    <w:rPr>
                      <w:ins w:id="675" w:author="Denis Belousov" w:date="2022-07-12T10:19:00Z"/>
                      <w:rFonts w:eastAsia="Times New Roman"/>
                    </w:rPr>
                  </w:pPr>
                  <w:ins w:id="676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заглавная страница сайта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1873B4" w14:textId="77777777" w:rsidR="00403DD2" w:rsidRDefault="00000000">
                  <w:pPr>
                    <w:rPr>
                      <w:ins w:id="677" w:author="Denis Belousov" w:date="2022-07-12T10:19:00Z"/>
                      <w:rFonts w:eastAsia="Times New Roman"/>
                    </w:rPr>
                  </w:pPr>
                  <w:ins w:id="678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6B1B4510" w14:textId="77777777" w:rsidR="00403DD2" w:rsidRDefault="00403DD2">
            <w:pPr>
              <w:rPr>
                <w:ins w:id="679" w:author="Denis Belousov" w:date="2022-07-12T10:19:00Z"/>
                <w:rFonts w:eastAsia="Times New Roman"/>
              </w:rPr>
            </w:pPr>
          </w:p>
        </w:tc>
      </w:tr>
      <w:tr w:rsidR="00403DD2" w14:paraId="5284F1D4" w14:textId="77777777" w:rsidTr="00FF6A5F">
        <w:trPr>
          <w:ins w:id="680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E23723" w14:textId="77777777" w:rsidR="00403DD2" w:rsidRDefault="00000000">
            <w:pPr>
              <w:rPr>
                <w:ins w:id="681" w:author="Denis Belousov" w:date="2022-07-12T10:19:00Z"/>
                <w:rFonts w:eastAsia="Times New Roman"/>
              </w:rPr>
            </w:pPr>
            <w:ins w:id="682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6A2E74" w14:textId="77777777" w:rsidR="00403DD2" w:rsidRDefault="00000000">
            <w:pPr>
              <w:pStyle w:val="a5"/>
              <w:rPr>
                <w:ins w:id="683" w:author="Denis Belousov" w:date="2022-07-12T10:19:00Z"/>
              </w:rPr>
            </w:pPr>
            <w:ins w:id="684" w:author="Denis Belousov" w:date="2022-07-12T10:19:00Z">
              <w:r>
                <w:t xml:space="preserve">Перейти </w:t>
              </w:r>
              <w:r>
                <w:fldChar w:fldCharType="begin"/>
              </w:r>
              <w:r>
                <w:instrText xml:space="preserve"> HYPERLINK "https://qa.neapro.site" \o "smart-link" </w:instrText>
              </w:r>
            </w:ins>
            <w:ins w:id="685" w:author="Denis Belousov" w:date="2022-07-12T10:19:00Z">
              <w:r>
                <w:fldChar w:fldCharType="separate"/>
              </w:r>
              <w:r>
                <w:rPr>
                  <w:rStyle w:val="a3"/>
                </w:rPr>
                <w:t>https://qa.neapro.site</w:t>
              </w:r>
              <w:r>
                <w:fldChar w:fldCharType="end"/>
              </w:r>
              <w:r>
                <w:t xml:space="preserve"> </w:t>
              </w:r>
            </w:ins>
          </w:p>
        </w:tc>
      </w:tr>
      <w:tr w:rsidR="00FF6A5F" w14:paraId="7F1A6D18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3E3C1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95062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0|i0002v: </w:t>
            </w:r>
          </w:p>
        </w:tc>
      </w:tr>
    </w:tbl>
    <w:p w14:paraId="33D82AE1" w14:textId="77777777" w:rsidR="00403DD2" w:rsidRDefault="00403DD2">
      <w:pPr>
        <w:rPr>
          <w:ins w:id="686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687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688">
          <w:tblGrid>
            <w:gridCol w:w="1370"/>
            <w:gridCol w:w="7986"/>
          </w:tblGrid>
        </w:tblGridChange>
      </w:tblGrid>
      <w:tr w:rsidR="00403DD2" w14:paraId="2E2B8C0B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689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06F1C8A4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  <w:tcPrChange w:id="690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04AAF95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7A83FE3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7F675B25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A7C2A6" w14:textId="77777777" w:rsidR="00403DD2" w:rsidRDefault="00000000">
            <w:pPr>
              <w:pStyle w:val="a5"/>
              <w:rPr>
                <w:ins w:id="691" w:author="Denis Belousov" w:date="2022-07-12T10:19:00Z"/>
              </w:rPr>
            </w:pPr>
            <w:r>
              <w:t>Отсутствие на главной странице информации о лицензии на образовательную деятельность</w:t>
            </w:r>
          </w:p>
          <w:p w14:paraId="7AE35CAD" w14:textId="77777777" w:rsidR="00403DD2" w:rsidRDefault="00403DD2" w:rsidP="00403DD2">
            <w:pPr>
              <w:rPr>
                <w:rFonts w:eastAsia="Times New Roman"/>
              </w:rPr>
              <w:pPrChange w:id="692" w:author="Denis Belousov" w:date="2022-07-12T10:19:00Z">
                <w:pPr>
                  <w:pStyle w:val="a5"/>
                </w:pPr>
              </w:pPrChange>
            </w:pPr>
          </w:p>
        </w:tc>
      </w:tr>
    </w:tbl>
    <w:p w14:paraId="21BB5776" w14:textId="77777777" w:rsidR="001F2FEC" w:rsidRDefault="001F2FEC">
      <w:r>
        <w:rPr>
          <w:b/>
          <w:bCs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693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868"/>
        <w:gridCol w:w="7471"/>
        <w:tblGridChange w:id="694">
          <w:tblGrid>
            <w:gridCol w:w="1868"/>
            <w:gridCol w:w="1"/>
            <w:gridCol w:w="7470"/>
            <w:gridCol w:w="9"/>
          </w:tblGrid>
        </w:tblGridChange>
      </w:tblGrid>
      <w:tr w:rsidR="00403DD2" w14:paraId="43D285E3" w14:textId="77777777" w:rsidTr="00403DD2">
        <w:trPr>
          <w:trPrChange w:id="695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696" w:author="Denis Belousov" w:date="2022-07-12T10:19:00Z">
              <w:tcPr>
                <w:tcW w:w="4991" w:type="pct"/>
                <w:gridSpan w:val="4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D1D304B" w14:textId="0BA706C4" w:rsidR="00403DD2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[BR-8] </w:t>
            </w:r>
            <w:del w:id="697" w:author="Denis Belousov" w:date="2022-07-12T10:19:00Z">
              <w:r>
                <w:fldChar w:fldCharType="begin"/>
              </w:r>
              <w:r>
                <w:delInstrText>HYPERLINK "https://denkbr.atlassian.net/browse/BR-8"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69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699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"https://denkbr.atlassian.net/browse/BR-8" </w:instrText>
              </w:r>
            </w:ins>
            <w:r>
              <w:rPr>
                <w:rFonts w:eastAsia="Times New Roman"/>
              </w:rPr>
            </w:r>
            <w:ins w:id="700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Отсутствие ссылки на форму обратной связи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02/Jul/22  Updated: </w:t>
            </w:r>
            <w:del w:id="701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02</w:delText>
              </w:r>
            </w:del>
            <w:ins w:id="702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4D300B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672AB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DF3CE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619267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43DBA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4D67C3" w14:textId="2D9A95F4" w:rsidR="00403DD2" w:rsidRDefault="00000000">
            <w:pPr>
              <w:rPr>
                <w:rFonts w:eastAsia="Times New Roman"/>
              </w:rPr>
            </w:pPr>
            <w:del w:id="703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704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705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706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0DE952F8" w14:textId="77777777" w:rsidTr="00403DD2">
        <w:trPr>
          <w:trPrChange w:id="707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708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88B14C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709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AAA2F6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753EBFBE" w14:textId="77777777" w:rsidTr="00403DD2">
        <w:trPr>
          <w:trPrChange w:id="710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711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B20B1A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712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04D6C4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0AD2776A" w14:textId="77777777" w:rsidTr="00403DD2">
        <w:trPr>
          <w:trPrChange w:id="713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714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34EDCD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715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37A6DC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73BDB3D" w14:textId="77777777" w:rsidR="00403DD2" w:rsidRDefault="00403DD2">
      <w:pPr>
        <w:rPr>
          <w:ins w:id="716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1"/>
        <w:gridCol w:w="1781"/>
        <w:gridCol w:w="858"/>
        <w:gridCol w:w="5449"/>
      </w:tblGrid>
      <w:tr w:rsidR="00FF6A5F" w14:paraId="2A940E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56978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FF8C8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BEEE4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C7444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FF6A5F" w14:paraId="56314C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268C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AADD2E" w14:textId="65AEFB2C" w:rsidR="00403DD2" w:rsidRDefault="00000000">
            <w:pPr>
              <w:rPr>
                <w:rFonts w:eastAsia="Times New Roman"/>
              </w:rPr>
            </w:pPr>
            <w:del w:id="717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71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719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720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F418B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64C048" w14:textId="31648FD5" w:rsidR="00403DD2" w:rsidRDefault="00000000">
            <w:pPr>
              <w:rPr>
                <w:rFonts w:eastAsia="Times New Roman"/>
              </w:rPr>
            </w:pPr>
            <w:del w:id="721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722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723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72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1FCEFE8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5247C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98DB5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22581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9B386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312479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06CB8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BB792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155B18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553E1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3D0E5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52BA694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BCA0D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732E0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0B9987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66EBB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6DBA8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696A5A1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FDF35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C2F95" w14:textId="1BB3D926" w:rsidR="00403DD2" w:rsidRDefault="00000000">
            <w:pPr>
              <w:pStyle w:val="a5"/>
            </w:pPr>
            <w:r>
              <w:t>Выпуск Windows 11 Pro Версия 21H2 Сборка ОС 22000.778</w:t>
            </w:r>
            <w:r>
              <w:br/>
              <w:t xml:space="preserve">Браузер: </w:t>
            </w:r>
            <w:del w:id="725" w:author="Denis Belousov" w:date="2022-07-12T10:19:00Z">
              <w:r w:rsidR="00773BD4">
                <w:delText xml:space="preserve">Opera </w:delText>
              </w:r>
            </w:del>
            <w:ins w:id="726" w:author="Denis Belousov" w:date="2022-07-12T10:19:00Z">
              <w:r>
                <w:t>Google Chrome актуальной версии (</w:t>
              </w:r>
            </w:ins>
            <w:r>
              <w:t>Версия</w:t>
            </w:r>
            <w:del w:id="727" w:author="Denis Belousov" w:date="2022-07-12T10:19:00Z">
              <w:r w:rsidR="00773BD4">
                <w:delText>:88</w:delText>
              </w:r>
            </w:del>
            <w:ins w:id="728" w:author="Denis Belousov" w:date="2022-07-12T10:19:00Z">
              <w:r>
                <w:t xml:space="preserve"> 103</w:t>
              </w:r>
            </w:ins>
            <w:r>
              <w:t>.0.</w:t>
            </w:r>
            <w:del w:id="729" w:author="Denis Belousov" w:date="2022-07-12T10:19:00Z">
              <w:r w:rsidR="00773BD4">
                <w:delText>4412.53</w:delText>
              </w:r>
            </w:del>
            <w:ins w:id="730" w:author="Denis Belousov" w:date="2022-07-12T10:19:00Z">
              <w:r>
                <w:t>5060.114 (Официальная сборка)</w:t>
              </w:r>
            </w:ins>
          </w:p>
        </w:tc>
      </w:tr>
      <w:tr w:rsidR="003A2F39" w14:paraId="7FAB7060" w14:textId="77777777">
        <w:trPr>
          <w:del w:id="731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9E4751" w14:textId="77777777" w:rsidR="003A2F39" w:rsidRDefault="00773BD4">
            <w:pPr>
              <w:rPr>
                <w:del w:id="732" w:author="Denis Belousov" w:date="2022-07-12T10:19:00Z"/>
                <w:rFonts w:eastAsia="Times New Roman"/>
              </w:rPr>
            </w:pPr>
            <w:del w:id="733" w:author="Denis Belousov" w:date="2022-07-12T10:19:00Z">
              <w:r>
                <w:rPr>
                  <w:rFonts w:eastAsia="Times New Roman"/>
                  <w:b/>
                  <w:bCs/>
                </w:rPr>
                <w:delText>Attachments: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22D754" w14:textId="77777777" w:rsidR="003A2F39" w:rsidRDefault="00A56AA9">
            <w:pPr>
              <w:rPr>
                <w:del w:id="734" w:author="Denis Belousov" w:date="2022-07-12T10:19:00Z"/>
                <w:rFonts w:eastAsia="Times New Roman"/>
              </w:rPr>
            </w:pPr>
            <w:del w:id="735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6F032249" wp14:editId="66473DD5">
                    <wp:extent cx="3084600" cy="2286000"/>
                    <wp:effectExtent l="0" t="0" r="1905" b="0"/>
                    <wp:docPr id="51" name="Рисунок 5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  <w:tr w:rsidR="003A2F39" w14:paraId="5C234297" w14:textId="77777777">
        <w:trPr>
          <w:del w:id="736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1C0332" w14:textId="77777777" w:rsidR="003A2F39" w:rsidRDefault="00773BD4">
            <w:pPr>
              <w:rPr>
                <w:del w:id="737" w:author="Denis Belousov" w:date="2022-07-12T10:19:00Z"/>
                <w:rFonts w:eastAsia="Times New Roman"/>
              </w:rPr>
            </w:pPr>
            <w:del w:id="738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3614"/>
              <w:gridCol w:w="2810"/>
              <w:gridCol w:w="537"/>
            </w:tblGrid>
            <w:tr w:rsidR="003A2F39" w14:paraId="016DC03B" w14:textId="77777777">
              <w:trPr>
                <w:tblCellSpacing w:w="0" w:type="dxa"/>
                <w:del w:id="739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B387CF" w14:textId="77777777" w:rsidR="003A2F39" w:rsidRDefault="00773BD4">
                  <w:pPr>
                    <w:rPr>
                      <w:del w:id="740" w:author="Denis Belousov" w:date="2022-07-12T10:19:00Z"/>
                      <w:rFonts w:eastAsia="Times New Roman"/>
                    </w:rPr>
                  </w:pPr>
                  <w:del w:id="741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1DF86BBE" w14:textId="77777777">
              <w:trPr>
                <w:tblCellSpacing w:w="0" w:type="dxa"/>
                <w:del w:id="742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745B77" w14:textId="77777777" w:rsidR="003A2F39" w:rsidRDefault="00773BD4">
                  <w:pPr>
                    <w:rPr>
                      <w:del w:id="743" w:author="Denis Belousov" w:date="2022-07-12T10:19:00Z"/>
                      <w:rFonts w:eastAsia="Times New Roman"/>
                    </w:rPr>
                  </w:pPr>
                  <w:del w:id="744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E5E1BD" w14:textId="77777777" w:rsidR="003A2F39" w:rsidRDefault="00000000">
                  <w:pPr>
                    <w:rPr>
                      <w:del w:id="745" w:author="Denis Belousov" w:date="2022-07-12T10:19:00Z"/>
                      <w:rFonts w:eastAsia="Times New Roman"/>
                    </w:rPr>
                  </w:pPr>
                  <w:del w:id="746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747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11D81D" w14:textId="77777777" w:rsidR="003A2F39" w:rsidRDefault="00773BD4">
                  <w:pPr>
                    <w:rPr>
                      <w:del w:id="748" w:author="Denis Belousov" w:date="2022-07-12T10:19:00Z"/>
                      <w:rFonts w:eastAsia="Times New Roman"/>
                    </w:rPr>
                  </w:pPr>
                  <w:del w:id="749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заглавная страница сайта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9CC32D" w14:textId="77777777" w:rsidR="003A2F39" w:rsidRDefault="00773BD4">
                  <w:pPr>
                    <w:rPr>
                      <w:del w:id="750" w:author="Denis Belousov" w:date="2022-07-12T10:19:00Z"/>
                      <w:rFonts w:eastAsia="Times New Roman"/>
                    </w:rPr>
                  </w:pPr>
                  <w:del w:id="751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5E4A1C0F" w14:textId="77777777" w:rsidR="003A2F39" w:rsidRDefault="003A2F39">
            <w:pPr>
              <w:rPr>
                <w:del w:id="752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300E3098" w14:textId="77777777" w:rsidR="00403DD2" w:rsidRDefault="00403DD2">
      <w:pPr>
        <w:rPr>
          <w:ins w:id="753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7E49962F" w14:textId="77777777" w:rsidTr="00FF6A5F">
        <w:trPr>
          <w:ins w:id="754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6AF8B5" w14:textId="77777777" w:rsidR="00403DD2" w:rsidRDefault="00000000">
            <w:pPr>
              <w:rPr>
                <w:ins w:id="755" w:author="Denis Belousov" w:date="2022-07-12T10:19:00Z"/>
                <w:rFonts w:eastAsia="Times New Roman"/>
              </w:rPr>
            </w:pPr>
            <w:ins w:id="756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D40827" w14:textId="595758B4" w:rsidR="00403DD2" w:rsidRDefault="00FF6A5F">
            <w:pPr>
              <w:rPr>
                <w:ins w:id="757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A989B" wp14:editId="06F2D859">
                  <wp:extent cx="3084600" cy="2286000"/>
                  <wp:effectExtent l="0" t="0" r="1905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758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2E558625" w14:textId="77777777" w:rsidTr="00FF6A5F">
        <w:trPr>
          <w:ins w:id="759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1376FE" w14:textId="77777777" w:rsidR="00403DD2" w:rsidRDefault="00000000">
            <w:pPr>
              <w:rPr>
                <w:ins w:id="760" w:author="Denis Belousov" w:date="2022-07-12T10:19:00Z"/>
                <w:rFonts w:eastAsia="Times New Roman"/>
              </w:rPr>
            </w:pPr>
            <w:ins w:id="761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659"/>
              <w:gridCol w:w="4506"/>
              <w:gridCol w:w="771"/>
            </w:tblGrid>
            <w:tr w:rsidR="00403DD2" w14:paraId="2D63B32C" w14:textId="77777777">
              <w:trPr>
                <w:tblCellSpacing w:w="0" w:type="dxa"/>
                <w:ins w:id="762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C8DA18" w14:textId="77777777" w:rsidR="00403DD2" w:rsidRDefault="00000000">
                  <w:pPr>
                    <w:rPr>
                      <w:ins w:id="763" w:author="Denis Belousov" w:date="2022-07-12T10:19:00Z"/>
                      <w:rFonts w:eastAsia="Times New Roman"/>
                    </w:rPr>
                  </w:pPr>
                  <w:ins w:id="764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FF6A5F" w14:paraId="2637223E" w14:textId="77777777">
              <w:trPr>
                <w:tblCellSpacing w:w="0" w:type="dxa"/>
                <w:ins w:id="765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DD5A67" w14:textId="77777777" w:rsidR="00403DD2" w:rsidRDefault="00000000">
                  <w:pPr>
                    <w:rPr>
                      <w:ins w:id="766" w:author="Denis Belousov" w:date="2022-07-12T10:19:00Z"/>
                      <w:rFonts w:eastAsia="Times New Roman"/>
                    </w:rPr>
                  </w:pPr>
                  <w:ins w:id="767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E1FCD5" w14:textId="77777777" w:rsidR="00403DD2" w:rsidRDefault="00000000">
                  <w:pPr>
                    <w:rPr>
                      <w:ins w:id="768" w:author="Denis Belousov" w:date="2022-07-12T10:19:00Z"/>
                      <w:rFonts w:eastAsia="Times New Roman"/>
                    </w:rPr>
                  </w:pPr>
                  <w:ins w:id="769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"https://denkbr.atlassian.net/browse/BR-2" </w:instrText>
                    </w:r>
                  </w:ins>
                  <w:r>
                    <w:rPr>
                      <w:rFonts w:eastAsia="Times New Roman"/>
                    </w:rPr>
                  </w:r>
                  <w:ins w:id="770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AD41EE" w14:textId="77777777" w:rsidR="00403DD2" w:rsidRDefault="00000000">
                  <w:pPr>
                    <w:rPr>
                      <w:ins w:id="771" w:author="Denis Belousov" w:date="2022-07-12T10:19:00Z"/>
                      <w:rFonts w:eastAsia="Times New Roman"/>
                    </w:rPr>
                  </w:pPr>
                  <w:ins w:id="772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заглавная страница сайта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C73D67" w14:textId="77777777" w:rsidR="00403DD2" w:rsidRDefault="00000000">
                  <w:pPr>
                    <w:rPr>
                      <w:ins w:id="773" w:author="Denis Belousov" w:date="2022-07-12T10:19:00Z"/>
                      <w:rFonts w:eastAsia="Times New Roman"/>
                    </w:rPr>
                  </w:pPr>
                  <w:ins w:id="774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435BA854" w14:textId="77777777" w:rsidR="00403DD2" w:rsidRDefault="00403DD2">
            <w:pPr>
              <w:rPr>
                <w:ins w:id="775" w:author="Denis Belousov" w:date="2022-07-12T10:19:00Z"/>
                <w:rFonts w:eastAsia="Times New Roman"/>
              </w:rPr>
            </w:pPr>
          </w:p>
        </w:tc>
      </w:tr>
      <w:tr w:rsidR="00403DD2" w14:paraId="59BA52AF" w14:textId="77777777" w:rsidTr="00FF6A5F">
        <w:trPr>
          <w:ins w:id="776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07F4F0" w14:textId="77777777" w:rsidR="00403DD2" w:rsidRDefault="00000000">
            <w:pPr>
              <w:rPr>
                <w:ins w:id="777" w:author="Denis Belousov" w:date="2022-07-12T10:19:00Z"/>
                <w:rFonts w:eastAsia="Times New Roman"/>
              </w:rPr>
            </w:pPr>
            <w:ins w:id="778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4C5735" w14:textId="77777777" w:rsidR="00403DD2" w:rsidRDefault="00000000">
            <w:pPr>
              <w:pStyle w:val="a5"/>
              <w:rPr>
                <w:ins w:id="779" w:author="Denis Belousov" w:date="2022-07-12T10:19:00Z"/>
              </w:rPr>
            </w:pPr>
            <w:ins w:id="780" w:author="Denis Belousov" w:date="2022-07-12T10:19:00Z">
              <w:r>
                <w:t xml:space="preserve">Перейти </w:t>
              </w:r>
              <w:r>
                <w:fldChar w:fldCharType="begin"/>
              </w:r>
              <w:r>
                <w:instrText xml:space="preserve"> HYPERLINK "https://qa.neapro.site" \o "smart-link" </w:instrText>
              </w:r>
            </w:ins>
            <w:ins w:id="781" w:author="Denis Belousov" w:date="2022-07-12T10:19:00Z">
              <w:r>
                <w:fldChar w:fldCharType="separate"/>
              </w:r>
              <w:r>
                <w:rPr>
                  <w:rStyle w:val="a3"/>
                </w:rPr>
                <w:t>https://qa.neapro.site</w:t>
              </w:r>
              <w:r>
                <w:fldChar w:fldCharType="end"/>
              </w:r>
              <w:r>
                <w:t xml:space="preserve"> </w:t>
              </w:r>
            </w:ins>
          </w:p>
        </w:tc>
      </w:tr>
      <w:tr w:rsidR="00FF6A5F" w14:paraId="2626D58E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02F9E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394C0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0|i00033: </w:t>
            </w:r>
          </w:p>
        </w:tc>
      </w:tr>
    </w:tbl>
    <w:p w14:paraId="3ADB6BCC" w14:textId="77777777" w:rsidR="00403DD2" w:rsidRDefault="00403DD2">
      <w:pPr>
        <w:rPr>
          <w:ins w:id="782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783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784">
          <w:tblGrid>
            <w:gridCol w:w="1370"/>
            <w:gridCol w:w="7986"/>
          </w:tblGrid>
        </w:tblGridChange>
      </w:tblGrid>
      <w:tr w:rsidR="00403DD2" w14:paraId="322C527F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785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0EC34854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  <w:tcPrChange w:id="786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74BA827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9659366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10CC250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8D491E8" w14:textId="77777777" w:rsidR="00403DD2" w:rsidRDefault="00000000">
            <w:pPr>
              <w:pStyle w:val="a5"/>
              <w:rPr>
                <w:ins w:id="787" w:author="Denis Belousov" w:date="2022-07-12T10:19:00Z"/>
              </w:rPr>
            </w:pPr>
            <w:r>
              <w:t>Отсутствие на главной странице ссылки на форму обратной связи</w:t>
            </w:r>
          </w:p>
          <w:p w14:paraId="0DEE7A07" w14:textId="77777777" w:rsidR="00403DD2" w:rsidRDefault="00403DD2" w:rsidP="00403DD2">
            <w:pPr>
              <w:rPr>
                <w:rFonts w:eastAsia="Times New Roman"/>
              </w:rPr>
              <w:pPrChange w:id="788" w:author="Denis Belousov" w:date="2022-07-12T10:19:00Z">
                <w:pPr>
                  <w:pStyle w:val="a5"/>
                </w:pPr>
              </w:pPrChange>
            </w:pPr>
          </w:p>
        </w:tc>
      </w:tr>
    </w:tbl>
    <w:p w14:paraId="23F47408" w14:textId="77777777" w:rsidR="00403DD2" w:rsidRDefault="00000000">
      <w:pPr>
        <w:rPr>
          <w:rFonts w:eastAsia="Times New Roman"/>
        </w:rPr>
      </w:pPr>
      <w:ins w:id="789" w:author="Denis Belousov" w:date="2022-07-12T10:19:00Z">
        <w:r>
          <w:rPr>
            <w:rFonts w:eastAsia="Times New Roman"/>
          </w:rPr>
          <w:br/>
        </w:r>
        <w:r>
          <w:rPr>
            <w:rFonts w:eastAsia="Times New Roman"/>
          </w:rPr>
          <w:br w:type="page"/>
        </w:r>
      </w:ins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790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868"/>
        <w:gridCol w:w="7471"/>
        <w:tblGridChange w:id="791">
          <w:tblGrid>
            <w:gridCol w:w="1868"/>
            <w:gridCol w:w="1"/>
            <w:gridCol w:w="7470"/>
            <w:gridCol w:w="9"/>
          </w:tblGrid>
        </w:tblGridChange>
      </w:tblGrid>
      <w:tr w:rsidR="00403DD2" w14:paraId="40E4CE82" w14:textId="77777777" w:rsidTr="00403DD2">
        <w:trPr>
          <w:trPrChange w:id="792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793" w:author="Denis Belousov" w:date="2022-07-12T10:19:00Z">
              <w:tcPr>
                <w:tcW w:w="4991" w:type="pct"/>
                <w:gridSpan w:val="4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74DCD80" w14:textId="77777777" w:rsidR="007862A9" w:rsidRDefault="00000000" w:rsidP="007862A9">
            <w:pPr>
              <w:pStyle w:val="3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[BR-9] </w:t>
            </w:r>
            <w:del w:id="794" w:author="Denis Belousov" w:date="2022-07-12T10:19:00Z">
              <w:r>
                <w:fldChar w:fldCharType="begin"/>
              </w:r>
              <w:r>
                <w:delInstrText>HYPERLINK "https://denkbr.atlassian.net/browse/BR-9"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795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796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"https://denkbr.atlassian.net/browse/BR-9" </w:instrText>
              </w:r>
            </w:ins>
            <w:r>
              <w:rPr>
                <w:rFonts w:eastAsia="Times New Roman"/>
              </w:rPr>
            </w:r>
            <w:ins w:id="797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Отсутствие ссылки на список популярных вопросов/ответов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</w:p>
          <w:p w14:paraId="74141133" w14:textId="214BE2F0" w:rsidR="00403DD2" w:rsidRDefault="00000000" w:rsidP="007862A9">
            <w:pPr>
              <w:pStyle w:val="3"/>
              <w:spacing w:before="12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02/Jul/22  Updated: </w:t>
            </w:r>
            <w:del w:id="798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04</w:delText>
              </w:r>
            </w:del>
            <w:ins w:id="799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71CEF38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D32A2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57E6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3A3E2C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61988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243626" w14:textId="01EB048D" w:rsidR="00403DD2" w:rsidRDefault="00000000">
            <w:pPr>
              <w:rPr>
                <w:rFonts w:eastAsia="Times New Roman"/>
              </w:rPr>
            </w:pPr>
            <w:del w:id="800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801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802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803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26BD6C8B" w14:textId="77777777" w:rsidTr="00403DD2">
        <w:trPr>
          <w:trPrChange w:id="804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805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E4C0B0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806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650D9B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28F07001" w14:textId="77777777" w:rsidTr="00403DD2">
        <w:trPr>
          <w:trPrChange w:id="807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808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BF9DE4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809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BD0EBB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4FF4FAAF" w14:textId="77777777" w:rsidTr="00403DD2">
        <w:trPr>
          <w:trPrChange w:id="810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811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B058EA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812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F3DC68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441F1C8" w14:textId="77777777" w:rsidR="00403DD2" w:rsidRDefault="00403DD2">
      <w:pPr>
        <w:rPr>
          <w:ins w:id="813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1"/>
        <w:gridCol w:w="1781"/>
        <w:gridCol w:w="858"/>
        <w:gridCol w:w="5449"/>
      </w:tblGrid>
      <w:tr w:rsidR="00FF6A5F" w14:paraId="115923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E52FD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692F1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3F384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5ECFD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FF6A5F" w14:paraId="7F95B9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097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7FD827" w14:textId="4A06F01D" w:rsidR="00403DD2" w:rsidRDefault="00000000">
            <w:pPr>
              <w:rPr>
                <w:rFonts w:eastAsia="Times New Roman"/>
              </w:rPr>
            </w:pPr>
            <w:del w:id="814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815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816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817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941E8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64942F" w14:textId="36A7DA95" w:rsidR="00403DD2" w:rsidRDefault="00000000">
            <w:pPr>
              <w:rPr>
                <w:rFonts w:eastAsia="Times New Roman"/>
              </w:rPr>
            </w:pPr>
            <w:del w:id="818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819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820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821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7DFC34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EDAE9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50B0F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1340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654B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22DFD9B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85FF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715E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4217CC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B128E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7B592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64A8DF9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1B194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A4C86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1F47FB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5E13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EEF55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04E7562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9898B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26F08F" w14:textId="1CEEA836" w:rsidR="00403DD2" w:rsidRDefault="00000000">
            <w:pPr>
              <w:pStyle w:val="a5"/>
            </w:pPr>
            <w:r>
              <w:t>Выпуск Windows 11 Pro Версия 21H2 Сборка ОС 22000.778</w:t>
            </w:r>
            <w:r>
              <w:br/>
              <w:t xml:space="preserve">Браузер: </w:t>
            </w:r>
            <w:del w:id="822" w:author="Denis Belousov" w:date="2022-07-12T10:19:00Z">
              <w:r w:rsidR="00773BD4">
                <w:delText xml:space="preserve">Opera </w:delText>
              </w:r>
            </w:del>
            <w:ins w:id="823" w:author="Denis Belousov" w:date="2022-07-12T10:19:00Z">
              <w:r>
                <w:t>Google Chrome актуальной версии (</w:t>
              </w:r>
            </w:ins>
            <w:r>
              <w:t>Версия</w:t>
            </w:r>
            <w:del w:id="824" w:author="Denis Belousov" w:date="2022-07-12T10:19:00Z">
              <w:r w:rsidR="00773BD4">
                <w:delText>:88</w:delText>
              </w:r>
            </w:del>
            <w:ins w:id="825" w:author="Denis Belousov" w:date="2022-07-12T10:19:00Z">
              <w:r>
                <w:t xml:space="preserve"> 103</w:t>
              </w:r>
            </w:ins>
            <w:r>
              <w:t>.0.</w:t>
            </w:r>
            <w:del w:id="826" w:author="Denis Belousov" w:date="2022-07-12T10:19:00Z">
              <w:r w:rsidR="00773BD4">
                <w:delText>4412.53</w:delText>
              </w:r>
            </w:del>
            <w:ins w:id="827" w:author="Denis Belousov" w:date="2022-07-12T10:19:00Z">
              <w:r>
                <w:t>5060.114 (Официальная сборка)</w:t>
              </w:r>
            </w:ins>
          </w:p>
        </w:tc>
      </w:tr>
      <w:tr w:rsidR="003A2F39" w14:paraId="0CF3D547" w14:textId="77777777">
        <w:trPr>
          <w:del w:id="828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B7E5E7" w14:textId="77777777" w:rsidR="003A2F39" w:rsidRDefault="00773BD4">
            <w:pPr>
              <w:rPr>
                <w:del w:id="829" w:author="Denis Belousov" w:date="2022-07-12T10:19:00Z"/>
                <w:rFonts w:eastAsia="Times New Roman"/>
              </w:rPr>
            </w:pPr>
            <w:del w:id="830" w:author="Denis Belousov" w:date="2022-07-12T10:19:00Z">
              <w:r>
                <w:rPr>
                  <w:rFonts w:eastAsia="Times New Roman"/>
                  <w:b/>
                  <w:bCs/>
                </w:rPr>
                <w:delText>Attachments: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FB90EE" w14:textId="77777777" w:rsidR="003A2F39" w:rsidRDefault="00A56AA9">
            <w:pPr>
              <w:rPr>
                <w:del w:id="831" w:author="Denis Belousov" w:date="2022-07-12T10:19:00Z"/>
                <w:rFonts w:eastAsia="Times New Roman"/>
              </w:rPr>
            </w:pPr>
            <w:del w:id="832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0149BDF8" wp14:editId="050976EA">
                    <wp:extent cx="3084600" cy="2286000"/>
                    <wp:effectExtent l="0" t="0" r="1905" b="0"/>
                    <wp:docPr id="10" name="Рисунок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773BD4">
                <w:rPr>
                  <w:rFonts w:eastAsia="Times New Roman"/>
                </w:rPr>
                <w:delText xml:space="preserve">  </w:delText>
              </w:r>
            </w:del>
          </w:p>
        </w:tc>
      </w:tr>
      <w:tr w:rsidR="003A2F39" w14:paraId="23F5B3F9" w14:textId="77777777">
        <w:trPr>
          <w:del w:id="833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39BBD" w14:textId="77777777" w:rsidR="003A2F39" w:rsidRDefault="00773BD4">
            <w:pPr>
              <w:rPr>
                <w:del w:id="834" w:author="Denis Belousov" w:date="2022-07-12T10:19:00Z"/>
                <w:rFonts w:eastAsia="Times New Roman"/>
              </w:rPr>
            </w:pPr>
            <w:del w:id="835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3614"/>
              <w:gridCol w:w="2810"/>
              <w:gridCol w:w="537"/>
            </w:tblGrid>
            <w:tr w:rsidR="003A2F39" w14:paraId="73408040" w14:textId="77777777">
              <w:trPr>
                <w:tblCellSpacing w:w="0" w:type="dxa"/>
                <w:del w:id="836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1A97DC" w14:textId="77777777" w:rsidR="003A2F39" w:rsidRDefault="00773BD4">
                  <w:pPr>
                    <w:rPr>
                      <w:del w:id="837" w:author="Denis Belousov" w:date="2022-07-12T10:19:00Z"/>
                      <w:rFonts w:eastAsia="Times New Roman"/>
                    </w:rPr>
                  </w:pPr>
                  <w:del w:id="838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015DDB2F" w14:textId="77777777">
              <w:trPr>
                <w:tblCellSpacing w:w="0" w:type="dxa"/>
                <w:del w:id="839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851356" w14:textId="77777777" w:rsidR="003A2F39" w:rsidRDefault="00773BD4">
                  <w:pPr>
                    <w:rPr>
                      <w:del w:id="840" w:author="Denis Belousov" w:date="2022-07-12T10:19:00Z"/>
                      <w:rFonts w:eastAsia="Times New Roman"/>
                    </w:rPr>
                  </w:pPr>
                  <w:del w:id="841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4375EC" w14:textId="77777777" w:rsidR="003A2F39" w:rsidRDefault="00000000">
                  <w:pPr>
                    <w:rPr>
                      <w:del w:id="842" w:author="Denis Belousov" w:date="2022-07-12T10:19:00Z"/>
                      <w:rFonts w:eastAsia="Times New Roman"/>
                    </w:rPr>
                  </w:pPr>
                  <w:del w:id="843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844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0FDAF6" w14:textId="77777777" w:rsidR="003A2F39" w:rsidRDefault="00773BD4">
                  <w:pPr>
                    <w:rPr>
                      <w:del w:id="845" w:author="Denis Belousov" w:date="2022-07-12T10:19:00Z"/>
                      <w:rFonts w:eastAsia="Times New Roman"/>
                    </w:rPr>
                  </w:pPr>
                  <w:del w:id="846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заглавная страница сайта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E5015B7" w14:textId="77777777" w:rsidR="003A2F39" w:rsidRDefault="00773BD4">
                  <w:pPr>
                    <w:rPr>
                      <w:del w:id="847" w:author="Denis Belousov" w:date="2022-07-12T10:19:00Z"/>
                      <w:rFonts w:eastAsia="Times New Roman"/>
                    </w:rPr>
                  </w:pPr>
                  <w:del w:id="848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08AE5B6A" w14:textId="77777777" w:rsidR="003A2F39" w:rsidRDefault="003A2F39">
            <w:pPr>
              <w:rPr>
                <w:del w:id="849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39E0AC1F" w14:textId="77777777" w:rsidR="00403DD2" w:rsidRDefault="00403DD2">
      <w:pPr>
        <w:rPr>
          <w:ins w:id="850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70A5A401" w14:textId="77777777" w:rsidTr="00FF6A5F">
        <w:trPr>
          <w:ins w:id="851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380390" w14:textId="77777777" w:rsidR="00403DD2" w:rsidRDefault="00000000">
            <w:pPr>
              <w:rPr>
                <w:ins w:id="852" w:author="Denis Belousov" w:date="2022-07-12T10:19:00Z"/>
                <w:rFonts w:eastAsia="Times New Roman"/>
              </w:rPr>
            </w:pPr>
            <w:ins w:id="853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EDB781" w14:textId="4AD7466F" w:rsidR="00403DD2" w:rsidRDefault="00FF6A5F">
            <w:pPr>
              <w:rPr>
                <w:ins w:id="854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3A6C7" wp14:editId="3FB5FCAC">
                  <wp:extent cx="3084600" cy="2286000"/>
                  <wp:effectExtent l="0" t="0" r="1905" b="0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855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4330A11A" w14:textId="77777777" w:rsidTr="00FF6A5F">
        <w:trPr>
          <w:ins w:id="856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91B9E5" w14:textId="77777777" w:rsidR="00403DD2" w:rsidRDefault="00000000">
            <w:pPr>
              <w:rPr>
                <w:ins w:id="857" w:author="Denis Belousov" w:date="2022-07-12T10:19:00Z"/>
                <w:rFonts w:eastAsia="Times New Roman"/>
              </w:rPr>
            </w:pPr>
            <w:ins w:id="858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659"/>
              <w:gridCol w:w="4506"/>
              <w:gridCol w:w="771"/>
            </w:tblGrid>
            <w:tr w:rsidR="00403DD2" w14:paraId="4AB81C72" w14:textId="77777777">
              <w:trPr>
                <w:tblCellSpacing w:w="0" w:type="dxa"/>
                <w:ins w:id="859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953FA8" w14:textId="77777777" w:rsidR="00403DD2" w:rsidRDefault="00000000">
                  <w:pPr>
                    <w:rPr>
                      <w:ins w:id="860" w:author="Denis Belousov" w:date="2022-07-12T10:19:00Z"/>
                      <w:rFonts w:eastAsia="Times New Roman"/>
                    </w:rPr>
                  </w:pPr>
                  <w:ins w:id="861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FF6A5F" w14:paraId="6C276E53" w14:textId="77777777">
              <w:trPr>
                <w:tblCellSpacing w:w="0" w:type="dxa"/>
                <w:ins w:id="862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282A8B" w14:textId="77777777" w:rsidR="00403DD2" w:rsidRDefault="00000000">
                  <w:pPr>
                    <w:rPr>
                      <w:ins w:id="863" w:author="Denis Belousov" w:date="2022-07-12T10:19:00Z"/>
                      <w:rFonts w:eastAsia="Times New Roman"/>
                    </w:rPr>
                  </w:pPr>
                  <w:ins w:id="864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F4C3E7" w14:textId="77777777" w:rsidR="00403DD2" w:rsidRDefault="00000000">
                  <w:pPr>
                    <w:rPr>
                      <w:ins w:id="865" w:author="Denis Belousov" w:date="2022-07-12T10:19:00Z"/>
                      <w:rFonts w:eastAsia="Times New Roman"/>
                    </w:rPr>
                  </w:pPr>
                  <w:ins w:id="866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"https://denkbr.atlassian.net/browse/BR-2" </w:instrText>
                    </w:r>
                  </w:ins>
                  <w:r>
                    <w:rPr>
                      <w:rFonts w:eastAsia="Times New Roman"/>
                    </w:rPr>
                  </w:r>
                  <w:ins w:id="867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0C519B" w14:textId="77777777" w:rsidR="00403DD2" w:rsidRDefault="00000000">
                  <w:pPr>
                    <w:rPr>
                      <w:ins w:id="868" w:author="Denis Belousov" w:date="2022-07-12T10:19:00Z"/>
                      <w:rFonts w:eastAsia="Times New Roman"/>
                    </w:rPr>
                  </w:pPr>
                  <w:ins w:id="869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заглавная страница сайта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A3753C" w14:textId="77777777" w:rsidR="00403DD2" w:rsidRDefault="00000000">
                  <w:pPr>
                    <w:rPr>
                      <w:ins w:id="870" w:author="Denis Belousov" w:date="2022-07-12T10:19:00Z"/>
                      <w:rFonts w:eastAsia="Times New Roman"/>
                    </w:rPr>
                  </w:pPr>
                  <w:ins w:id="871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332C3D18" w14:textId="77777777" w:rsidR="00403DD2" w:rsidRDefault="00403DD2">
            <w:pPr>
              <w:rPr>
                <w:ins w:id="872" w:author="Denis Belousov" w:date="2022-07-12T10:19:00Z"/>
                <w:rFonts w:eastAsia="Times New Roman"/>
              </w:rPr>
            </w:pPr>
          </w:p>
        </w:tc>
      </w:tr>
      <w:tr w:rsidR="00403DD2" w14:paraId="7E942C65" w14:textId="77777777" w:rsidTr="00FF6A5F">
        <w:trPr>
          <w:ins w:id="873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A1450D" w14:textId="77777777" w:rsidR="00403DD2" w:rsidRDefault="00000000">
            <w:pPr>
              <w:rPr>
                <w:ins w:id="874" w:author="Denis Belousov" w:date="2022-07-12T10:19:00Z"/>
                <w:rFonts w:eastAsia="Times New Roman"/>
              </w:rPr>
            </w:pPr>
            <w:ins w:id="875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E2DF10" w14:textId="77777777" w:rsidR="00403DD2" w:rsidRDefault="00000000">
            <w:pPr>
              <w:pStyle w:val="a5"/>
              <w:rPr>
                <w:ins w:id="876" w:author="Denis Belousov" w:date="2022-07-12T10:19:00Z"/>
              </w:rPr>
            </w:pPr>
            <w:ins w:id="877" w:author="Denis Belousov" w:date="2022-07-12T10:19:00Z">
              <w:r>
                <w:t xml:space="preserve">Перейти </w:t>
              </w:r>
              <w:r>
                <w:fldChar w:fldCharType="begin"/>
              </w:r>
              <w:r>
                <w:instrText xml:space="preserve"> HYPERLINK "https://qa.neapro.site" \o "smart-link" </w:instrText>
              </w:r>
            </w:ins>
            <w:ins w:id="878" w:author="Denis Belousov" w:date="2022-07-12T10:19:00Z">
              <w:r>
                <w:fldChar w:fldCharType="separate"/>
              </w:r>
              <w:r>
                <w:rPr>
                  <w:rStyle w:val="a3"/>
                </w:rPr>
                <w:t>https://qa.neapro.site</w:t>
              </w:r>
              <w:r>
                <w:fldChar w:fldCharType="end"/>
              </w:r>
              <w:r>
                <w:t xml:space="preserve"> </w:t>
              </w:r>
            </w:ins>
          </w:p>
        </w:tc>
      </w:tr>
      <w:tr w:rsidR="00FF6A5F" w14:paraId="1343D484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7818C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5A538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0|i0003b: </w:t>
            </w:r>
          </w:p>
        </w:tc>
      </w:tr>
    </w:tbl>
    <w:p w14:paraId="2C3C7757" w14:textId="77777777" w:rsidR="00403DD2" w:rsidRDefault="00403DD2">
      <w:pPr>
        <w:rPr>
          <w:ins w:id="879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880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881">
          <w:tblGrid>
            <w:gridCol w:w="1370"/>
            <w:gridCol w:w="7986"/>
          </w:tblGrid>
        </w:tblGridChange>
      </w:tblGrid>
      <w:tr w:rsidR="00403DD2" w14:paraId="4261D2DA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882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26BAFE9A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  <w:tcPrChange w:id="883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6EC6240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DE2BDA7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509C9FB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E927BF2" w14:textId="77777777" w:rsidR="00403DD2" w:rsidRDefault="00000000">
            <w:pPr>
              <w:pStyle w:val="a5"/>
              <w:rPr>
                <w:ins w:id="884" w:author="Denis Belousov" w:date="2022-07-12T10:19:00Z"/>
              </w:rPr>
            </w:pPr>
            <w:r>
              <w:t>Отсутствие на главной странице ссылки на список популярных вопросов/ответов</w:t>
            </w:r>
          </w:p>
          <w:p w14:paraId="14A9C94F" w14:textId="77777777" w:rsidR="00403DD2" w:rsidRDefault="00403DD2" w:rsidP="00403DD2">
            <w:pPr>
              <w:rPr>
                <w:rFonts w:eastAsia="Times New Roman"/>
              </w:rPr>
              <w:pPrChange w:id="885" w:author="Denis Belousov" w:date="2022-07-12T10:19:00Z">
                <w:pPr>
                  <w:pStyle w:val="a5"/>
                </w:pPr>
              </w:pPrChange>
            </w:pPr>
          </w:p>
        </w:tc>
      </w:tr>
    </w:tbl>
    <w:p w14:paraId="1CD19A0B" w14:textId="4D604773" w:rsidR="00403DD2" w:rsidRDefault="00000000">
      <w:pPr>
        <w:rPr>
          <w:rFonts w:eastAsia="Times New Roman"/>
        </w:rPr>
      </w:pPr>
      <w:ins w:id="886" w:author="Denis Belousov" w:date="2022-07-12T10:19:00Z">
        <w:r>
          <w:rPr>
            <w:rFonts w:eastAsia="Times New Roman"/>
          </w:rPr>
          <w:br w:type="page"/>
        </w:r>
      </w:ins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887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868"/>
        <w:gridCol w:w="7471"/>
        <w:tblGridChange w:id="888">
          <w:tblGrid>
            <w:gridCol w:w="1868"/>
            <w:gridCol w:w="1"/>
            <w:gridCol w:w="7470"/>
            <w:gridCol w:w="9"/>
          </w:tblGrid>
        </w:tblGridChange>
      </w:tblGrid>
      <w:tr w:rsidR="00403DD2" w14:paraId="5ABA39FC" w14:textId="77777777" w:rsidTr="00403DD2">
        <w:trPr>
          <w:trPrChange w:id="889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890" w:author="Denis Belousov" w:date="2022-07-12T10:19:00Z">
              <w:tcPr>
                <w:tcW w:w="4991" w:type="pct"/>
                <w:gridSpan w:val="4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00F6C4B" w14:textId="3AB98664" w:rsidR="00403DD2" w:rsidRDefault="00773BD4">
            <w:pPr>
              <w:pStyle w:val="3"/>
              <w:rPr>
                <w:rFonts w:eastAsia="Times New Roman"/>
              </w:rPr>
            </w:pPr>
            <w:del w:id="891" w:author="Denis Belousov" w:date="2022-07-12T10:19:00Z">
              <w:r>
                <w:rPr>
                  <w:rFonts w:eastAsia="Times New Roman"/>
                </w:rPr>
                <w:lastRenderedPageBreak/>
                <w:delText>[BR-10] </w:delText>
              </w:r>
              <w:r>
                <w:fldChar w:fldCharType="begin"/>
              </w:r>
              <w:r>
                <w:delInstrText>HYPERLINK "https://denkbr.atlassian.net/browse/BR-10"</w:delInstrText>
              </w:r>
              <w:r>
                <w:fldChar w:fldCharType="separate"/>
              </w:r>
            </w:del>
            <w:r w:rsidR="00000000">
              <w:rPr>
                <w:b w:val="0"/>
                <w:bCs w:val="0"/>
              </w:rPr>
              <w:t>Ошибка! Недопустимый объект гиперссылки.</w:t>
            </w:r>
            <w:del w:id="892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893" w:author="Denis Belousov" w:date="2022-07-12T10:19:00Z">
              <w:r>
                <w:rPr>
                  <w:rFonts w:eastAsia="Times New Roman"/>
                </w:rPr>
                <w:t>[BR-10] 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"https://denkbr.atlassian.net/browse/BR-10" </w:instrText>
              </w:r>
            </w:ins>
            <w:r>
              <w:rPr>
                <w:rFonts w:eastAsia="Times New Roman"/>
              </w:rPr>
            </w:r>
            <w:ins w:id="89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Фича Реквест. Добавить на форму авторизации чекбокс «Запомнить меня»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02/Jul/22  Updated: 02/Jul/22 </w:t>
            </w:r>
          </w:p>
        </w:tc>
      </w:tr>
      <w:tr w:rsidR="00FF6A5F" w14:paraId="5EFF17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F4FF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BC75C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0DCD91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26290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017AB8" w14:textId="531D8E1B" w:rsidR="00403DD2" w:rsidRDefault="00000000">
            <w:pPr>
              <w:rPr>
                <w:rFonts w:eastAsia="Times New Roman"/>
              </w:rPr>
            </w:pPr>
            <w:del w:id="895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896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897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898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7EFE2BA7" w14:textId="77777777" w:rsidTr="00403DD2">
        <w:trPr>
          <w:trPrChange w:id="899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900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25C5ED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901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CAF5FE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2F0980C3" w14:textId="77777777" w:rsidTr="00403DD2">
        <w:trPr>
          <w:trPrChange w:id="902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903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7DD9B9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904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BA75F8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49C47936" w14:textId="77777777" w:rsidTr="00403DD2">
        <w:trPr>
          <w:trPrChange w:id="905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906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A9D78D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907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6313B8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16AF30C" w14:textId="77777777" w:rsidR="00403DD2" w:rsidRDefault="00403DD2">
      <w:pPr>
        <w:rPr>
          <w:ins w:id="908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1797"/>
        <w:gridCol w:w="882"/>
        <w:gridCol w:w="5610"/>
      </w:tblGrid>
      <w:tr w:rsidR="00FF6A5F" w14:paraId="5A33239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FAD27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685D5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2C5F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0DD3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FF6A5F" w14:paraId="2C6A28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E9B39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CAB15" w14:textId="0FFCAF14" w:rsidR="00403DD2" w:rsidRDefault="00000000">
            <w:pPr>
              <w:rPr>
                <w:rFonts w:eastAsia="Times New Roman"/>
              </w:rPr>
            </w:pPr>
            <w:del w:id="909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910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911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91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5C3A0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B83BF" w14:textId="6B678720" w:rsidR="00403DD2" w:rsidRDefault="00000000">
            <w:pPr>
              <w:rPr>
                <w:rFonts w:eastAsia="Times New Roman"/>
              </w:rPr>
            </w:pPr>
            <w:del w:id="913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914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915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916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05518B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9489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531E6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C222F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C45DD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4A2F50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6656A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16791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2B78F61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2E2C5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68A46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130C55D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8599E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6F4DE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556486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46A29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D7D07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C8C659D" w14:textId="77777777" w:rsidR="00403DD2" w:rsidRDefault="00403DD2">
      <w:pPr>
        <w:rPr>
          <w:ins w:id="917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FF6A5F" w14:paraId="70C5CBE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22FD3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5833B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0|i0003j: </w:t>
            </w:r>
          </w:p>
        </w:tc>
      </w:tr>
    </w:tbl>
    <w:p w14:paraId="6F2D2879" w14:textId="77777777" w:rsidR="00403DD2" w:rsidRDefault="00403DD2">
      <w:pPr>
        <w:rPr>
          <w:ins w:id="918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919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920">
          <w:tblGrid>
            <w:gridCol w:w="1370"/>
            <w:gridCol w:w="7986"/>
          </w:tblGrid>
        </w:tblGridChange>
      </w:tblGrid>
      <w:tr w:rsidR="00403DD2" w14:paraId="44ABD546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921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3276A105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  <w:tcPrChange w:id="922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0C0C086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F21C78F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377AA650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0F08DBF" w14:textId="166A6B67" w:rsidR="00403DD2" w:rsidRDefault="00000000" w:rsidP="001F2FEC">
            <w:pPr>
              <w:pStyle w:val="a5"/>
              <w:rPr>
                <w:rFonts w:eastAsia="Times New Roman"/>
              </w:rPr>
              <w:pPrChange w:id="923" w:author="Denis Belousov" w:date="2022-07-12T10:19:00Z">
                <w:pPr>
                  <w:pStyle w:val="a5"/>
                </w:pPr>
              </w:pPrChange>
            </w:pPr>
            <w:r>
              <w:t>Добавить на форму входа чекбокс «Запомнить меня» что повысит удобство использования сайта для пользователей, т.к. им не придётся постоянно указывать логин и пароль.</w:t>
            </w:r>
          </w:p>
        </w:tc>
      </w:tr>
    </w:tbl>
    <w:p w14:paraId="184989CD" w14:textId="77777777" w:rsidR="00403DD2" w:rsidRDefault="00000000">
      <w:pPr>
        <w:rPr>
          <w:rFonts w:eastAsia="Times New Roman"/>
        </w:rPr>
      </w:pPr>
      <w:ins w:id="924" w:author="Denis Belousov" w:date="2022-07-12T10:19:00Z">
        <w:r>
          <w:rPr>
            <w:rFonts w:eastAsia="Times New Roman"/>
          </w:rPr>
          <w:br/>
        </w:r>
        <w:r>
          <w:rPr>
            <w:rFonts w:eastAsia="Times New Roman"/>
          </w:rPr>
          <w:br w:type="page"/>
        </w:r>
      </w:ins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925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868"/>
        <w:gridCol w:w="7471"/>
        <w:tblGridChange w:id="926">
          <w:tblGrid>
            <w:gridCol w:w="1868"/>
            <w:gridCol w:w="1"/>
            <w:gridCol w:w="7470"/>
            <w:gridCol w:w="9"/>
          </w:tblGrid>
        </w:tblGridChange>
      </w:tblGrid>
      <w:tr w:rsidR="00403DD2" w14:paraId="7F95221E" w14:textId="77777777" w:rsidTr="00403DD2">
        <w:trPr>
          <w:trPrChange w:id="927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928" w:author="Denis Belousov" w:date="2022-07-12T10:19:00Z">
              <w:tcPr>
                <w:tcW w:w="4996" w:type="pct"/>
                <w:gridSpan w:val="4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83836A4" w14:textId="3C8B06AE" w:rsidR="00403DD2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[BR-11] </w:t>
            </w:r>
            <w:del w:id="929" w:author="Denis Belousov" w:date="2022-07-12T10:19:00Z">
              <w:r>
                <w:fldChar w:fldCharType="begin"/>
              </w:r>
              <w:r>
                <w:delInstrText>HYPERLINK "https://denkbr.atlassian.net/browse/BR-11"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930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931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"https://denkbr.atlassian.net/browse/BR-11" </w:instrText>
              </w:r>
            </w:ins>
            <w:r>
              <w:rPr>
                <w:rFonts w:eastAsia="Times New Roman"/>
              </w:rPr>
            </w:r>
            <w:ins w:id="93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Отсутствует контактная информация организации (почта, телефон)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04/Jul/22  Updated: </w:t>
            </w:r>
            <w:del w:id="933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04</w:delText>
              </w:r>
            </w:del>
            <w:ins w:id="934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1988DA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4AD25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74D7D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216F5BD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2000C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C99BEC" w14:textId="3C8C13B5" w:rsidR="00403DD2" w:rsidRDefault="00000000">
            <w:pPr>
              <w:rPr>
                <w:rFonts w:eastAsia="Times New Roman"/>
              </w:rPr>
            </w:pPr>
            <w:del w:id="935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936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937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938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15BC20E6" w14:textId="77777777" w:rsidTr="00403DD2">
        <w:trPr>
          <w:trPrChange w:id="939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940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82410C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941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AA4F79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0F39C490" w14:textId="77777777" w:rsidTr="00403DD2">
        <w:trPr>
          <w:trPrChange w:id="942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943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D46C96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944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FA8866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53A60B78" w14:textId="77777777" w:rsidTr="00403DD2">
        <w:trPr>
          <w:trPrChange w:id="945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946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6368E4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947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5FDC61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412D8A1" w14:textId="77777777" w:rsidR="00403DD2" w:rsidRDefault="00403DD2">
      <w:pPr>
        <w:rPr>
          <w:ins w:id="948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1"/>
        <w:gridCol w:w="1781"/>
        <w:gridCol w:w="858"/>
        <w:gridCol w:w="5449"/>
      </w:tblGrid>
      <w:tr w:rsidR="00FF6A5F" w14:paraId="030F3E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0D70C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AB74E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B0A52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BB99F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FF6A5F" w14:paraId="6E7B8D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E9FC2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7BDD74" w14:textId="55173B64" w:rsidR="00403DD2" w:rsidRDefault="00000000">
            <w:pPr>
              <w:rPr>
                <w:rFonts w:eastAsia="Times New Roman"/>
              </w:rPr>
            </w:pPr>
            <w:del w:id="949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950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951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95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BA83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A06625" w14:textId="26C733EA" w:rsidR="00403DD2" w:rsidRDefault="00000000">
            <w:pPr>
              <w:rPr>
                <w:rFonts w:eastAsia="Times New Roman"/>
              </w:rPr>
            </w:pPr>
            <w:del w:id="953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954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955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956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27F9D4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ED95B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94945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AF2A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0B6A4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1DF6BB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6B6B5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017BC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15C696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72537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F9A89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1B5854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43BC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C5D3B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3D1205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AB828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BA95D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7B5EA9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5EA86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6E812F" w14:textId="78D62D42" w:rsidR="00403DD2" w:rsidRDefault="00000000">
            <w:pPr>
              <w:pStyle w:val="a5"/>
            </w:pPr>
            <w:r>
              <w:t>Выпуск Windows 11 Pro Версия 21H2 Сборка ОС 22000.778</w:t>
            </w:r>
            <w:r>
              <w:br/>
              <w:t xml:space="preserve">Браузер: </w:t>
            </w:r>
            <w:del w:id="957" w:author="Denis Belousov" w:date="2022-07-12T10:19:00Z">
              <w:r w:rsidR="00773BD4">
                <w:delText xml:space="preserve">Opera </w:delText>
              </w:r>
            </w:del>
            <w:ins w:id="958" w:author="Denis Belousov" w:date="2022-07-12T10:19:00Z">
              <w:r>
                <w:t>Google Chrome актуальной версии (</w:t>
              </w:r>
            </w:ins>
            <w:r>
              <w:t>Версия</w:t>
            </w:r>
            <w:del w:id="959" w:author="Denis Belousov" w:date="2022-07-12T10:19:00Z">
              <w:r w:rsidR="00773BD4">
                <w:delText>:88</w:delText>
              </w:r>
            </w:del>
            <w:ins w:id="960" w:author="Denis Belousov" w:date="2022-07-12T10:19:00Z">
              <w:r>
                <w:t xml:space="preserve"> 103</w:t>
              </w:r>
            </w:ins>
            <w:r>
              <w:t>.0.</w:t>
            </w:r>
            <w:del w:id="961" w:author="Denis Belousov" w:date="2022-07-12T10:19:00Z">
              <w:r w:rsidR="00773BD4">
                <w:delText>4412.53</w:delText>
              </w:r>
            </w:del>
            <w:ins w:id="962" w:author="Denis Belousov" w:date="2022-07-12T10:19:00Z">
              <w:r>
                <w:t>5060.114 (Официальная сборка)</w:t>
              </w:r>
            </w:ins>
          </w:p>
        </w:tc>
      </w:tr>
      <w:tr w:rsidR="003A2F39" w14:paraId="6453DB9B" w14:textId="77777777">
        <w:trPr>
          <w:del w:id="963" w:author="Denis Belousov" w:date="2022-07-12T10:19:00Z"/>
        </w:trPr>
        <w:tc>
          <w:tcPr>
            <w:tcW w:w="99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933264" w14:textId="77777777" w:rsidR="003A2F39" w:rsidRDefault="00773BD4">
            <w:pPr>
              <w:rPr>
                <w:del w:id="964" w:author="Denis Belousov" w:date="2022-07-12T10:19:00Z"/>
                <w:rFonts w:eastAsia="Times New Roman"/>
                <w:b/>
                <w:bCs/>
              </w:rPr>
            </w:pPr>
            <w:del w:id="965" w:author="Denis Belousov" w:date="2022-07-12T10:19:00Z">
              <w:r>
                <w:rPr>
                  <w:rFonts w:eastAsia="Times New Roman"/>
                  <w:b/>
                  <w:bCs/>
                </w:rPr>
                <w:delText>Attachments: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00F214" w14:textId="77777777" w:rsidR="003A2F39" w:rsidRDefault="00A56AA9">
            <w:pPr>
              <w:pStyle w:val="a5"/>
              <w:rPr>
                <w:del w:id="966" w:author="Denis Belousov" w:date="2022-07-12T10:19:00Z"/>
              </w:rPr>
            </w:pPr>
            <w:del w:id="967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001CAA32" wp14:editId="66B9EE51">
                    <wp:extent cx="3084600" cy="2286000"/>
                    <wp:effectExtent l="0" t="0" r="1905" b="0"/>
                    <wp:docPr id="53" name="Рисунок 5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  <w:tr w:rsidR="003A2F39" w14:paraId="38ACECB0" w14:textId="77777777">
        <w:trPr>
          <w:del w:id="968" w:author="Denis Belousov" w:date="2022-07-12T10:19:00Z"/>
        </w:trPr>
        <w:tc>
          <w:tcPr>
            <w:tcW w:w="99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953FA5" w14:textId="77777777" w:rsidR="003A2F39" w:rsidRDefault="00773BD4">
            <w:pPr>
              <w:rPr>
                <w:del w:id="969" w:author="Denis Belousov" w:date="2022-07-12T10:19:00Z"/>
                <w:rFonts w:eastAsia="Times New Roman"/>
              </w:rPr>
            </w:pPr>
            <w:del w:id="970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3614"/>
              <w:gridCol w:w="2810"/>
              <w:gridCol w:w="537"/>
            </w:tblGrid>
            <w:tr w:rsidR="003A2F39" w14:paraId="4C14919F" w14:textId="77777777">
              <w:trPr>
                <w:tblCellSpacing w:w="0" w:type="dxa"/>
                <w:del w:id="971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B7967B" w14:textId="77777777" w:rsidR="003A2F39" w:rsidRDefault="00773BD4">
                  <w:pPr>
                    <w:rPr>
                      <w:del w:id="972" w:author="Denis Belousov" w:date="2022-07-12T10:19:00Z"/>
                      <w:rFonts w:eastAsia="Times New Roman"/>
                    </w:rPr>
                  </w:pPr>
                  <w:del w:id="973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5971A31C" w14:textId="77777777">
              <w:trPr>
                <w:tblCellSpacing w:w="0" w:type="dxa"/>
                <w:del w:id="974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236FA8" w14:textId="77777777" w:rsidR="003A2F39" w:rsidRDefault="00773BD4">
                  <w:pPr>
                    <w:rPr>
                      <w:del w:id="975" w:author="Denis Belousov" w:date="2022-07-12T10:19:00Z"/>
                      <w:rFonts w:eastAsia="Times New Roman"/>
                    </w:rPr>
                  </w:pPr>
                  <w:del w:id="976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7F5348" w14:textId="77777777" w:rsidR="003A2F39" w:rsidRDefault="00000000">
                  <w:pPr>
                    <w:rPr>
                      <w:del w:id="977" w:author="Denis Belousov" w:date="2022-07-12T10:19:00Z"/>
                      <w:rFonts w:eastAsia="Times New Roman"/>
                    </w:rPr>
                  </w:pPr>
                  <w:del w:id="978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979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AA9D10" w14:textId="77777777" w:rsidR="003A2F39" w:rsidRDefault="00773BD4">
                  <w:pPr>
                    <w:rPr>
                      <w:del w:id="980" w:author="Denis Belousov" w:date="2022-07-12T10:19:00Z"/>
                      <w:rFonts w:eastAsia="Times New Roman"/>
                    </w:rPr>
                  </w:pPr>
                  <w:del w:id="981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заглавная страница сайта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585995" w14:textId="77777777" w:rsidR="003A2F39" w:rsidRDefault="00773BD4">
                  <w:pPr>
                    <w:rPr>
                      <w:del w:id="982" w:author="Denis Belousov" w:date="2022-07-12T10:19:00Z"/>
                      <w:rFonts w:eastAsia="Times New Roman"/>
                    </w:rPr>
                  </w:pPr>
                  <w:del w:id="983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778B5E48" w14:textId="77777777" w:rsidR="003A2F39" w:rsidRDefault="003A2F39">
            <w:pPr>
              <w:rPr>
                <w:del w:id="984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79AA2910" w14:textId="77777777" w:rsidR="00403DD2" w:rsidRDefault="00403DD2">
      <w:pPr>
        <w:rPr>
          <w:ins w:id="985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362"/>
        <w:gridCol w:w="507"/>
        <w:gridCol w:w="7479"/>
        <w:tblGridChange w:id="986">
          <w:tblGrid>
            <w:gridCol w:w="8"/>
            <w:gridCol w:w="1362"/>
            <w:gridCol w:w="507"/>
            <w:gridCol w:w="7479"/>
          </w:tblGrid>
        </w:tblGridChange>
      </w:tblGrid>
      <w:tr w:rsidR="00403DD2" w14:paraId="2E784250" w14:textId="77777777" w:rsidTr="007862A9">
        <w:trPr>
          <w:gridBefore w:val="1"/>
          <w:wBefore w:w="4" w:type="pct"/>
          <w:ins w:id="987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F632BE" w14:textId="77777777" w:rsidR="00403DD2" w:rsidRDefault="00000000">
            <w:pPr>
              <w:rPr>
                <w:ins w:id="988" w:author="Denis Belousov" w:date="2022-07-12T10:19:00Z"/>
                <w:rFonts w:eastAsia="Times New Roman"/>
              </w:rPr>
            </w:pPr>
            <w:ins w:id="989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55419" w14:textId="67024FB8" w:rsidR="00403DD2" w:rsidRDefault="00FF6A5F">
            <w:pPr>
              <w:rPr>
                <w:ins w:id="990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C522E" wp14:editId="5EB93111">
                  <wp:extent cx="3084600" cy="2286000"/>
                  <wp:effectExtent l="0" t="0" r="1905" b="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991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004942A7" w14:textId="77777777" w:rsidTr="007862A9">
        <w:trPr>
          <w:gridBefore w:val="1"/>
          <w:wBefore w:w="4" w:type="pct"/>
          <w:ins w:id="992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94BB05" w14:textId="77777777" w:rsidR="00403DD2" w:rsidRDefault="00000000">
            <w:pPr>
              <w:rPr>
                <w:ins w:id="993" w:author="Denis Belousov" w:date="2022-07-12T10:19:00Z"/>
                <w:rFonts w:eastAsia="Times New Roman"/>
              </w:rPr>
            </w:pPr>
            <w:ins w:id="994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1"/>
              <w:gridCol w:w="660"/>
              <w:gridCol w:w="4511"/>
              <w:gridCol w:w="772"/>
            </w:tblGrid>
            <w:tr w:rsidR="00403DD2" w14:paraId="45EF552C" w14:textId="77777777">
              <w:trPr>
                <w:tblCellSpacing w:w="0" w:type="dxa"/>
                <w:ins w:id="995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D7A55B" w14:textId="77777777" w:rsidR="00403DD2" w:rsidRDefault="00000000">
                  <w:pPr>
                    <w:rPr>
                      <w:ins w:id="996" w:author="Denis Belousov" w:date="2022-07-12T10:19:00Z"/>
                      <w:rFonts w:eastAsia="Times New Roman"/>
                    </w:rPr>
                  </w:pPr>
                  <w:ins w:id="997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FF6A5F" w14:paraId="353B5BCF" w14:textId="77777777">
              <w:trPr>
                <w:tblCellSpacing w:w="0" w:type="dxa"/>
                <w:ins w:id="998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A34CE8" w14:textId="77777777" w:rsidR="00403DD2" w:rsidRDefault="00000000">
                  <w:pPr>
                    <w:rPr>
                      <w:ins w:id="999" w:author="Denis Belousov" w:date="2022-07-12T10:19:00Z"/>
                      <w:rFonts w:eastAsia="Times New Roman"/>
                    </w:rPr>
                  </w:pPr>
                  <w:ins w:id="1000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CA248A" w14:textId="77777777" w:rsidR="00403DD2" w:rsidRDefault="00000000">
                  <w:pPr>
                    <w:rPr>
                      <w:ins w:id="1001" w:author="Denis Belousov" w:date="2022-07-12T10:19:00Z"/>
                      <w:rFonts w:eastAsia="Times New Roman"/>
                    </w:rPr>
                  </w:pPr>
                  <w:ins w:id="1002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"https://denkbr.atlassian.net/browse/BR-2" </w:instrText>
                    </w:r>
                  </w:ins>
                  <w:r>
                    <w:rPr>
                      <w:rFonts w:eastAsia="Times New Roman"/>
                    </w:rPr>
                  </w:r>
                  <w:ins w:id="1003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E8AE2E" w14:textId="77777777" w:rsidR="00403DD2" w:rsidRDefault="00000000">
                  <w:pPr>
                    <w:rPr>
                      <w:ins w:id="1004" w:author="Denis Belousov" w:date="2022-07-12T10:19:00Z"/>
                      <w:rFonts w:eastAsia="Times New Roman"/>
                    </w:rPr>
                  </w:pPr>
                  <w:ins w:id="1005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заглавная страница сайта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6EF1B4" w14:textId="77777777" w:rsidR="00403DD2" w:rsidRDefault="00000000">
                  <w:pPr>
                    <w:rPr>
                      <w:ins w:id="1006" w:author="Denis Belousov" w:date="2022-07-12T10:19:00Z"/>
                      <w:rFonts w:eastAsia="Times New Roman"/>
                    </w:rPr>
                  </w:pPr>
                  <w:ins w:id="1007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413DF0BC" w14:textId="77777777" w:rsidR="00403DD2" w:rsidRDefault="00403DD2">
            <w:pPr>
              <w:rPr>
                <w:ins w:id="1008" w:author="Denis Belousov" w:date="2022-07-12T10:19:00Z"/>
                <w:rFonts w:eastAsia="Times New Roman"/>
              </w:rPr>
            </w:pPr>
          </w:p>
        </w:tc>
      </w:tr>
      <w:tr w:rsidR="00403DD2" w14:paraId="73880283" w14:textId="77777777" w:rsidTr="007862A9">
        <w:trPr>
          <w:gridBefore w:val="1"/>
          <w:wBefore w:w="4" w:type="pct"/>
          <w:ins w:id="1009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8EB8CB" w14:textId="77777777" w:rsidR="00403DD2" w:rsidRDefault="00000000">
            <w:pPr>
              <w:rPr>
                <w:ins w:id="1010" w:author="Denis Belousov" w:date="2022-07-12T10:19:00Z"/>
                <w:rFonts w:eastAsia="Times New Roman"/>
              </w:rPr>
            </w:pPr>
            <w:ins w:id="1011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53F919" w14:textId="77777777" w:rsidR="00403DD2" w:rsidRDefault="00000000">
            <w:pPr>
              <w:pStyle w:val="a5"/>
              <w:rPr>
                <w:ins w:id="1012" w:author="Denis Belousov" w:date="2022-07-12T10:19:00Z"/>
              </w:rPr>
            </w:pPr>
            <w:ins w:id="1013" w:author="Denis Belousov" w:date="2022-07-12T10:19:00Z">
              <w:r>
                <w:t xml:space="preserve">Перейти </w:t>
              </w:r>
              <w:r>
                <w:fldChar w:fldCharType="begin"/>
              </w:r>
              <w:r>
                <w:instrText xml:space="preserve"> HYPERLINK "https://qa.neapro.site" \o "smart-link" </w:instrText>
              </w:r>
            </w:ins>
            <w:ins w:id="1014" w:author="Denis Belousov" w:date="2022-07-12T10:19:00Z">
              <w:r>
                <w:fldChar w:fldCharType="separate"/>
              </w:r>
              <w:r>
                <w:rPr>
                  <w:rStyle w:val="a3"/>
                </w:rPr>
                <w:t>https://qa.neapro.site</w:t>
              </w:r>
              <w:r>
                <w:fldChar w:fldCharType="end"/>
              </w:r>
              <w:r>
                <w:t xml:space="preserve"> </w:t>
              </w:r>
            </w:ins>
          </w:p>
        </w:tc>
      </w:tr>
      <w:tr w:rsidR="00403DD2" w14:paraId="71ABA8AE" w14:textId="77777777" w:rsidTr="007862A9">
        <w:trPr>
          <w:gridBefore w:val="1"/>
          <w:wBefore w:w="4" w:type="pct"/>
          <w:ins w:id="1015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D5441D" w14:textId="77777777" w:rsidR="00403DD2" w:rsidRDefault="00000000">
            <w:pPr>
              <w:rPr>
                <w:ins w:id="1016" w:author="Denis Belousov" w:date="2022-07-12T10:19:00Z"/>
                <w:rFonts w:eastAsia="Times New Roman"/>
              </w:rPr>
            </w:pPr>
            <w:ins w:id="1017" w:author="Denis Belousov" w:date="2022-07-12T10:19:00Z">
              <w:r>
                <w:rPr>
                  <w:rFonts w:eastAsia="Times New Roman"/>
                  <w:b/>
                  <w:bCs/>
                </w:rPr>
                <w:t>Actual result: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A2F55C" w14:textId="77777777" w:rsidR="00403DD2" w:rsidRDefault="00000000">
            <w:pPr>
              <w:pStyle w:val="a5"/>
              <w:rPr>
                <w:ins w:id="1018" w:author="Denis Belousov" w:date="2022-07-12T10:19:00Z"/>
              </w:rPr>
            </w:pPr>
            <w:ins w:id="1019" w:author="Denis Belousov" w:date="2022-07-12T10:19:00Z">
              <w:r>
                <w:t>Отсутствует контактная информация.</w:t>
              </w:r>
            </w:ins>
          </w:p>
        </w:tc>
      </w:tr>
      <w:tr w:rsidR="00FF6A5F" w14:paraId="70AE24BD" w14:textId="77777777" w:rsidTr="007862A9">
        <w:trPr>
          <w:gridBefore w:val="1"/>
          <w:wBefore w:w="4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3086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15641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0|i0003r: </w:t>
            </w:r>
          </w:p>
        </w:tc>
      </w:tr>
      <w:tr w:rsidR="00403DD2" w14:paraId="047EDB2B" w14:textId="77777777" w:rsidTr="007862A9">
        <w:tblPrEx>
          <w:tblW w:w="5009" w:type="pct"/>
          <w:jc w:val="center"/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  <w:tblPrExChange w:id="1020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731" w:type="pct"/>
            <w:gridSpan w:val="2"/>
            <w:shd w:val="clear" w:color="auto" w:fill="BBBBBB"/>
            <w:noWrap/>
            <w:vAlign w:val="center"/>
            <w:hideMark/>
            <w:tcPrChange w:id="1021" w:author="Denis Belousov" w:date="2022-07-12T10:19:00Z">
              <w:tcPr>
                <w:tcW w:w="732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014BF6CB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  <w:tcPrChange w:id="1022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5A47832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AAAC75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5769536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76B38A8" w14:textId="0965834A" w:rsidR="00403DD2" w:rsidRDefault="00000000" w:rsidP="001F2FEC">
            <w:pPr>
              <w:pStyle w:val="a5"/>
              <w:rPr>
                <w:rFonts w:eastAsia="Times New Roman"/>
              </w:rPr>
              <w:pPrChange w:id="1023" w:author="Denis Belousov" w:date="2022-07-12T10:19:00Z">
                <w:pPr>
                  <w:pStyle w:val="a5"/>
                </w:pPr>
              </w:pPrChange>
            </w:pPr>
            <w:r>
              <w:t>Отсутствие на главной странице ссылки на контактную информацию организации (почта, телефон)</w:t>
            </w:r>
          </w:p>
        </w:tc>
      </w:tr>
    </w:tbl>
    <w:p w14:paraId="692346F1" w14:textId="77777777" w:rsidR="001F2FEC" w:rsidRDefault="001F2FEC">
      <w:r>
        <w:rPr>
          <w:b/>
          <w:bCs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1024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868"/>
        <w:gridCol w:w="7471"/>
        <w:tblGridChange w:id="1025">
          <w:tblGrid>
            <w:gridCol w:w="1868"/>
            <w:gridCol w:w="1"/>
            <w:gridCol w:w="7470"/>
            <w:gridCol w:w="9"/>
          </w:tblGrid>
        </w:tblGridChange>
      </w:tblGrid>
      <w:tr w:rsidR="00403DD2" w14:paraId="1FC5C461" w14:textId="77777777" w:rsidTr="00403DD2">
        <w:trPr>
          <w:trPrChange w:id="1026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027" w:author="Denis Belousov" w:date="2022-07-12T10:19:00Z">
              <w:tcPr>
                <w:tcW w:w="4991" w:type="pct"/>
                <w:gridSpan w:val="4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44A5BA8" w14:textId="30B9F61B" w:rsidR="007862A9" w:rsidRDefault="00000000" w:rsidP="007862A9">
            <w:pPr>
              <w:pStyle w:val="3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[BR-12] </w:t>
            </w:r>
            <w:del w:id="1028" w:author="Denis Belousov" w:date="2022-07-12T10:19:00Z">
              <w:r>
                <w:fldChar w:fldCharType="begin"/>
              </w:r>
              <w:r>
                <w:delInstrText>HYPERLINK "https://denkbr.atlassian.net/browse/BR-12"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1029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030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"https://denkbr.atlassian.net/browse/BR-12" </w:instrText>
              </w:r>
            </w:ins>
            <w:r>
              <w:rPr>
                <w:rFonts w:eastAsia="Times New Roman"/>
              </w:rPr>
            </w:r>
            <w:ins w:id="1031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Отсутствие ссылки на списка организаций-партнеров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</w:p>
          <w:p w14:paraId="0A8B5EF0" w14:textId="53941DDC" w:rsidR="00403DD2" w:rsidRDefault="00000000" w:rsidP="007862A9">
            <w:pPr>
              <w:pStyle w:val="3"/>
              <w:spacing w:before="12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04/Jul/22  Updated: </w:t>
            </w:r>
            <w:del w:id="1032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04</w:delText>
              </w:r>
            </w:del>
            <w:ins w:id="1033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5749BD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0B70A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ED0E4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25EF5D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227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7D59EB" w14:textId="7E4CFC54" w:rsidR="00403DD2" w:rsidRDefault="00000000">
            <w:pPr>
              <w:rPr>
                <w:rFonts w:eastAsia="Times New Roman"/>
              </w:rPr>
            </w:pPr>
            <w:del w:id="1034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035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036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1037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6A3AB39D" w14:textId="77777777" w:rsidTr="00403DD2">
        <w:trPr>
          <w:trPrChange w:id="1038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039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AE9460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040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23083B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395CA21D" w14:textId="77777777" w:rsidTr="00403DD2">
        <w:trPr>
          <w:trPrChange w:id="1041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042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909729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043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A7DDB8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6EB8FF00" w14:textId="77777777" w:rsidTr="00403DD2">
        <w:trPr>
          <w:trPrChange w:id="1044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045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1C40FF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046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9A58A5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A1B8335" w14:textId="77777777" w:rsidR="00403DD2" w:rsidRDefault="00403DD2">
      <w:pPr>
        <w:rPr>
          <w:ins w:id="1047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1"/>
        <w:gridCol w:w="1781"/>
        <w:gridCol w:w="858"/>
        <w:gridCol w:w="5449"/>
      </w:tblGrid>
      <w:tr w:rsidR="00FF6A5F" w14:paraId="2392A3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856AC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E756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CA450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C73D9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FF6A5F" w14:paraId="2E1E21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87B65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6C2E82" w14:textId="1A2499A1" w:rsidR="00403DD2" w:rsidRDefault="00000000">
            <w:pPr>
              <w:rPr>
                <w:rFonts w:eastAsia="Times New Roman"/>
              </w:rPr>
            </w:pPr>
            <w:del w:id="1048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049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050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1051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40FC7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21D610" w14:textId="706D9146" w:rsidR="00403DD2" w:rsidRDefault="00000000">
            <w:pPr>
              <w:rPr>
                <w:rFonts w:eastAsia="Times New Roman"/>
              </w:rPr>
            </w:pPr>
            <w:del w:id="1052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053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054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1055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68814B8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F9A38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3E15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98CC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CA2F3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3F32EF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B8D6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AD737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45474D6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150AB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49D39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63649A4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704FF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B791E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4F27F69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7FE73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D61D1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09F664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2AFD6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4750DF" w14:textId="58F6FFC2" w:rsidR="00403DD2" w:rsidRDefault="00000000">
            <w:pPr>
              <w:pStyle w:val="a5"/>
            </w:pPr>
            <w:r>
              <w:t>Выпуск Windows 11 Pro Версия 21H2 Сборка ОС 22000.778</w:t>
            </w:r>
            <w:r>
              <w:br/>
              <w:t xml:space="preserve">Браузер: </w:t>
            </w:r>
            <w:del w:id="1056" w:author="Denis Belousov" w:date="2022-07-12T10:19:00Z">
              <w:r w:rsidR="00773BD4">
                <w:delText xml:space="preserve">Opera </w:delText>
              </w:r>
            </w:del>
            <w:ins w:id="1057" w:author="Denis Belousov" w:date="2022-07-12T10:19:00Z">
              <w:r>
                <w:t>Google Chrome актуальной версии (</w:t>
              </w:r>
            </w:ins>
            <w:r>
              <w:t>Версия</w:t>
            </w:r>
            <w:del w:id="1058" w:author="Denis Belousov" w:date="2022-07-12T10:19:00Z">
              <w:r w:rsidR="00773BD4">
                <w:delText>:88</w:delText>
              </w:r>
            </w:del>
            <w:ins w:id="1059" w:author="Denis Belousov" w:date="2022-07-12T10:19:00Z">
              <w:r>
                <w:t xml:space="preserve"> 103</w:t>
              </w:r>
            </w:ins>
            <w:r>
              <w:t>.0.</w:t>
            </w:r>
            <w:del w:id="1060" w:author="Denis Belousov" w:date="2022-07-12T10:19:00Z">
              <w:r w:rsidR="00773BD4">
                <w:delText>4412.53</w:delText>
              </w:r>
            </w:del>
            <w:ins w:id="1061" w:author="Denis Belousov" w:date="2022-07-12T10:19:00Z">
              <w:r>
                <w:t>5060.114 (Официальная сборка)</w:t>
              </w:r>
            </w:ins>
          </w:p>
        </w:tc>
      </w:tr>
      <w:tr w:rsidR="003A2F39" w14:paraId="18421145" w14:textId="77777777">
        <w:trPr>
          <w:del w:id="1062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BEA772" w14:textId="77777777" w:rsidR="003A2F39" w:rsidRDefault="00773BD4">
            <w:pPr>
              <w:rPr>
                <w:del w:id="1063" w:author="Denis Belousov" w:date="2022-07-12T10:19:00Z"/>
                <w:rFonts w:eastAsia="Times New Roman"/>
              </w:rPr>
            </w:pPr>
            <w:del w:id="1064" w:author="Denis Belousov" w:date="2022-07-12T10:19:00Z">
              <w:r>
                <w:rPr>
                  <w:rFonts w:eastAsia="Times New Roman"/>
                  <w:b/>
                  <w:bCs/>
                </w:rPr>
                <w:delText>Attachments: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2A7E75" w14:textId="77777777" w:rsidR="003A2F39" w:rsidRDefault="00A56AA9">
            <w:pPr>
              <w:rPr>
                <w:del w:id="1065" w:author="Denis Belousov" w:date="2022-07-12T10:19:00Z"/>
                <w:rFonts w:eastAsia="Times New Roman"/>
              </w:rPr>
            </w:pPr>
            <w:del w:id="1066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399D3179" wp14:editId="5E7FCBA4">
                    <wp:extent cx="3084600" cy="2286000"/>
                    <wp:effectExtent l="0" t="0" r="1905" b="0"/>
                    <wp:docPr id="12" name="Рисунок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  <w:tr w:rsidR="003A2F39" w14:paraId="496580BE" w14:textId="77777777">
        <w:trPr>
          <w:del w:id="1067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B446DD" w14:textId="77777777" w:rsidR="003A2F39" w:rsidRDefault="00773BD4">
            <w:pPr>
              <w:rPr>
                <w:del w:id="1068" w:author="Denis Belousov" w:date="2022-07-12T10:19:00Z"/>
                <w:rFonts w:eastAsia="Times New Roman"/>
              </w:rPr>
            </w:pPr>
            <w:del w:id="1069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3614"/>
              <w:gridCol w:w="2810"/>
              <w:gridCol w:w="537"/>
            </w:tblGrid>
            <w:tr w:rsidR="003A2F39" w14:paraId="11036F4B" w14:textId="77777777">
              <w:trPr>
                <w:tblCellSpacing w:w="0" w:type="dxa"/>
                <w:del w:id="1070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0F88E5" w14:textId="77777777" w:rsidR="003A2F39" w:rsidRDefault="00773BD4">
                  <w:pPr>
                    <w:rPr>
                      <w:del w:id="1071" w:author="Denis Belousov" w:date="2022-07-12T10:19:00Z"/>
                      <w:rFonts w:eastAsia="Times New Roman"/>
                    </w:rPr>
                  </w:pPr>
                  <w:del w:id="1072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4E8A490A" w14:textId="77777777">
              <w:trPr>
                <w:tblCellSpacing w:w="0" w:type="dxa"/>
                <w:del w:id="1073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D14944" w14:textId="77777777" w:rsidR="003A2F39" w:rsidRDefault="00773BD4">
                  <w:pPr>
                    <w:rPr>
                      <w:del w:id="1074" w:author="Denis Belousov" w:date="2022-07-12T10:19:00Z"/>
                      <w:rFonts w:eastAsia="Times New Roman"/>
                    </w:rPr>
                  </w:pPr>
                  <w:del w:id="1075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F4984F" w14:textId="77777777" w:rsidR="003A2F39" w:rsidRDefault="00000000">
                  <w:pPr>
                    <w:rPr>
                      <w:del w:id="1076" w:author="Denis Belousov" w:date="2022-07-12T10:19:00Z"/>
                      <w:rFonts w:eastAsia="Times New Roman"/>
                    </w:rPr>
                  </w:pPr>
                  <w:del w:id="1077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1078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83EA09" w14:textId="77777777" w:rsidR="003A2F39" w:rsidRDefault="00773BD4">
                  <w:pPr>
                    <w:rPr>
                      <w:del w:id="1079" w:author="Denis Belousov" w:date="2022-07-12T10:19:00Z"/>
                      <w:rFonts w:eastAsia="Times New Roman"/>
                    </w:rPr>
                  </w:pPr>
                  <w:del w:id="1080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заглавная страница сайта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B64538" w14:textId="77777777" w:rsidR="003A2F39" w:rsidRDefault="00773BD4">
                  <w:pPr>
                    <w:rPr>
                      <w:del w:id="1081" w:author="Denis Belousov" w:date="2022-07-12T10:19:00Z"/>
                      <w:rFonts w:eastAsia="Times New Roman"/>
                    </w:rPr>
                  </w:pPr>
                  <w:del w:id="1082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2A20DA5A" w14:textId="77777777" w:rsidR="003A2F39" w:rsidRDefault="003A2F39">
            <w:pPr>
              <w:rPr>
                <w:del w:id="1083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4C808594" w14:textId="77777777" w:rsidR="00403DD2" w:rsidRDefault="00403DD2">
      <w:pPr>
        <w:rPr>
          <w:ins w:id="1084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4D64CD9B" w14:textId="77777777" w:rsidTr="00FF6A5F">
        <w:trPr>
          <w:ins w:id="1085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9164F7" w14:textId="77777777" w:rsidR="00403DD2" w:rsidRDefault="00000000">
            <w:pPr>
              <w:rPr>
                <w:ins w:id="1086" w:author="Denis Belousov" w:date="2022-07-12T10:19:00Z"/>
                <w:rFonts w:eastAsia="Times New Roman"/>
              </w:rPr>
            </w:pPr>
            <w:ins w:id="1087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DB4EA4" w14:textId="25FAF813" w:rsidR="00403DD2" w:rsidRDefault="00FF6A5F">
            <w:pPr>
              <w:rPr>
                <w:ins w:id="1088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E2E45" wp14:editId="280BBFF4">
                  <wp:extent cx="3084600" cy="2286000"/>
                  <wp:effectExtent l="0" t="0" r="1905" b="0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1089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1B919BD7" w14:textId="77777777" w:rsidTr="00FF6A5F">
        <w:trPr>
          <w:ins w:id="1090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09FF5" w14:textId="77777777" w:rsidR="00403DD2" w:rsidRDefault="00000000">
            <w:pPr>
              <w:rPr>
                <w:ins w:id="1091" w:author="Denis Belousov" w:date="2022-07-12T10:19:00Z"/>
                <w:rFonts w:eastAsia="Times New Roman"/>
              </w:rPr>
            </w:pPr>
            <w:ins w:id="1092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659"/>
              <w:gridCol w:w="4506"/>
              <w:gridCol w:w="771"/>
            </w:tblGrid>
            <w:tr w:rsidR="00403DD2" w14:paraId="678C4044" w14:textId="77777777">
              <w:trPr>
                <w:tblCellSpacing w:w="0" w:type="dxa"/>
                <w:ins w:id="1093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753C03" w14:textId="77777777" w:rsidR="00403DD2" w:rsidRDefault="00000000">
                  <w:pPr>
                    <w:rPr>
                      <w:ins w:id="1094" w:author="Denis Belousov" w:date="2022-07-12T10:19:00Z"/>
                      <w:rFonts w:eastAsia="Times New Roman"/>
                    </w:rPr>
                  </w:pPr>
                  <w:ins w:id="1095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FF6A5F" w14:paraId="0889978D" w14:textId="77777777">
              <w:trPr>
                <w:tblCellSpacing w:w="0" w:type="dxa"/>
                <w:ins w:id="1096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8A503E" w14:textId="77777777" w:rsidR="00403DD2" w:rsidRDefault="00000000">
                  <w:pPr>
                    <w:rPr>
                      <w:ins w:id="1097" w:author="Denis Belousov" w:date="2022-07-12T10:19:00Z"/>
                      <w:rFonts w:eastAsia="Times New Roman"/>
                    </w:rPr>
                  </w:pPr>
                  <w:ins w:id="1098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34FE56" w14:textId="77777777" w:rsidR="00403DD2" w:rsidRDefault="00000000">
                  <w:pPr>
                    <w:rPr>
                      <w:ins w:id="1099" w:author="Denis Belousov" w:date="2022-07-12T10:19:00Z"/>
                      <w:rFonts w:eastAsia="Times New Roman"/>
                    </w:rPr>
                  </w:pPr>
                  <w:ins w:id="1100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"https://denkbr.atlassian.net/browse/BR-2" </w:instrText>
                    </w:r>
                  </w:ins>
                  <w:r>
                    <w:rPr>
                      <w:rFonts w:eastAsia="Times New Roman"/>
                    </w:rPr>
                  </w:r>
                  <w:ins w:id="1101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0E22B3" w14:textId="77777777" w:rsidR="00403DD2" w:rsidRDefault="00000000">
                  <w:pPr>
                    <w:rPr>
                      <w:ins w:id="1102" w:author="Denis Belousov" w:date="2022-07-12T10:19:00Z"/>
                      <w:rFonts w:eastAsia="Times New Roman"/>
                    </w:rPr>
                  </w:pPr>
                  <w:ins w:id="1103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заглавная страница сайта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5617CE" w14:textId="77777777" w:rsidR="00403DD2" w:rsidRDefault="00000000">
                  <w:pPr>
                    <w:rPr>
                      <w:ins w:id="1104" w:author="Denis Belousov" w:date="2022-07-12T10:19:00Z"/>
                      <w:rFonts w:eastAsia="Times New Roman"/>
                    </w:rPr>
                  </w:pPr>
                  <w:ins w:id="1105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103D5279" w14:textId="77777777" w:rsidR="00403DD2" w:rsidRDefault="00403DD2">
            <w:pPr>
              <w:rPr>
                <w:ins w:id="1106" w:author="Denis Belousov" w:date="2022-07-12T10:19:00Z"/>
                <w:rFonts w:eastAsia="Times New Roman"/>
              </w:rPr>
            </w:pPr>
          </w:p>
        </w:tc>
      </w:tr>
      <w:tr w:rsidR="00403DD2" w14:paraId="22C2070A" w14:textId="77777777" w:rsidTr="00FF6A5F">
        <w:trPr>
          <w:ins w:id="1107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43D34" w14:textId="77777777" w:rsidR="00403DD2" w:rsidRDefault="00000000">
            <w:pPr>
              <w:rPr>
                <w:ins w:id="1108" w:author="Denis Belousov" w:date="2022-07-12T10:19:00Z"/>
                <w:rFonts w:eastAsia="Times New Roman"/>
              </w:rPr>
            </w:pPr>
            <w:ins w:id="1109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7CD346" w14:textId="77777777" w:rsidR="00403DD2" w:rsidRDefault="00000000">
            <w:pPr>
              <w:pStyle w:val="a5"/>
              <w:rPr>
                <w:ins w:id="1110" w:author="Denis Belousov" w:date="2022-07-12T10:19:00Z"/>
              </w:rPr>
            </w:pPr>
            <w:ins w:id="1111" w:author="Denis Belousov" w:date="2022-07-12T10:19:00Z">
              <w:r>
                <w:t xml:space="preserve">Перейти </w:t>
              </w:r>
              <w:r>
                <w:fldChar w:fldCharType="begin"/>
              </w:r>
              <w:r>
                <w:instrText xml:space="preserve"> HYPERLINK "https://qa.neapro.site" \o "smart-link" </w:instrText>
              </w:r>
            </w:ins>
            <w:ins w:id="1112" w:author="Denis Belousov" w:date="2022-07-12T10:19:00Z">
              <w:r>
                <w:fldChar w:fldCharType="separate"/>
              </w:r>
              <w:r>
                <w:rPr>
                  <w:rStyle w:val="a3"/>
                </w:rPr>
                <w:t>https://qa.neapro.site</w:t>
              </w:r>
              <w:r>
                <w:fldChar w:fldCharType="end"/>
              </w:r>
              <w:r>
                <w:t xml:space="preserve"> </w:t>
              </w:r>
            </w:ins>
          </w:p>
        </w:tc>
      </w:tr>
      <w:tr w:rsidR="00FF6A5F" w14:paraId="635CC2AB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4BF9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87874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0|i0003z: </w:t>
            </w:r>
          </w:p>
        </w:tc>
      </w:tr>
    </w:tbl>
    <w:p w14:paraId="78A51633" w14:textId="77777777" w:rsidR="00403DD2" w:rsidRDefault="00403DD2">
      <w:pPr>
        <w:rPr>
          <w:ins w:id="1113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1114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1115">
          <w:tblGrid>
            <w:gridCol w:w="1370"/>
            <w:gridCol w:w="7986"/>
          </w:tblGrid>
        </w:tblGridChange>
      </w:tblGrid>
      <w:tr w:rsidR="00403DD2" w14:paraId="0EFE3C05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1116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70519AEF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  <w:tcPrChange w:id="1117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05B1BF2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A5135ED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55C3E6B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8EA216" w14:textId="77777777" w:rsidR="00403DD2" w:rsidRDefault="00000000">
            <w:pPr>
              <w:pStyle w:val="a5"/>
              <w:rPr>
                <w:ins w:id="1118" w:author="Denis Belousov" w:date="2022-07-12T10:19:00Z"/>
              </w:rPr>
            </w:pPr>
            <w:r>
              <w:t>Отсутствие ссылки на список организаций-партнеров.</w:t>
            </w:r>
          </w:p>
          <w:p w14:paraId="02ECE96F" w14:textId="77777777" w:rsidR="00403DD2" w:rsidRDefault="00403DD2" w:rsidP="00403DD2">
            <w:pPr>
              <w:rPr>
                <w:rFonts w:eastAsia="Times New Roman"/>
              </w:rPr>
              <w:pPrChange w:id="1119" w:author="Denis Belousov" w:date="2022-07-12T10:19:00Z">
                <w:pPr>
                  <w:pStyle w:val="a5"/>
                </w:pPr>
              </w:pPrChange>
            </w:pPr>
          </w:p>
        </w:tc>
      </w:tr>
    </w:tbl>
    <w:p w14:paraId="0B1A0D24" w14:textId="3B01BDD1" w:rsidR="00403DD2" w:rsidRDefault="00000000">
      <w:pPr>
        <w:rPr>
          <w:rFonts w:eastAsia="Times New Roman"/>
        </w:rPr>
      </w:pPr>
      <w:ins w:id="1120" w:author="Denis Belousov" w:date="2022-07-12T10:19:00Z">
        <w:r>
          <w:rPr>
            <w:rFonts w:eastAsia="Times New Roman"/>
          </w:rPr>
          <w:br w:type="page"/>
        </w:r>
      </w:ins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1121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868"/>
        <w:gridCol w:w="7471"/>
        <w:tblGridChange w:id="1122">
          <w:tblGrid>
            <w:gridCol w:w="1868"/>
            <w:gridCol w:w="1"/>
            <w:gridCol w:w="7470"/>
            <w:gridCol w:w="9"/>
          </w:tblGrid>
        </w:tblGridChange>
      </w:tblGrid>
      <w:tr w:rsidR="00403DD2" w14:paraId="456C109B" w14:textId="77777777" w:rsidTr="00403DD2">
        <w:trPr>
          <w:trPrChange w:id="1123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124" w:author="Denis Belousov" w:date="2022-07-12T10:19:00Z">
              <w:tcPr>
                <w:tcW w:w="4991" w:type="pct"/>
                <w:gridSpan w:val="4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983C91C" w14:textId="77777777" w:rsidR="007862A9" w:rsidRDefault="00000000" w:rsidP="007862A9">
            <w:pPr>
              <w:pStyle w:val="3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[BR-13] </w:t>
            </w:r>
            <w:del w:id="1125" w:author="Denis Belousov" w:date="2022-07-12T10:19:00Z">
              <w:r>
                <w:fldChar w:fldCharType="begin"/>
              </w:r>
              <w:r>
                <w:delInstrText>HYPERLINK "https://denkbr.atlassian.net/browse/BR-13"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1126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127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"https://denkbr.atlassian.net/browse/BR-13" </w:instrText>
              </w:r>
            </w:ins>
            <w:r>
              <w:rPr>
                <w:rFonts w:eastAsia="Times New Roman"/>
              </w:rPr>
            </w:r>
            <w:ins w:id="1128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Отсутствие ссылки на плитки/карусели курсов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</w:p>
          <w:p w14:paraId="0176CB90" w14:textId="4CDBDB95" w:rsidR="00403DD2" w:rsidRDefault="00000000" w:rsidP="007862A9">
            <w:pPr>
              <w:pStyle w:val="3"/>
              <w:spacing w:before="12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04/Jul/22  Updated: </w:t>
            </w:r>
            <w:del w:id="1129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04</w:delText>
              </w:r>
            </w:del>
            <w:ins w:id="1130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58DA045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C5D41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673E9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2994DD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9E3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96C1C7" w14:textId="524D9D22" w:rsidR="00403DD2" w:rsidRDefault="00000000">
            <w:pPr>
              <w:rPr>
                <w:rFonts w:eastAsia="Times New Roman"/>
              </w:rPr>
            </w:pPr>
            <w:del w:id="1131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132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133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113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49EB90D2" w14:textId="77777777" w:rsidTr="00403DD2">
        <w:trPr>
          <w:trPrChange w:id="1135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136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F088B9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137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5DFE89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71A5F6E2" w14:textId="77777777" w:rsidTr="00403DD2">
        <w:trPr>
          <w:trPrChange w:id="1138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139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D1FB48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140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45EBDD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32B0DE4D" w14:textId="77777777" w:rsidTr="00403DD2">
        <w:trPr>
          <w:trPrChange w:id="1141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142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6FD403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143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C94C75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64D0D8F" w14:textId="77777777" w:rsidR="00403DD2" w:rsidRDefault="00403DD2">
      <w:pPr>
        <w:rPr>
          <w:ins w:id="1144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1"/>
        <w:gridCol w:w="1781"/>
        <w:gridCol w:w="858"/>
        <w:gridCol w:w="5449"/>
      </w:tblGrid>
      <w:tr w:rsidR="00FF6A5F" w14:paraId="253BDB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0DFBC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807FB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B096C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9611F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FF6A5F" w14:paraId="7E1423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6F854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8F1A0" w14:textId="5A6A173A" w:rsidR="00403DD2" w:rsidRDefault="00000000">
            <w:pPr>
              <w:rPr>
                <w:rFonts w:eastAsia="Times New Roman"/>
              </w:rPr>
            </w:pPr>
            <w:del w:id="1145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146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147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1148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3A522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6D8F02" w14:textId="55847F76" w:rsidR="00403DD2" w:rsidRDefault="00000000">
            <w:pPr>
              <w:rPr>
                <w:rFonts w:eastAsia="Times New Roman"/>
              </w:rPr>
            </w:pPr>
            <w:del w:id="1149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150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151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115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5E4682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A11EA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222D9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C88F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5E8CA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5C4A61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181C8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0A32C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3C58D84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9E307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B6BC0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1006687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6DCCF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5C3FC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73BF69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E179A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05349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67BF42D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4A113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828899" w14:textId="4590CFE6" w:rsidR="00403DD2" w:rsidRDefault="00000000">
            <w:pPr>
              <w:pStyle w:val="a5"/>
            </w:pPr>
            <w:r>
              <w:t>Выпуск Windows 11 Pro Версия 21H2 Сборка ОС 22000.778</w:t>
            </w:r>
            <w:r>
              <w:br/>
              <w:t xml:space="preserve">Браузер: </w:t>
            </w:r>
            <w:del w:id="1153" w:author="Denis Belousov" w:date="2022-07-12T10:19:00Z">
              <w:r w:rsidR="00773BD4">
                <w:delText xml:space="preserve">Opera </w:delText>
              </w:r>
            </w:del>
            <w:ins w:id="1154" w:author="Denis Belousov" w:date="2022-07-12T10:19:00Z">
              <w:r>
                <w:t>Google Chrome актуальной версии (</w:t>
              </w:r>
            </w:ins>
            <w:r>
              <w:t>Версия</w:t>
            </w:r>
            <w:del w:id="1155" w:author="Denis Belousov" w:date="2022-07-12T10:19:00Z">
              <w:r w:rsidR="00773BD4">
                <w:delText>:88</w:delText>
              </w:r>
            </w:del>
            <w:ins w:id="1156" w:author="Denis Belousov" w:date="2022-07-12T10:19:00Z">
              <w:r>
                <w:t xml:space="preserve"> 103</w:t>
              </w:r>
            </w:ins>
            <w:r>
              <w:t>.0.</w:t>
            </w:r>
            <w:del w:id="1157" w:author="Denis Belousov" w:date="2022-07-12T10:19:00Z">
              <w:r w:rsidR="00773BD4">
                <w:delText>4412.53</w:delText>
              </w:r>
            </w:del>
            <w:ins w:id="1158" w:author="Denis Belousov" w:date="2022-07-12T10:19:00Z">
              <w:r>
                <w:t>5060.114 (Официальная сборка)</w:t>
              </w:r>
            </w:ins>
          </w:p>
        </w:tc>
      </w:tr>
      <w:tr w:rsidR="003A2F39" w14:paraId="2F7D111F" w14:textId="77777777">
        <w:trPr>
          <w:del w:id="1159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8494E0" w14:textId="77777777" w:rsidR="003A2F39" w:rsidRDefault="00773BD4">
            <w:pPr>
              <w:rPr>
                <w:del w:id="1160" w:author="Denis Belousov" w:date="2022-07-12T10:19:00Z"/>
                <w:rFonts w:eastAsia="Times New Roman"/>
              </w:rPr>
            </w:pPr>
            <w:del w:id="1161" w:author="Denis Belousov" w:date="2022-07-12T10:19:00Z">
              <w:r>
                <w:rPr>
                  <w:rFonts w:eastAsia="Times New Roman"/>
                  <w:b/>
                  <w:bCs/>
                </w:rPr>
                <w:delText>Attachments: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04BE8" w14:textId="77777777" w:rsidR="003A2F39" w:rsidRDefault="00A56AA9">
            <w:pPr>
              <w:rPr>
                <w:del w:id="1162" w:author="Denis Belousov" w:date="2022-07-12T10:19:00Z"/>
                <w:rFonts w:eastAsia="Times New Roman"/>
              </w:rPr>
            </w:pPr>
            <w:del w:id="1163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6C06A641" wp14:editId="5624FD34">
                    <wp:extent cx="3084600" cy="2286000"/>
                    <wp:effectExtent l="0" t="0" r="1905" b="0"/>
                    <wp:docPr id="55" name="Рисунок 5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  <w:tr w:rsidR="003A2F39" w14:paraId="6B07BA5C" w14:textId="77777777">
        <w:trPr>
          <w:del w:id="1164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129BD0" w14:textId="77777777" w:rsidR="003A2F39" w:rsidRDefault="00773BD4">
            <w:pPr>
              <w:rPr>
                <w:del w:id="1165" w:author="Denis Belousov" w:date="2022-07-12T10:19:00Z"/>
                <w:rFonts w:eastAsia="Times New Roman"/>
              </w:rPr>
            </w:pPr>
            <w:del w:id="1166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3614"/>
              <w:gridCol w:w="2810"/>
              <w:gridCol w:w="537"/>
            </w:tblGrid>
            <w:tr w:rsidR="003A2F39" w14:paraId="7C43A724" w14:textId="77777777">
              <w:trPr>
                <w:tblCellSpacing w:w="0" w:type="dxa"/>
                <w:del w:id="1167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F0784B" w14:textId="77777777" w:rsidR="003A2F39" w:rsidRDefault="00773BD4">
                  <w:pPr>
                    <w:rPr>
                      <w:del w:id="1168" w:author="Denis Belousov" w:date="2022-07-12T10:19:00Z"/>
                      <w:rFonts w:eastAsia="Times New Roman"/>
                    </w:rPr>
                  </w:pPr>
                  <w:del w:id="1169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3935804A" w14:textId="77777777">
              <w:trPr>
                <w:tblCellSpacing w:w="0" w:type="dxa"/>
                <w:del w:id="1170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6FFE5F" w14:textId="77777777" w:rsidR="003A2F39" w:rsidRDefault="00773BD4">
                  <w:pPr>
                    <w:rPr>
                      <w:del w:id="1171" w:author="Denis Belousov" w:date="2022-07-12T10:19:00Z"/>
                      <w:rFonts w:eastAsia="Times New Roman"/>
                    </w:rPr>
                  </w:pPr>
                  <w:del w:id="1172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7E6ABD" w14:textId="77777777" w:rsidR="003A2F39" w:rsidRDefault="00000000">
                  <w:pPr>
                    <w:rPr>
                      <w:del w:id="1173" w:author="Denis Belousov" w:date="2022-07-12T10:19:00Z"/>
                      <w:rFonts w:eastAsia="Times New Roman"/>
                    </w:rPr>
                  </w:pPr>
                  <w:del w:id="1174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1175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D1A18A" w14:textId="77777777" w:rsidR="003A2F39" w:rsidRDefault="00773BD4">
                  <w:pPr>
                    <w:rPr>
                      <w:del w:id="1176" w:author="Denis Belousov" w:date="2022-07-12T10:19:00Z"/>
                      <w:rFonts w:eastAsia="Times New Roman"/>
                    </w:rPr>
                  </w:pPr>
                  <w:del w:id="1177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заглавная страница сайта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2EEC8C" w14:textId="77777777" w:rsidR="003A2F39" w:rsidRDefault="00773BD4">
                  <w:pPr>
                    <w:rPr>
                      <w:del w:id="1178" w:author="Denis Belousov" w:date="2022-07-12T10:19:00Z"/>
                      <w:rFonts w:eastAsia="Times New Roman"/>
                    </w:rPr>
                  </w:pPr>
                  <w:del w:id="1179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54877105" w14:textId="77777777" w:rsidR="003A2F39" w:rsidRDefault="003A2F39">
            <w:pPr>
              <w:rPr>
                <w:del w:id="1180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2F73926A" w14:textId="77777777" w:rsidR="00403DD2" w:rsidRDefault="00403DD2">
      <w:pPr>
        <w:rPr>
          <w:ins w:id="1181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37B85E84" w14:textId="77777777" w:rsidTr="00FF6A5F">
        <w:trPr>
          <w:ins w:id="1182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C4A659" w14:textId="77777777" w:rsidR="00403DD2" w:rsidRDefault="00000000">
            <w:pPr>
              <w:rPr>
                <w:ins w:id="1183" w:author="Denis Belousov" w:date="2022-07-12T10:19:00Z"/>
                <w:rFonts w:eastAsia="Times New Roman"/>
              </w:rPr>
            </w:pPr>
            <w:ins w:id="1184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2EAD3A" w14:textId="5DBBAC51" w:rsidR="00403DD2" w:rsidRDefault="00FF6A5F">
            <w:pPr>
              <w:rPr>
                <w:ins w:id="1185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41B3A" wp14:editId="03CE7D04">
                  <wp:extent cx="3084600" cy="2286000"/>
                  <wp:effectExtent l="0" t="0" r="1905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1186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190447D6" w14:textId="77777777" w:rsidTr="00FF6A5F">
        <w:trPr>
          <w:ins w:id="1187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0EBCA1" w14:textId="77777777" w:rsidR="00403DD2" w:rsidRDefault="00000000">
            <w:pPr>
              <w:rPr>
                <w:ins w:id="1188" w:author="Denis Belousov" w:date="2022-07-12T10:19:00Z"/>
                <w:rFonts w:eastAsia="Times New Roman"/>
              </w:rPr>
            </w:pPr>
            <w:ins w:id="1189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659"/>
              <w:gridCol w:w="4506"/>
              <w:gridCol w:w="771"/>
            </w:tblGrid>
            <w:tr w:rsidR="00403DD2" w14:paraId="5269A88D" w14:textId="77777777">
              <w:trPr>
                <w:tblCellSpacing w:w="0" w:type="dxa"/>
                <w:ins w:id="1190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673BB0" w14:textId="77777777" w:rsidR="00403DD2" w:rsidRDefault="00000000">
                  <w:pPr>
                    <w:rPr>
                      <w:ins w:id="1191" w:author="Denis Belousov" w:date="2022-07-12T10:19:00Z"/>
                      <w:rFonts w:eastAsia="Times New Roman"/>
                    </w:rPr>
                  </w:pPr>
                  <w:ins w:id="1192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FF6A5F" w14:paraId="7FF69857" w14:textId="77777777">
              <w:trPr>
                <w:tblCellSpacing w:w="0" w:type="dxa"/>
                <w:ins w:id="1193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740C5A" w14:textId="77777777" w:rsidR="00403DD2" w:rsidRDefault="00000000">
                  <w:pPr>
                    <w:rPr>
                      <w:ins w:id="1194" w:author="Denis Belousov" w:date="2022-07-12T10:19:00Z"/>
                      <w:rFonts w:eastAsia="Times New Roman"/>
                    </w:rPr>
                  </w:pPr>
                  <w:ins w:id="1195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0ABE73" w14:textId="77777777" w:rsidR="00403DD2" w:rsidRDefault="00000000">
                  <w:pPr>
                    <w:rPr>
                      <w:ins w:id="1196" w:author="Denis Belousov" w:date="2022-07-12T10:19:00Z"/>
                      <w:rFonts w:eastAsia="Times New Roman"/>
                    </w:rPr>
                  </w:pPr>
                  <w:ins w:id="1197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"https://denkbr.atlassian.net/browse/BR-2" </w:instrText>
                    </w:r>
                  </w:ins>
                  <w:r>
                    <w:rPr>
                      <w:rFonts w:eastAsia="Times New Roman"/>
                    </w:rPr>
                  </w:r>
                  <w:ins w:id="1198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390EE0" w14:textId="77777777" w:rsidR="00403DD2" w:rsidRDefault="00000000">
                  <w:pPr>
                    <w:rPr>
                      <w:ins w:id="1199" w:author="Denis Belousov" w:date="2022-07-12T10:19:00Z"/>
                      <w:rFonts w:eastAsia="Times New Roman"/>
                    </w:rPr>
                  </w:pPr>
                  <w:ins w:id="1200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заглавная страница сайта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FCA40D" w14:textId="77777777" w:rsidR="00403DD2" w:rsidRDefault="00000000">
                  <w:pPr>
                    <w:rPr>
                      <w:ins w:id="1201" w:author="Denis Belousov" w:date="2022-07-12T10:19:00Z"/>
                      <w:rFonts w:eastAsia="Times New Roman"/>
                    </w:rPr>
                  </w:pPr>
                  <w:ins w:id="1202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636AF34A" w14:textId="77777777" w:rsidR="00403DD2" w:rsidRDefault="00403DD2">
            <w:pPr>
              <w:rPr>
                <w:ins w:id="1203" w:author="Denis Belousov" w:date="2022-07-12T10:19:00Z"/>
                <w:rFonts w:eastAsia="Times New Roman"/>
              </w:rPr>
            </w:pPr>
          </w:p>
        </w:tc>
      </w:tr>
      <w:tr w:rsidR="00403DD2" w14:paraId="7D5D35CE" w14:textId="77777777" w:rsidTr="00FF6A5F">
        <w:trPr>
          <w:ins w:id="1204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448A13" w14:textId="77777777" w:rsidR="00403DD2" w:rsidRDefault="00000000">
            <w:pPr>
              <w:rPr>
                <w:ins w:id="1205" w:author="Denis Belousov" w:date="2022-07-12T10:19:00Z"/>
                <w:rFonts w:eastAsia="Times New Roman"/>
              </w:rPr>
            </w:pPr>
            <w:ins w:id="1206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71D09E" w14:textId="77777777" w:rsidR="00403DD2" w:rsidRDefault="00000000">
            <w:pPr>
              <w:pStyle w:val="a5"/>
              <w:rPr>
                <w:ins w:id="1207" w:author="Denis Belousov" w:date="2022-07-12T10:19:00Z"/>
              </w:rPr>
            </w:pPr>
            <w:ins w:id="1208" w:author="Denis Belousov" w:date="2022-07-12T10:19:00Z">
              <w:r>
                <w:t xml:space="preserve">Перейти </w:t>
              </w:r>
              <w:r>
                <w:fldChar w:fldCharType="begin"/>
              </w:r>
              <w:r>
                <w:instrText xml:space="preserve"> HYPERLINK "https://qa.neapro.site" \o "smart-link" </w:instrText>
              </w:r>
            </w:ins>
            <w:ins w:id="1209" w:author="Denis Belousov" w:date="2022-07-12T10:19:00Z">
              <w:r>
                <w:fldChar w:fldCharType="separate"/>
              </w:r>
              <w:r>
                <w:rPr>
                  <w:rStyle w:val="a3"/>
                </w:rPr>
                <w:t>https://qa.neapro.site</w:t>
              </w:r>
              <w:r>
                <w:fldChar w:fldCharType="end"/>
              </w:r>
              <w:r>
                <w:t xml:space="preserve"> </w:t>
              </w:r>
            </w:ins>
          </w:p>
        </w:tc>
      </w:tr>
      <w:tr w:rsidR="00FF6A5F" w14:paraId="4812EA56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61C1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CF984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0|i00047: </w:t>
            </w:r>
          </w:p>
        </w:tc>
      </w:tr>
    </w:tbl>
    <w:p w14:paraId="18B4C4B4" w14:textId="77777777" w:rsidR="00403DD2" w:rsidRDefault="00403DD2">
      <w:pPr>
        <w:rPr>
          <w:ins w:id="1210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1211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1212">
          <w:tblGrid>
            <w:gridCol w:w="1370"/>
            <w:gridCol w:w="7986"/>
          </w:tblGrid>
        </w:tblGridChange>
      </w:tblGrid>
      <w:tr w:rsidR="00403DD2" w14:paraId="78A7DE37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1213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69EAF099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  <w:tcPrChange w:id="1214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751D1B2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B04DA97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7E65B874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442C15F" w14:textId="77777777" w:rsidR="00403DD2" w:rsidRDefault="00000000">
            <w:pPr>
              <w:pStyle w:val="a5"/>
              <w:rPr>
                <w:ins w:id="1215" w:author="Denis Belousov" w:date="2022-07-12T10:19:00Z"/>
              </w:rPr>
            </w:pPr>
            <w:r>
              <w:t>Отсутствие ссылки на страницу плитки/карусели курсов</w:t>
            </w:r>
          </w:p>
          <w:p w14:paraId="700156A4" w14:textId="77777777" w:rsidR="00403DD2" w:rsidRDefault="00403DD2" w:rsidP="00403DD2">
            <w:pPr>
              <w:rPr>
                <w:rFonts w:eastAsia="Times New Roman"/>
              </w:rPr>
              <w:pPrChange w:id="1216" w:author="Denis Belousov" w:date="2022-07-12T10:19:00Z">
                <w:pPr>
                  <w:pStyle w:val="a5"/>
                </w:pPr>
              </w:pPrChange>
            </w:pPr>
          </w:p>
        </w:tc>
      </w:tr>
    </w:tbl>
    <w:p w14:paraId="12E9FBCF" w14:textId="4E5E05E1" w:rsidR="00403DD2" w:rsidRDefault="00000000">
      <w:pPr>
        <w:rPr>
          <w:rFonts w:eastAsia="Times New Roman"/>
        </w:rPr>
      </w:pPr>
      <w:ins w:id="1217" w:author="Denis Belousov" w:date="2022-07-12T10:19:00Z">
        <w:r>
          <w:rPr>
            <w:rFonts w:eastAsia="Times New Roman"/>
          </w:rPr>
          <w:br w:type="page"/>
        </w:r>
      </w:ins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57126A5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1A6F2" w14:textId="77777777" w:rsidR="007862A9" w:rsidRDefault="00000000" w:rsidP="007862A9">
            <w:pPr>
              <w:pStyle w:val="3"/>
              <w:spacing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[BR-14] </w:t>
            </w:r>
            <w:del w:id="1218" w:author="Denis Belousov" w:date="2022-07-12T10:19:00Z">
              <w:r>
                <w:fldChar w:fldCharType="begin"/>
              </w:r>
              <w:r>
                <w:delInstrText>HYPERLINK "https://denkbr.atlassian.net/browse/BR-14"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1219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220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"https://denkbr.atlassian.net/browse/BR-14" </w:instrText>
              </w:r>
            </w:ins>
            <w:r>
              <w:rPr>
                <w:rFonts w:eastAsia="Times New Roman"/>
              </w:rPr>
            </w:r>
            <w:ins w:id="1221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Отсутствие ссылки на страницу с гайдом по платформе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</w:p>
          <w:p w14:paraId="356DF9BC" w14:textId="08146D4C" w:rsidR="00403DD2" w:rsidRDefault="00000000" w:rsidP="007862A9">
            <w:pPr>
              <w:pStyle w:val="3"/>
              <w:spacing w:before="12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04/Jul/22  Updated: </w:t>
            </w:r>
            <w:del w:id="1222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04</w:delText>
              </w:r>
            </w:del>
            <w:ins w:id="1223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403DD2" w14:paraId="38CFCDF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DC5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C06AD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403DD2" w14:paraId="5F00AC4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1C587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7B8742" w14:textId="0D1947E1" w:rsidR="00403DD2" w:rsidRDefault="00000000">
            <w:pPr>
              <w:rPr>
                <w:rFonts w:eastAsia="Times New Roman"/>
              </w:rPr>
            </w:pPr>
            <w:del w:id="1224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225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226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1227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35C4126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DD9CD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D7EDA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48C379C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03D0B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6BC72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7158299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24C9D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6066E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E409438" w14:textId="77777777" w:rsidR="00403DD2" w:rsidRDefault="00403DD2">
      <w:pPr>
        <w:rPr>
          <w:ins w:id="1228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1755"/>
        <w:gridCol w:w="862"/>
        <w:gridCol w:w="5476"/>
      </w:tblGrid>
      <w:tr w:rsidR="00403DD2" w14:paraId="3EC94D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306A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A40EF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DFC85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68A6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403DD2" w14:paraId="1D4A94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C1CD4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EE26D7" w14:textId="47715E32" w:rsidR="00403DD2" w:rsidRDefault="00000000">
            <w:pPr>
              <w:rPr>
                <w:rFonts w:eastAsia="Times New Roman"/>
              </w:rPr>
            </w:pPr>
            <w:del w:id="1229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230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231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123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54E97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8D282A" w14:textId="2FC0953A" w:rsidR="00403DD2" w:rsidRDefault="00000000">
            <w:pPr>
              <w:rPr>
                <w:rFonts w:eastAsia="Times New Roman"/>
              </w:rPr>
            </w:pPr>
            <w:del w:id="1233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234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235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1236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14C903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1C751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C4592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9C312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6DA7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403DD2" w14:paraId="1D756CE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7CC0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7AAE1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35BCDC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E02E9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67372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403DD2" w14:paraId="770A334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76CAB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4BFBD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403DD2" w14:paraId="6D9BC0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D735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1EE74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403DD2" w14:paraId="425F534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24699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F4048D" w14:textId="65B8A946" w:rsidR="00403DD2" w:rsidRDefault="00000000">
            <w:pPr>
              <w:pStyle w:val="a5"/>
            </w:pPr>
            <w:r>
              <w:t>Выпуск Windows 11 Pro Версия 21H2 Сборка ОС 22000.778</w:t>
            </w:r>
            <w:r>
              <w:br/>
              <w:t xml:space="preserve">Браузер: </w:t>
            </w:r>
            <w:del w:id="1237" w:author="Denis Belousov" w:date="2022-07-12T10:19:00Z">
              <w:r w:rsidR="00773BD4">
                <w:delText xml:space="preserve">Opera </w:delText>
              </w:r>
            </w:del>
            <w:ins w:id="1238" w:author="Denis Belousov" w:date="2022-07-12T10:19:00Z">
              <w:r>
                <w:t>Google Chrome актуальной версии (</w:t>
              </w:r>
            </w:ins>
            <w:r>
              <w:t>Версия</w:t>
            </w:r>
            <w:del w:id="1239" w:author="Denis Belousov" w:date="2022-07-12T10:19:00Z">
              <w:r w:rsidR="00773BD4">
                <w:delText>:88</w:delText>
              </w:r>
            </w:del>
            <w:ins w:id="1240" w:author="Denis Belousov" w:date="2022-07-12T10:19:00Z">
              <w:r>
                <w:t xml:space="preserve"> 103</w:t>
              </w:r>
            </w:ins>
            <w:r>
              <w:t>.0.</w:t>
            </w:r>
            <w:del w:id="1241" w:author="Denis Belousov" w:date="2022-07-12T10:19:00Z">
              <w:r w:rsidR="00773BD4">
                <w:delText>4412.53</w:delText>
              </w:r>
            </w:del>
            <w:ins w:id="1242" w:author="Denis Belousov" w:date="2022-07-12T10:19:00Z">
              <w:r>
                <w:t>5060.114 (Официальная сборка)</w:t>
              </w:r>
            </w:ins>
          </w:p>
        </w:tc>
      </w:tr>
    </w:tbl>
    <w:p w14:paraId="5E0A1A76" w14:textId="77777777" w:rsidR="00403DD2" w:rsidRDefault="00403DD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FF6A5F" w14:paraId="04D54CDE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A61B0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66ABB0" w14:textId="0BADA23C" w:rsidR="00403DD2" w:rsidRDefault="00A56AA9">
            <w:pPr>
              <w:rPr>
                <w:rFonts w:eastAsia="Times New Roman"/>
              </w:rPr>
            </w:pPr>
            <w:del w:id="1243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36E3AAB5" wp14:editId="5718BE97">
                    <wp:extent cx="3084600" cy="2286000"/>
                    <wp:effectExtent l="0" t="0" r="1905" b="0"/>
                    <wp:docPr id="14" name="Рисунок 1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r w:rsidR="00FF6A5F">
              <w:rPr>
                <w:rFonts w:eastAsia="Times New Roman"/>
                <w:noProof/>
              </w:rPr>
              <w:drawing>
                <wp:inline distT="0" distB="0" distL="0" distR="0" wp14:anchorId="3A8DD700" wp14:editId="6E7DDC43">
                  <wp:extent cx="3084600" cy="2286000"/>
                  <wp:effectExtent l="0" t="0" r="1905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1244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FF6A5F" w14:paraId="039A790F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F2908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PrChange w:id="1245" w:author="Denis Belousov" w:date="2022-07-12T10:19:00Z">
                <w:tblPr>
                  <w:tblW w:w="5000" w:type="pct"/>
                  <w:tblCellSpacing w:w="0" w:type="dxa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</w:tblPrChange>
            </w:tblPr>
            <w:tblGrid>
              <w:gridCol w:w="1038"/>
              <w:gridCol w:w="3494"/>
              <w:gridCol w:w="2434"/>
              <w:gridCol w:w="490"/>
              <w:tblGridChange w:id="1246">
                <w:tblGrid>
                  <w:gridCol w:w="1521"/>
                  <w:gridCol w:w="660"/>
                  <w:gridCol w:w="4511"/>
                  <w:gridCol w:w="772"/>
                </w:tblGrid>
              </w:tblGridChange>
            </w:tblGrid>
            <w:tr w:rsidR="00403DD2" w14:paraId="0F529F40" w14:textId="77777777" w:rsidTr="00403DD2">
              <w:trPr>
                <w:tblCellSpacing w:w="0" w:type="dxa"/>
                <w:trPrChange w:id="1247" w:author="Denis Belousov" w:date="2022-07-12T10:19:00Z">
                  <w:trPr>
                    <w:tblCellSpacing w:w="0" w:type="dxa"/>
                  </w:trPr>
                </w:trPrChange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  <w:tcPrChange w:id="1248" w:author="Denis Belousov" w:date="2022-07-12T10:19:00Z">
                    <w:tcPr>
                      <w:tcW w:w="0" w:type="auto"/>
                      <w:gridSpan w:val="4"/>
                      <w:shd w:val="clear" w:color="auto" w:fill="F0F0F0"/>
                      <w:tcMar>
                        <w:top w:w="30" w:type="dxa"/>
                        <w:left w:w="30" w:type="dxa"/>
                        <w:bottom w:w="30" w:type="dxa"/>
                        <w:right w:w="30" w:type="dxa"/>
                      </w:tcMar>
                      <w:hideMark/>
                    </w:tcPr>
                  </w:tcPrChange>
                </w:tcPr>
                <w:p w14:paraId="459F6781" w14:textId="77777777" w:rsidR="00403DD2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403DD2" w14:paraId="3DE5117C" w14:textId="77777777" w:rsidTr="00403DD2">
              <w:trPr>
                <w:tblCellSpacing w:w="0" w:type="dxa"/>
                <w:trPrChange w:id="1249" w:author="Denis Belousov" w:date="2022-07-12T10:19:00Z">
                  <w:trPr>
                    <w:tblCellSpacing w:w="0" w:type="dxa"/>
                  </w:trPr>
                </w:trPrChange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  <w:tcPrChange w:id="1250" w:author="Denis Belousov" w:date="2022-07-12T10:19:00Z">
                    <w:tcPr>
                      <w:tcW w:w="0" w:type="auto"/>
                      <w:tcMar>
                        <w:top w:w="30" w:type="dxa"/>
                        <w:left w:w="30" w:type="dxa"/>
                        <w:bottom w:w="30" w:type="dxa"/>
                        <w:right w:w="30" w:type="dxa"/>
                      </w:tcMar>
                      <w:hideMark/>
                    </w:tcPr>
                  </w:tcPrChange>
                </w:tcPr>
                <w:p w14:paraId="6FB4167D" w14:textId="77777777" w:rsidR="00403DD2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blocked by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  <w:tcPrChange w:id="1251" w:author="Denis Belousov" w:date="2022-07-12T10:19:00Z">
                    <w:tcPr>
                      <w:tcW w:w="0" w:type="auto"/>
                      <w:tcMar>
                        <w:top w:w="30" w:type="dxa"/>
                        <w:left w:w="30" w:type="dxa"/>
                        <w:bottom w:w="30" w:type="dxa"/>
                        <w:right w:w="30" w:type="dxa"/>
                      </w:tcMar>
                      <w:hideMark/>
                    </w:tcPr>
                  </w:tcPrChange>
                </w:tcPr>
                <w:p w14:paraId="6ACFBB1C" w14:textId="6B5482B7" w:rsidR="00403DD2" w:rsidRDefault="00000000">
                  <w:pPr>
                    <w:rPr>
                      <w:rFonts w:eastAsia="Times New Roman"/>
                    </w:rPr>
                  </w:pPr>
                  <w:del w:id="1252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1253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  <w:ins w:id="1254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"https://denkbr.atlassian.net/browse/BR-2" </w:instrText>
                    </w:r>
                  </w:ins>
                  <w:r>
                    <w:rPr>
                      <w:rFonts w:eastAsia="Times New Roman"/>
                    </w:rPr>
                  </w:r>
                  <w:ins w:id="1255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  <w:tcPrChange w:id="1256" w:author="Denis Belousov" w:date="2022-07-12T10:19:00Z">
                    <w:tcPr>
                      <w:tcW w:w="0" w:type="auto"/>
                      <w:tcMar>
                        <w:top w:w="30" w:type="dxa"/>
                        <w:left w:w="30" w:type="dxa"/>
                        <w:bottom w:w="30" w:type="dxa"/>
                        <w:right w:w="30" w:type="dxa"/>
                      </w:tcMar>
                      <w:hideMark/>
                    </w:tcPr>
                  </w:tcPrChange>
                </w:tcPr>
                <w:p w14:paraId="3E4A0B32" w14:textId="77777777" w:rsidR="00403DD2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Отсутствует заглавная страница сайта 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  <w:tcPrChange w:id="1257" w:author="Denis Belousov" w:date="2022-07-12T10:19:00Z">
                    <w:tcPr>
                      <w:tcW w:w="0" w:type="auto"/>
                      <w:tcMar>
                        <w:top w:w="30" w:type="dxa"/>
                        <w:left w:w="30" w:type="dxa"/>
                        <w:bottom w:w="30" w:type="dxa"/>
                        <w:right w:w="30" w:type="dxa"/>
                      </w:tcMar>
                      <w:hideMark/>
                    </w:tcPr>
                  </w:tcPrChange>
                </w:tcPr>
                <w:p w14:paraId="399C57E7" w14:textId="77777777" w:rsidR="00403DD2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</w:tr>
          </w:tbl>
          <w:p w14:paraId="17DC905A" w14:textId="77777777" w:rsidR="00403DD2" w:rsidRPr="00403DD2" w:rsidRDefault="00403DD2">
            <w:pPr>
              <w:rPr>
                <w:rPrChange w:id="1258" w:author="Denis Belousov" w:date="2022-07-12T10:19:00Z">
                  <w:rPr>
                    <w:sz w:val="20"/>
                  </w:rPr>
                </w:rPrChange>
              </w:rPr>
            </w:pPr>
          </w:p>
        </w:tc>
      </w:tr>
      <w:tr w:rsidR="00403DD2" w14:paraId="17465933" w14:textId="77777777" w:rsidTr="00FF6A5F">
        <w:trPr>
          <w:ins w:id="1259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2D5F1" w14:textId="77777777" w:rsidR="00403DD2" w:rsidRDefault="00000000">
            <w:pPr>
              <w:rPr>
                <w:ins w:id="1260" w:author="Denis Belousov" w:date="2022-07-12T10:19:00Z"/>
                <w:rFonts w:eastAsia="Times New Roman"/>
              </w:rPr>
            </w:pPr>
            <w:ins w:id="1261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65FCF" w14:textId="77777777" w:rsidR="00403DD2" w:rsidRDefault="00000000">
            <w:pPr>
              <w:pStyle w:val="a5"/>
              <w:rPr>
                <w:ins w:id="1262" w:author="Denis Belousov" w:date="2022-07-12T10:19:00Z"/>
              </w:rPr>
            </w:pPr>
            <w:ins w:id="1263" w:author="Denis Belousov" w:date="2022-07-12T10:19:00Z">
              <w:r>
                <w:t xml:space="preserve">Перейти </w:t>
              </w:r>
              <w:r>
                <w:fldChar w:fldCharType="begin"/>
              </w:r>
              <w:r>
                <w:instrText xml:space="preserve"> HYPERLINK "https://qa.neapro.site" \o "smart-link" </w:instrText>
              </w:r>
            </w:ins>
            <w:ins w:id="1264" w:author="Denis Belousov" w:date="2022-07-12T10:19:00Z">
              <w:r>
                <w:fldChar w:fldCharType="separate"/>
              </w:r>
              <w:r>
                <w:rPr>
                  <w:rStyle w:val="a3"/>
                </w:rPr>
                <w:t>https://qa.neapro.site</w:t>
              </w:r>
              <w:r>
                <w:fldChar w:fldCharType="end"/>
              </w:r>
              <w:r>
                <w:t xml:space="preserve"> </w:t>
              </w:r>
            </w:ins>
          </w:p>
        </w:tc>
      </w:tr>
      <w:tr w:rsidR="00FF6A5F" w14:paraId="0835FDE0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D8BA9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7A19A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0|i0004f: </w:t>
            </w:r>
          </w:p>
        </w:tc>
      </w:tr>
    </w:tbl>
    <w:p w14:paraId="1A5924D3" w14:textId="77777777" w:rsidR="00403DD2" w:rsidRDefault="00403DD2">
      <w:pPr>
        <w:rPr>
          <w:ins w:id="1265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1266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1267">
          <w:tblGrid>
            <w:gridCol w:w="1370"/>
            <w:gridCol w:w="7986"/>
          </w:tblGrid>
        </w:tblGridChange>
      </w:tblGrid>
      <w:tr w:rsidR="00403DD2" w14:paraId="3AFFB076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1268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68E67573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  <w:tcPrChange w:id="1269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6C34A73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E2183CB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54751CE3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FA2BF4" w14:textId="7333957C" w:rsidR="00403DD2" w:rsidRDefault="00000000" w:rsidP="007862A9">
            <w:pPr>
              <w:pStyle w:val="a5"/>
              <w:rPr>
                <w:rFonts w:eastAsia="Times New Roman"/>
              </w:rPr>
              <w:pPrChange w:id="1270" w:author="Denis Belousov" w:date="2022-07-12T10:19:00Z">
                <w:pPr>
                  <w:pStyle w:val="a5"/>
                </w:pPr>
              </w:pPrChange>
            </w:pPr>
            <w:r>
              <w:t>Отсутствие ссылки на страницу с гайдом по платформе</w:t>
            </w:r>
          </w:p>
        </w:tc>
      </w:tr>
    </w:tbl>
    <w:p w14:paraId="74BDCEF8" w14:textId="77777777" w:rsidR="001F2FEC" w:rsidRDefault="001F2FEC">
      <w:r>
        <w:rPr>
          <w:b/>
          <w:bCs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1271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868"/>
        <w:gridCol w:w="7471"/>
        <w:tblGridChange w:id="1272">
          <w:tblGrid>
            <w:gridCol w:w="1868"/>
            <w:gridCol w:w="1"/>
            <w:gridCol w:w="7470"/>
            <w:gridCol w:w="9"/>
          </w:tblGrid>
        </w:tblGridChange>
      </w:tblGrid>
      <w:tr w:rsidR="00403DD2" w14:paraId="5AE40E17" w14:textId="77777777" w:rsidTr="00403DD2">
        <w:trPr>
          <w:trPrChange w:id="1273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274" w:author="Denis Belousov" w:date="2022-07-12T10:19:00Z">
              <w:tcPr>
                <w:tcW w:w="4991" w:type="pct"/>
                <w:gridSpan w:val="4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3017B4D" w14:textId="5D6E8A55" w:rsidR="00403DD2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[BR-15] </w:t>
            </w:r>
            <w:del w:id="1275" w:author="Denis Belousov" w:date="2022-07-12T10:19:00Z">
              <w:r>
                <w:fldChar w:fldCharType="begin"/>
              </w:r>
              <w:r>
                <w:delInstrText>HYPERLINK "https://denkbr.atlassian.net/browse/BR-15"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1276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277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"https://denkbr.atlassian.net/browse/BR-15" </w:instrText>
              </w:r>
            </w:ins>
            <w:r>
              <w:rPr>
                <w:rFonts w:eastAsia="Times New Roman"/>
              </w:rPr>
            </w:r>
            <w:ins w:id="1278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Отсутствие ссылки страницу курса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04/Jul/22  Updated: </w:t>
            </w:r>
            <w:del w:id="1279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04</w:delText>
              </w:r>
            </w:del>
            <w:ins w:id="1280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3CFC5D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FD6F6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A6D31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1DEF35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8A1A0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147C3F" w14:textId="09B2EA29" w:rsidR="00403DD2" w:rsidRDefault="00000000">
            <w:pPr>
              <w:rPr>
                <w:rFonts w:eastAsia="Times New Roman"/>
              </w:rPr>
            </w:pPr>
            <w:del w:id="1281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282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283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128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58A932BF" w14:textId="77777777" w:rsidTr="00403DD2">
        <w:trPr>
          <w:trPrChange w:id="1285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286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CDA090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287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39A11C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72A8BBD8" w14:textId="77777777" w:rsidTr="00403DD2">
        <w:trPr>
          <w:trPrChange w:id="1288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289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E0CA45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290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609D7C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61ED2F42" w14:textId="77777777" w:rsidTr="00403DD2">
        <w:trPr>
          <w:trPrChange w:id="1291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292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E3B4EB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293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447CF6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33AECB0" w14:textId="77777777" w:rsidR="00403DD2" w:rsidRDefault="00403DD2">
      <w:pPr>
        <w:rPr>
          <w:ins w:id="1294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1"/>
        <w:gridCol w:w="1781"/>
        <w:gridCol w:w="858"/>
        <w:gridCol w:w="5449"/>
      </w:tblGrid>
      <w:tr w:rsidR="00FF6A5F" w14:paraId="1FCFFB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97037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6DAD4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9E231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B5D59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FF6A5F" w14:paraId="0614ECC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FA55F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C17ED7" w14:textId="2E4CDF18" w:rsidR="00403DD2" w:rsidRDefault="00000000">
            <w:pPr>
              <w:rPr>
                <w:rFonts w:eastAsia="Times New Roman"/>
              </w:rPr>
            </w:pPr>
            <w:del w:id="1295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296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297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1298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2BACD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935AF3" w14:textId="1E1448BC" w:rsidR="00403DD2" w:rsidRDefault="00000000">
            <w:pPr>
              <w:rPr>
                <w:rFonts w:eastAsia="Times New Roman"/>
              </w:rPr>
            </w:pPr>
            <w:del w:id="1299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300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301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130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6FFA0B6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B5EB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FE3C1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5450D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AE262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362B19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94E7B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89CA8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4DC926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8D4E6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062BB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798EB45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C9E2C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0D33F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2BC725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A936E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AB6ED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664D0E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F127A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8B9E84" w14:textId="78C82C61" w:rsidR="00403DD2" w:rsidRDefault="00000000">
            <w:pPr>
              <w:pStyle w:val="a5"/>
            </w:pPr>
            <w:r>
              <w:t>Выпуск Windows 11 Pro Версия 21H2 Сборка ОС 22000.778</w:t>
            </w:r>
            <w:r>
              <w:br/>
              <w:t xml:space="preserve">Браузер: </w:t>
            </w:r>
            <w:del w:id="1303" w:author="Denis Belousov" w:date="2022-07-12T10:19:00Z">
              <w:r w:rsidR="00773BD4">
                <w:delText xml:space="preserve">Opera </w:delText>
              </w:r>
            </w:del>
            <w:ins w:id="1304" w:author="Denis Belousov" w:date="2022-07-12T10:19:00Z">
              <w:r>
                <w:t>Google Chrome актуальной версии (</w:t>
              </w:r>
            </w:ins>
            <w:r>
              <w:t>Версия</w:t>
            </w:r>
            <w:del w:id="1305" w:author="Denis Belousov" w:date="2022-07-12T10:19:00Z">
              <w:r w:rsidR="00773BD4">
                <w:delText>:88</w:delText>
              </w:r>
            </w:del>
            <w:ins w:id="1306" w:author="Denis Belousov" w:date="2022-07-12T10:19:00Z">
              <w:r>
                <w:t xml:space="preserve"> 103</w:t>
              </w:r>
            </w:ins>
            <w:r>
              <w:t>.0.</w:t>
            </w:r>
            <w:del w:id="1307" w:author="Denis Belousov" w:date="2022-07-12T10:19:00Z">
              <w:r w:rsidR="00773BD4">
                <w:delText>4412.53</w:delText>
              </w:r>
            </w:del>
            <w:ins w:id="1308" w:author="Denis Belousov" w:date="2022-07-12T10:19:00Z">
              <w:r>
                <w:t>5060.114 (Официальная сборка)</w:t>
              </w:r>
            </w:ins>
          </w:p>
        </w:tc>
      </w:tr>
      <w:tr w:rsidR="003A2F39" w14:paraId="519C75A5" w14:textId="77777777">
        <w:trPr>
          <w:del w:id="1309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5B70C3" w14:textId="77777777" w:rsidR="003A2F39" w:rsidRDefault="00773BD4">
            <w:pPr>
              <w:rPr>
                <w:del w:id="1310" w:author="Denis Belousov" w:date="2022-07-12T10:19:00Z"/>
                <w:rFonts w:eastAsia="Times New Roman"/>
              </w:rPr>
            </w:pPr>
            <w:del w:id="1311" w:author="Denis Belousov" w:date="2022-07-12T10:19:00Z">
              <w:r>
                <w:rPr>
                  <w:rFonts w:eastAsia="Times New Roman"/>
                  <w:b/>
                  <w:bCs/>
                </w:rPr>
                <w:delText>Attachments: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01B57D" w14:textId="77777777" w:rsidR="003A2F39" w:rsidRDefault="00A56AA9">
            <w:pPr>
              <w:rPr>
                <w:del w:id="1312" w:author="Denis Belousov" w:date="2022-07-12T10:19:00Z"/>
                <w:rFonts w:eastAsia="Times New Roman"/>
              </w:rPr>
            </w:pPr>
            <w:del w:id="1313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7A5A10E2" wp14:editId="6C46950D">
                    <wp:extent cx="3084600" cy="2286000"/>
                    <wp:effectExtent l="0" t="0" r="1905" b="0"/>
                    <wp:docPr id="57" name="Рисунок 5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  <w:tr w:rsidR="003A2F39" w14:paraId="25D50171" w14:textId="77777777">
        <w:trPr>
          <w:del w:id="1314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D103BD" w14:textId="77777777" w:rsidR="003A2F39" w:rsidRDefault="00773BD4">
            <w:pPr>
              <w:rPr>
                <w:del w:id="1315" w:author="Denis Belousov" w:date="2022-07-12T10:19:00Z"/>
                <w:rFonts w:eastAsia="Times New Roman"/>
              </w:rPr>
            </w:pPr>
            <w:del w:id="1316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3614"/>
              <w:gridCol w:w="2810"/>
              <w:gridCol w:w="537"/>
            </w:tblGrid>
            <w:tr w:rsidR="003A2F39" w14:paraId="031FB286" w14:textId="77777777">
              <w:trPr>
                <w:tblCellSpacing w:w="0" w:type="dxa"/>
                <w:del w:id="1317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8958C7" w14:textId="77777777" w:rsidR="003A2F39" w:rsidRDefault="00773BD4">
                  <w:pPr>
                    <w:rPr>
                      <w:del w:id="1318" w:author="Denis Belousov" w:date="2022-07-12T10:19:00Z"/>
                      <w:rFonts w:eastAsia="Times New Roman"/>
                    </w:rPr>
                  </w:pPr>
                  <w:del w:id="1319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2F592C15" w14:textId="77777777">
              <w:trPr>
                <w:tblCellSpacing w:w="0" w:type="dxa"/>
                <w:del w:id="1320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106544" w14:textId="77777777" w:rsidR="003A2F39" w:rsidRDefault="00773BD4">
                  <w:pPr>
                    <w:rPr>
                      <w:del w:id="1321" w:author="Denis Belousov" w:date="2022-07-12T10:19:00Z"/>
                      <w:rFonts w:eastAsia="Times New Roman"/>
                    </w:rPr>
                  </w:pPr>
                  <w:del w:id="1322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09D072" w14:textId="77777777" w:rsidR="003A2F39" w:rsidRDefault="00000000">
                  <w:pPr>
                    <w:rPr>
                      <w:del w:id="1323" w:author="Denis Belousov" w:date="2022-07-12T10:19:00Z"/>
                      <w:rFonts w:eastAsia="Times New Roman"/>
                    </w:rPr>
                  </w:pPr>
                  <w:del w:id="1324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1325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8EA829" w14:textId="77777777" w:rsidR="003A2F39" w:rsidRDefault="00773BD4">
                  <w:pPr>
                    <w:rPr>
                      <w:del w:id="1326" w:author="Denis Belousov" w:date="2022-07-12T10:19:00Z"/>
                      <w:rFonts w:eastAsia="Times New Roman"/>
                    </w:rPr>
                  </w:pPr>
                  <w:del w:id="1327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заглавная страница сайта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D62BC0" w14:textId="77777777" w:rsidR="003A2F39" w:rsidRDefault="00773BD4">
                  <w:pPr>
                    <w:rPr>
                      <w:del w:id="1328" w:author="Denis Belousov" w:date="2022-07-12T10:19:00Z"/>
                      <w:rFonts w:eastAsia="Times New Roman"/>
                    </w:rPr>
                  </w:pPr>
                  <w:del w:id="1329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0AFCF879" w14:textId="77777777" w:rsidR="003A2F39" w:rsidRDefault="003A2F39">
            <w:pPr>
              <w:rPr>
                <w:del w:id="1330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35251D6D" w14:textId="77777777" w:rsidR="00403DD2" w:rsidRDefault="00403DD2">
      <w:pPr>
        <w:rPr>
          <w:ins w:id="1331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3DA1DADE" w14:textId="77777777" w:rsidTr="00FF6A5F">
        <w:trPr>
          <w:ins w:id="1332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E6B2F7" w14:textId="77777777" w:rsidR="00403DD2" w:rsidRDefault="00000000">
            <w:pPr>
              <w:rPr>
                <w:ins w:id="1333" w:author="Denis Belousov" w:date="2022-07-12T10:19:00Z"/>
                <w:rFonts w:eastAsia="Times New Roman"/>
              </w:rPr>
            </w:pPr>
            <w:ins w:id="1334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6C9BCE" w14:textId="2FD89FCB" w:rsidR="00403DD2" w:rsidRDefault="00FF6A5F">
            <w:pPr>
              <w:rPr>
                <w:ins w:id="1335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D25CE" wp14:editId="247708A9">
                  <wp:extent cx="3084600" cy="2286000"/>
                  <wp:effectExtent l="0" t="0" r="1905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1336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1C740E53" w14:textId="77777777" w:rsidTr="00FF6A5F">
        <w:trPr>
          <w:ins w:id="1337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5656DC" w14:textId="77777777" w:rsidR="00403DD2" w:rsidRDefault="00000000">
            <w:pPr>
              <w:rPr>
                <w:ins w:id="1338" w:author="Denis Belousov" w:date="2022-07-12T10:19:00Z"/>
                <w:rFonts w:eastAsia="Times New Roman"/>
              </w:rPr>
            </w:pPr>
            <w:ins w:id="1339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659"/>
              <w:gridCol w:w="4506"/>
              <w:gridCol w:w="771"/>
            </w:tblGrid>
            <w:tr w:rsidR="00403DD2" w14:paraId="5BAA30B9" w14:textId="77777777">
              <w:trPr>
                <w:tblCellSpacing w:w="0" w:type="dxa"/>
                <w:ins w:id="1340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C4EF217" w14:textId="77777777" w:rsidR="00403DD2" w:rsidRDefault="00000000">
                  <w:pPr>
                    <w:rPr>
                      <w:ins w:id="1341" w:author="Denis Belousov" w:date="2022-07-12T10:19:00Z"/>
                      <w:rFonts w:eastAsia="Times New Roman"/>
                    </w:rPr>
                  </w:pPr>
                  <w:ins w:id="1342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FF6A5F" w14:paraId="44FF6FF0" w14:textId="77777777">
              <w:trPr>
                <w:tblCellSpacing w:w="0" w:type="dxa"/>
                <w:ins w:id="1343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1C1747" w14:textId="77777777" w:rsidR="00403DD2" w:rsidRDefault="00000000">
                  <w:pPr>
                    <w:rPr>
                      <w:ins w:id="1344" w:author="Denis Belousov" w:date="2022-07-12T10:19:00Z"/>
                      <w:rFonts w:eastAsia="Times New Roman"/>
                    </w:rPr>
                  </w:pPr>
                  <w:ins w:id="1345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B5D21C" w14:textId="77777777" w:rsidR="00403DD2" w:rsidRDefault="00000000">
                  <w:pPr>
                    <w:rPr>
                      <w:ins w:id="1346" w:author="Denis Belousov" w:date="2022-07-12T10:19:00Z"/>
                      <w:rFonts w:eastAsia="Times New Roman"/>
                    </w:rPr>
                  </w:pPr>
                  <w:ins w:id="1347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"https://denkbr.atlassian.net/browse/BR-2" </w:instrText>
                    </w:r>
                  </w:ins>
                  <w:r>
                    <w:rPr>
                      <w:rFonts w:eastAsia="Times New Roman"/>
                    </w:rPr>
                  </w:r>
                  <w:ins w:id="1348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4A7BC7" w14:textId="77777777" w:rsidR="00403DD2" w:rsidRDefault="00000000">
                  <w:pPr>
                    <w:rPr>
                      <w:ins w:id="1349" w:author="Denis Belousov" w:date="2022-07-12T10:19:00Z"/>
                      <w:rFonts w:eastAsia="Times New Roman"/>
                    </w:rPr>
                  </w:pPr>
                  <w:ins w:id="1350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заглавная страница сайта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D7B41A9" w14:textId="77777777" w:rsidR="00403DD2" w:rsidRDefault="00000000">
                  <w:pPr>
                    <w:rPr>
                      <w:ins w:id="1351" w:author="Denis Belousov" w:date="2022-07-12T10:19:00Z"/>
                      <w:rFonts w:eastAsia="Times New Roman"/>
                    </w:rPr>
                  </w:pPr>
                  <w:ins w:id="1352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40D091BE" w14:textId="77777777" w:rsidR="00403DD2" w:rsidRDefault="00403DD2">
            <w:pPr>
              <w:rPr>
                <w:ins w:id="1353" w:author="Denis Belousov" w:date="2022-07-12T10:19:00Z"/>
                <w:rFonts w:eastAsia="Times New Roman"/>
              </w:rPr>
            </w:pPr>
          </w:p>
        </w:tc>
      </w:tr>
      <w:tr w:rsidR="00403DD2" w14:paraId="40055A0D" w14:textId="77777777" w:rsidTr="00FF6A5F">
        <w:trPr>
          <w:ins w:id="1354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565A00" w14:textId="77777777" w:rsidR="00403DD2" w:rsidRDefault="00000000">
            <w:pPr>
              <w:rPr>
                <w:ins w:id="1355" w:author="Denis Belousov" w:date="2022-07-12T10:19:00Z"/>
                <w:rFonts w:eastAsia="Times New Roman"/>
              </w:rPr>
            </w:pPr>
            <w:ins w:id="1356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C76F4B" w14:textId="77777777" w:rsidR="00403DD2" w:rsidRDefault="00000000">
            <w:pPr>
              <w:pStyle w:val="a5"/>
              <w:rPr>
                <w:ins w:id="1357" w:author="Denis Belousov" w:date="2022-07-12T10:19:00Z"/>
              </w:rPr>
            </w:pPr>
            <w:ins w:id="1358" w:author="Denis Belousov" w:date="2022-07-12T10:19:00Z">
              <w:r>
                <w:t xml:space="preserve">Перейти </w:t>
              </w:r>
              <w:r>
                <w:fldChar w:fldCharType="begin"/>
              </w:r>
              <w:r>
                <w:instrText xml:space="preserve"> HYPERLINK "https://qa.neapro.site" \o "smart-link" </w:instrText>
              </w:r>
            </w:ins>
            <w:ins w:id="1359" w:author="Denis Belousov" w:date="2022-07-12T10:19:00Z">
              <w:r>
                <w:fldChar w:fldCharType="separate"/>
              </w:r>
              <w:r>
                <w:rPr>
                  <w:rStyle w:val="a3"/>
                </w:rPr>
                <w:t>https://qa.neapro.site</w:t>
              </w:r>
              <w:r>
                <w:fldChar w:fldCharType="end"/>
              </w:r>
              <w:r>
                <w:t xml:space="preserve"> </w:t>
              </w:r>
            </w:ins>
          </w:p>
        </w:tc>
      </w:tr>
      <w:tr w:rsidR="00FF6A5F" w14:paraId="078072A4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5C7B5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4918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0|i0004n: </w:t>
            </w:r>
          </w:p>
        </w:tc>
      </w:tr>
    </w:tbl>
    <w:p w14:paraId="65BABBD7" w14:textId="77777777" w:rsidR="00403DD2" w:rsidRDefault="00403DD2">
      <w:pPr>
        <w:rPr>
          <w:ins w:id="1360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1361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1362">
          <w:tblGrid>
            <w:gridCol w:w="1370"/>
            <w:gridCol w:w="7986"/>
          </w:tblGrid>
        </w:tblGridChange>
      </w:tblGrid>
      <w:tr w:rsidR="00403DD2" w14:paraId="1E9CBE13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1363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47C52522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  <w:tcPrChange w:id="1364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712E771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E34A242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4CBB0A3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41C97E" w14:textId="77777777" w:rsidR="00403DD2" w:rsidRDefault="00000000">
            <w:pPr>
              <w:pStyle w:val="a5"/>
              <w:rPr>
                <w:ins w:id="1365" w:author="Denis Belousov" w:date="2022-07-12T10:19:00Z"/>
              </w:rPr>
            </w:pPr>
            <w:r>
              <w:t>Отсутствие ссылки страницу курса</w:t>
            </w:r>
          </w:p>
          <w:p w14:paraId="2ADBC902" w14:textId="77777777" w:rsidR="00403DD2" w:rsidRDefault="00403DD2" w:rsidP="00403DD2">
            <w:pPr>
              <w:rPr>
                <w:rFonts w:eastAsia="Times New Roman"/>
              </w:rPr>
              <w:pPrChange w:id="1366" w:author="Denis Belousov" w:date="2022-07-12T10:19:00Z">
                <w:pPr>
                  <w:pStyle w:val="a5"/>
                </w:pPr>
              </w:pPrChange>
            </w:pPr>
          </w:p>
        </w:tc>
      </w:tr>
    </w:tbl>
    <w:p w14:paraId="69BCBD60" w14:textId="77777777" w:rsidR="00403DD2" w:rsidRDefault="00000000">
      <w:pPr>
        <w:rPr>
          <w:rFonts w:eastAsia="Times New Roman"/>
        </w:rPr>
      </w:pPr>
      <w:ins w:id="1367" w:author="Denis Belousov" w:date="2022-07-12T10:19:00Z">
        <w:r>
          <w:rPr>
            <w:rFonts w:eastAsia="Times New Roman"/>
          </w:rPr>
          <w:br/>
        </w:r>
        <w:r>
          <w:rPr>
            <w:rFonts w:eastAsia="Times New Roman"/>
          </w:rPr>
          <w:br w:type="page"/>
        </w:r>
      </w:ins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1368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868"/>
        <w:gridCol w:w="7471"/>
        <w:tblGridChange w:id="1369">
          <w:tblGrid>
            <w:gridCol w:w="1868"/>
            <w:gridCol w:w="1"/>
            <w:gridCol w:w="7470"/>
            <w:gridCol w:w="9"/>
          </w:tblGrid>
        </w:tblGridChange>
      </w:tblGrid>
      <w:tr w:rsidR="00403DD2" w14:paraId="60B3D7DF" w14:textId="77777777" w:rsidTr="00403DD2">
        <w:trPr>
          <w:trPrChange w:id="1370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371" w:author="Denis Belousov" w:date="2022-07-12T10:19:00Z">
              <w:tcPr>
                <w:tcW w:w="4991" w:type="pct"/>
                <w:gridSpan w:val="4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9FAA113" w14:textId="77777777" w:rsidR="007862A9" w:rsidRDefault="00000000" w:rsidP="007862A9">
            <w:pPr>
              <w:pStyle w:val="3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[BR-16] </w:t>
            </w:r>
            <w:del w:id="1372" w:author="Denis Belousov" w:date="2022-07-12T10:19:00Z">
              <w:r>
                <w:fldChar w:fldCharType="begin"/>
              </w:r>
              <w:r>
                <w:delInstrText>HYPERLINK "https://denkbr.atlassian.net/browse/BR-16"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1373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374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"https://denkbr.atlassian.net/browse/BR-16" </w:instrText>
              </w:r>
            </w:ins>
            <w:r>
              <w:rPr>
                <w:rFonts w:eastAsia="Times New Roman"/>
              </w:rPr>
            </w:r>
            <w:ins w:id="1375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Отсутствие ссылки на список популярных вопросов/ответов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</w:p>
          <w:p w14:paraId="08B9F334" w14:textId="16565B56" w:rsidR="00403DD2" w:rsidRDefault="00000000" w:rsidP="007862A9">
            <w:pPr>
              <w:pStyle w:val="3"/>
              <w:spacing w:before="12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04/Jul/22  Updated: </w:t>
            </w:r>
            <w:del w:id="1376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04</w:delText>
              </w:r>
            </w:del>
            <w:ins w:id="1377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6EFCE88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6D78E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C314A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4EE25E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710EA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4C22DD" w14:textId="35E128E8" w:rsidR="00403DD2" w:rsidRDefault="00000000">
            <w:pPr>
              <w:rPr>
                <w:rFonts w:eastAsia="Times New Roman"/>
              </w:rPr>
            </w:pPr>
            <w:del w:id="1378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379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380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1381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7E05377A" w14:textId="77777777" w:rsidTr="00403DD2">
        <w:trPr>
          <w:trPrChange w:id="1382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383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D4CD21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384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7247E1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46950692" w14:textId="77777777" w:rsidTr="00403DD2">
        <w:trPr>
          <w:trPrChange w:id="1385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386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92E335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387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C74595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2EC0176B" w14:textId="77777777" w:rsidTr="00403DD2">
        <w:trPr>
          <w:trPrChange w:id="1388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389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E29FB7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390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BA0B15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A4F4249" w14:textId="77777777" w:rsidR="00403DD2" w:rsidRDefault="00403DD2">
      <w:pPr>
        <w:rPr>
          <w:ins w:id="1391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0"/>
        <w:gridCol w:w="11"/>
        <w:gridCol w:w="1781"/>
        <w:gridCol w:w="858"/>
        <w:gridCol w:w="5449"/>
      </w:tblGrid>
      <w:tr w:rsidR="00FF6A5F" w14:paraId="2EA883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AE98E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2C9A1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0BCA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F2FB8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FF6A5F" w14:paraId="1AEF718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2189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061E2A" w14:textId="7718ABC7" w:rsidR="00403DD2" w:rsidRDefault="00000000">
            <w:pPr>
              <w:rPr>
                <w:rFonts w:eastAsia="Times New Roman"/>
              </w:rPr>
            </w:pPr>
            <w:del w:id="1392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393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394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1395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C00BC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906E98" w14:textId="4CF3110E" w:rsidR="00403DD2" w:rsidRDefault="00000000">
            <w:pPr>
              <w:rPr>
                <w:rFonts w:eastAsia="Times New Roman"/>
              </w:rPr>
            </w:pPr>
            <w:del w:id="1396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397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398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1399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0B2AE1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E2CCE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BFF6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E2F14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502F1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2D96B42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23EB5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7C82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77B1719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89D4D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B64CE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06362C1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5EA93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8F297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19FF568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457BB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A7F8C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104E47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A6BB3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Environment: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697F87" w14:textId="1573199E" w:rsidR="00403DD2" w:rsidRDefault="00000000">
            <w:pPr>
              <w:pStyle w:val="a5"/>
            </w:pPr>
            <w:r>
              <w:t>Выпуск Windows 11 Pro Версия 21H2 Сборка ОС 22000.778</w:t>
            </w:r>
            <w:r>
              <w:br/>
              <w:t xml:space="preserve">Браузер: </w:t>
            </w:r>
            <w:del w:id="1400" w:author="Denis Belousov" w:date="2022-07-12T10:19:00Z">
              <w:r w:rsidR="00773BD4">
                <w:delText xml:space="preserve">Opera </w:delText>
              </w:r>
            </w:del>
            <w:ins w:id="1401" w:author="Denis Belousov" w:date="2022-07-12T10:19:00Z">
              <w:r>
                <w:t>Google Chrome актуальной версии (</w:t>
              </w:r>
            </w:ins>
            <w:r>
              <w:t>Версия</w:t>
            </w:r>
            <w:del w:id="1402" w:author="Denis Belousov" w:date="2022-07-12T10:19:00Z">
              <w:r w:rsidR="00773BD4">
                <w:delText>:88</w:delText>
              </w:r>
            </w:del>
            <w:ins w:id="1403" w:author="Denis Belousov" w:date="2022-07-12T10:19:00Z">
              <w:r>
                <w:t xml:space="preserve"> 103</w:t>
              </w:r>
            </w:ins>
            <w:r>
              <w:t>.0.</w:t>
            </w:r>
            <w:del w:id="1404" w:author="Denis Belousov" w:date="2022-07-12T10:19:00Z">
              <w:r w:rsidR="00773BD4">
                <w:delText>4412.53</w:delText>
              </w:r>
            </w:del>
            <w:ins w:id="1405" w:author="Denis Belousov" w:date="2022-07-12T10:19:00Z">
              <w:r>
                <w:t>5060.114 (Официальная сборка)</w:t>
              </w:r>
            </w:ins>
          </w:p>
        </w:tc>
      </w:tr>
      <w:tr w:rsidR="003A2F39" w14:paraId="7806F787" w14:textId="77777777">
        <w:trPr>
          <w:del w:id="1406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AA8275" w14:textId="77777777" w:rsidR="003A2F39" w:rsidRDefault="00773BD4">
            <w:pPr>
              <w:rPr>
                <w:del w:id="1407" w:author="Denis Belousov" w:date="2022-07-12T10:19:00Z"/>
                <w:rFonts w:eastAsia="Times New Roman"/>
              </w:rPr>
            </w:pPr>
            <w:del w:id="1408" w:author="Denis Belousov" w:date="2022-07-12T10:19:00Z">
              <w:r>
                <w:rPr>
                  <w:rFonts w:eastAsia="Times New Roman"/>
                  <w:b/>
                  <w:bCs/>
                </w:rPr>
                <w:delText>Attachments: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5BCE52" w14:textId="77777777" w:rsidR="003A2F39" w:rsidRDefault="00A56AA9">
            <w:pPr>
              <w:rPr>
                <w:del w:id="1409" w:author="Denis Belousov" w:date="2022-07-12T10:19:00Z"/>
                <w:rFonts w:eastAsia="Times New Roman"/>
              </w:rPr>
            </w:pPr>
            <w:del w:id="1410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3E52EAC8" wp14:editId="0E05D480">
                    <wp:extent cx="3084600" cy="2286000"/>
                    <wp:effectExtent l="0" t="0" r="1905" b="0"/>
                    <wp:docPr id="16" name="Рисунок 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  <w:tr w:rsidR="003A2F39" w14:paraId="1A240014" w14:textId="77777777">
        <w:trPr>
          <w:del w:id="1411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B5DDD0" w14:textId="77777777" w:rsidR="003A2F39" w:rsidRDefault="00773BD4">
            <w:pPr>
              <w:rPr>
                <w:del w:id="1412" w:author="Denis Belousov" w:date="2022-07-12T10:19:00Z"/>
                <w:rFonts w:eastAsia="Times New Roman"/>
              </w:rPr>
            </w:pPr>
            <w:del w:id="1413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3614"/>
              <w:gridCol w:w="2810"/>
              <w:gridCol w:w="537"/>
            </w:tblGrid>
            <w:tr w:rsidR="003A2F39" w14:paraId="42FA9A15" w14:textId="77777777">
              <w:trPr>
                <w:tblCellSpacing w:w="0" w:type="dxa"/>
                <w:del w:id="1414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0B2797" w14:textId="77777777" w:rsidR="003A2F39" w:rsidRDefault="00773BD4">
                  <w:pPr>
                    <w:rPr>
                      <w:del w:id="1415" w:author="Denis Belousov" w:date="2022-07-12T10:19:00Z"/>
                      <w:rFonts w:eastAsia="Times New Roman"/>
                    </w:rPr>
                  </w:pPr>
                  <w:del w:id="1416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6C27904B" w14:textId="77777777">
              <w:trPr>
                <w:tblCellSpacing w:w="0" w:type="dxa"/>
                <w:del w:id="1417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F5E362" w14:textId="77777777" w:rsidR="003A2F39" w:rsidRDefault="00773BD4">
                  <w:pPr>
                    <w:rPr>
                      <w:del w:id="1418" w:author="Denis Belousov" w:date="2022-07-12T10:19:00Z"/>
                      <w:rFonts w:eastAsia="Times New Roman"/>
                    </w:rPr>
                  </w:pPr>
                  <w:del w:id="1419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20F294" w14:textId="77777777" w:rsidR="003A2F39" w:rsidRDefault="00000000">
                  <w:pPr>
                    <w:rPr>
                      <w:del w:id="1420" w:author="Denis Belousov" w:date="2022-07-12T10:19:00Z"/>
                      <w:rFonts w:eastAsia="Times New Roman"/>
                    </w:rPr>
                  </w:pPr>
                  <w:del w:id="1421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1422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06F8A5" w14:textId="77777777" w:rsidR="003A2F39" w:rsidRDefault="00773BD4">
                  <w:pPr>
                    <w:rPr>
                      <w:del w:id="1423" w:author="Denis Belousov" w:date="2022-07-12T10:19:00Z"/>
                      <w:rFonts w:eastAsia="Times New Roman"/>
                    </w:rPr>
                  </w:pPr>
                  <w:del w:id="1424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заглавная страница сайта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7DCCD2" w14:textId="77777777" w:rsidR="003A2F39" w:rsidRDefault="00773BD4">
                  <w:pPr>
                    <w:rPr>
                      <w:del w:id="1425" w:author="Denis Belousov" w:date="2022-07-12T10:19:00Z"/>
                      <w:rFonts w:eastAsia="Times New Roman"/>
                    </w:rPr>
                  </w:pPr>
                  <w:del w:id="1426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44D77EB0" w14:textId="77777777" w:rsidR="003A2F39" w:rsidRDefault="003A2F39">
            <w:pPr>
              <w:rPr>
                <w:del w:id="1427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26240F5C" w14:textId="77777777" w:rsidR="00403DD2" w:rsidRDefault="00403DD2">
      <w:pPr>
        <w:rPr>
          <w:ins w:id="1428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031E3670" w14:textId="77777777" w:rsidTr="00FF6A5F">
        <w:trPr>
          <w:ins w:id="1429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6DF824" w14:textId="77777777" w:rsidR="00403DD2" w:rsidRDefault="00000000">
            <w:pPr>
              <w:rPr>
                <w:ins w:id="1430" w:author="Denis Belousov" w:date="2022-07-12T10:19:00Z"/>
                <w:rFonts w:eastAsia="Times New Roman"/>
              </w:rPr>
            </w:pPr>
            <w:ins w:id="1431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D54E01" w14:textId="08480A25" w:rsidR="00403DD2" w:rsidRDefault="00FF6A5F">
            <w:pPr>
              <w:rPr>
                <w:ins w:id="1432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C9CE6" wp14:editId="4EB9D35B">
                  <wp:extent cx="3084600" cy="2286000"/>
                  <wp:effectExtent l="0" t="0" r="1905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1433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4FCF60D8" w14:textId="77777777" w:rsidTr="00FF6A5F">
        <w:trPr>
          <w:ins w:id="1434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1B1166" w14:textId="77777777" w:rsidR="00403DD2" w:rsidRDefault="00000000">
            <w:pPr>
              <w:rPr>
                <w:ins w:id="1435" w:author="Denis Belousov" w:date="2022-07-12T10:19:00Z"/>
                <w:rFonts w:eastAsia="Times New Roman"/>
              </w:rPr>
            </w:pPr>
            <w:ins w:id="1436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659"/>
              <w:gridCol w:w="4506"/>
              <w:gridCol w:w="771"/>
            </w:tblGrid>
            <w:tr w:rsidR="00403DD2" w14:paraId="1F94CBA6" w14:textId="77777777">
              <w:trPr>
                <w:tblCellSpacing w:w="0" w:type="dxa"/>
                <w:ins w:id="1437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773E10" w14:textId="77777777" w:rsidR="00403DD2" w:rsidRDefault="00000000">
                  <w:pPr>
                    <w:rPr>
                      <w:ins w:id="1438" w:author="Denis Belousov" w:date="2022-07-12T10:19:00Z"/>
                      <w:rFonts w:eastAsia="Times New Roman"/>
                    </w:rPr>
                  </w:pPr>
                  <w:ins w:id="1439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FF6A5F" w14:paraId="224ACC72" w14:textId="77777777">
              <w:trPr>
                <w:tblCellSpacing w:w="0" w:type="dxa"/>
                <w:ins w:id="1440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555EFF" w14:textId="77777777" w:rsidR="00403DD2" w:rsidRDefault="00000000">
                  <w:pPr>
                    <w:rPr>
                      <w:ins w:id="1441" w:author="Denis Belousov" w:date="2022-07-12T10:19:00Z"/>
                      <w:rFonts w:eastAsia="Times New Roman"/>
                    </w:rPr>
                  </w:pPr>
                  <w:ins w:id="1442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2A1F40" w14:textId="77777777" w:rsidR="00403DD2" w:rsidRDefault="00000000">
                  <w:pPr>
                    <w:rPr>
                      <w:ins w:id="1443" w:author="Denis Belousov" w:date="2022-07-12T10:19:00Z"/>
                      <w:rFonts w:eastAsia="Times New Roman"/>
                    </w:rPr>
                  </w:pPr>
                  <w:ins w:id="1444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"https://denkbr.atlassian.net/browse/BR-2" </w:instrText>
                    </w:r>
                  </w:ins>
                  <w:r>
                    <w:rPr>
                      <w:rFonts w:eastAsia="Times New Roman"/>
                    </w:rPr>
                  </w:r>
                  <w:ins w:id="1445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FDA015" w14:textId="77777777" w:rsidR="00403DD2" w:rsidRDefault="00000000">
                  <w:pPr>
                    <w:rPr>
                      <w:ins w:id="1446" w:author="Denis Belousov" w:date="2022-07-12T10:19:00Z"/>
                      <w:rFonts w:eastAsia="Times New Roman"/>
                    </w:rPr>
                  </w:pPr>
                  <w:ins w:id="1447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заглавная страница сайта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F32A90" w14:textId="77777777" w:rsidR="00403DD2" w:rsidRDefault="00000000">
                  <w:pPr>
                    <w:rPr>
                      <w:ins w:id="1448" w:author="Denis Belousov" w:date="2022-07-12T10:19:00Z"/>
                      <w:rFonts w:eastAsia="Times New Roman"/>
                    </w:rPr>
                  </w:pPr>
                  <w:ins w:id="1449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5C33F1C8" w14:textId="77777777" w:rsidR="00403DD2" w:rsidRDefault="00403DD2">
            <w:pPr>
              <w:rPr>
                <w:ins w:id="1450" w:author="Denis Belousov" w:date="2022-07-12T10:19:00Z"/>
                <w:rFonts w:eastAsia="Times New Roman"/>
              </w:rPr>
            </w:pPr>
          </w:p>
        </w:tc>
      </w:tr>
      <w:tr w:rsidR="00403DD2" w14:paraId="4CDFF4BB" w14:textId="77777777" w:rsidTr="00FF6A5F">
        <w:trPr>
          <w:ins w:id="1451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C31A7B" w14:textId="77777777" w:rsidR="00403DD2" w:rsidRDefault="00000000">
            <w:pPr>
              <w:rPr>
                <w:ins w:id="1452" w:author="Denis Belousov" w:date="2022-07-12T10:19:00Z"/>
                <w:rFonts w:eastAsia="Times New Roman"/>
              </w:rPr>
            </w:pPr>
            <w:ins w:id="1453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DBBCA0" w14:textId="77777777" w:rsidR="00403DD2" w:rsidRDefault="00000000">
            <w:pPr>
              <w:pStyle w:val="a5"/>
              <w:rPr>
                <w:ins w:id="1454" w:author="Denis Belousov" w:date="2022-07-12T10:19:00Z"/>
              </w:rPr>
            </w:pPr>
            <w:ins w:id="1455" w:author="Denis Belousov" w:date="2022-07-12T10:19:00Z">
              <w:r>
                <w:t xml:space="preserve">Перейти </w:t>
              </w:r>
              <w:r>
                <w:fldChar w:fldCharType="begin"/>
              </w:r>
              <w:r>
                <w:instrText xml:space="preserve"> HYPERLINK "https://qa.neapro.site" \o "smart-link" </w:instrText>
              </w:r>
            </w:ins>
            <w:ins w:id="1456" w:author="Denis Belousov" w:date="2022-07-12T10:19:00Z">
              <w:r>
                <w:fldChar w:fldCharType="separate"/>
              </w:r>
              <w:r>
                <w:rPr>
                  <w:rStyle w:val="a3"/>
                </w:rPr>
                <w:t>https://qa.neapro.site</w:t>
              </w:r>
              <w:r>
                <w:fldChar w:fldCharType="end"/>
              </w:r>
              <w:r>
                <w:t xml:space="preserve"> </w:t>
              </w:r>
            </w:ins>
          </w:p>
        </w:tc>
      </w:tr>
      <w:tr w:rsidR="00FF6A5F" w14:paraId="6D1B0E6D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BC830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FB55E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0|i0004v: </w:t>
            </w:r>
          </w:p>
        </w:tc>
      </w:tr>
    </w:tbl>
    <w:p w14:paraId="42055C71" w14:textId="77777777" w:rsidR="00403DD2" w:rsidRDefault="00403DD2">
      <w:pPr>
        <w:rPr>
          <w:ins w:id="1457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1458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1459">
          <w:tblGrid>
            <w:gridCol w:w="1370"/>
            <w:gridCol w:w="7986"/>
          </w:tblGrid>
        </w:tblGridChange>
      </w:tblGrid>
      <w:tr w:rsidR="00403DD2" w14:paraId="0AE818D2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1460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62B823CE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  <w:tcPrChange w:id="1461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4D427DF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50CF5D4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06C24F4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3F68B5" w14:textId="77777777" w:rsidR="00403DD2" w:rsidRDefault="00000000">
            <w:pPr>
              <w:pStyle w:val="a5"/>
              <w:rPr>
                <w:ins w:id="1462" w:author="Denis Belousov" w:date="2022-07-12T10:19:00Z"/>
              </w:rPr>
            </w:pPr>
            <w:r>
              <w:t>Отсутствие ссылки на список популярных вопросов/ответов</w:t>
            </w:r>
          </w:p>
          <w:p w14:paraId="64A0C56A" w14:textId="77777777" w:rsidR="00403DD2" w:rsidRDefault="00403DD2" w:rsidP="00403DD2">
            <w:pPr>
              <w:rPr>
                <w:rFonts w:eastAsia="Times New Roman"/>
              </w:rPr>
              <w:pPrChange w:id="1463" w:author="Denis Belousov" w:date="2022-07-12T10:19:00Z">
                <w:pPr>
                  <w:pStyle w:val="a5"/>
                </w:pPr>
              </w:pPrChange>
            </w:pPr>
          </w:p>
        </w:tc>
      </w:tr>
    </w:tbl>
    <w:p w14:paraId="3D0BBDE9" w14:textId="3F33DD1F" w:rsidR="00403DD2" w:rsidRDefault="00000000">
      <w:pPr>
        <w:rPr>
          <w:rFonts w:eastAsia="Times New Roman"/>
        </w:rPr>
      </w:pPr>
      <w:ins w:id="1464" w:author="Denis Belousov" w:date="2022-07-12T10:19:00Z">
        <w:r>
          <w:rPr>
            <w:rFonts w:eastAsia="Times New Roman"/>
          </w:rPr>
          <w:br w:type="page"/>
        </w:r>
      </w:ins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1465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868"/>
        <w:gridCol w:w="7471"/>
        <w:tblGridChange w:id="1466">
          <w:tblGrid>
            <w:gridCol w:w="1868"/>
            <w:gridCol w:w="1"/>
            <w:gridCol w:w="7470"/>
            <w:gridCol w:w="9"/>
          </w:tblGrid>
        </w:tblGridChange>
      </w:tblGrid>
      <w:tr w:rsidR="00403DD2" w14:paraId="2E0A22F4" w14:textId="77777777" w:rsidTr="00403DD2">
        <w:trPr>
          <w:trPrChange w:id="1467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468" w:author="Denis Belousov" w:date="2022-07-12T10:19:00Z">
              <w:tcPr>
                <w:tcW w:w="4991" w:type="pct"/>
                <w:gridSpan w:val="4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6B158E9" w14:textId="77777777" w:rsidR="007862A9" w:rsidRDefault="00000000" w:rsidP="007862A9">
            <w:pPr>
              <w:pStyle w:val="3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[BR-17] </w:t>
            </w:r>
            <w:del w:id="1469" w:author="Denis Belousov" w:date="2022-07-12T10:19:00Z">
              <w:r>
                <w:fldChar w:fldCharType="begin"/>
              </w:r>
              <w:r>
                <w:delInstrText>HYPERLINK "https://denkbr.atlassian.net/browse/BR-17"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1470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471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"https://denkbr.atlassian.net/browse/BR-17" </w:instrText>
              </w:r>
            </w:ins>
            <w:r>
              <w:rPr>
                <w:rFonts w:eastAsia="Times New Roman"/>
              </w:rPr>
            </w:r>
            <w:ins w:id="147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FE. Форма аторизации. Не верное название кнопки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</w:p>
          <w:p w14:paraId="06816B9D" w14:textId="43B6CBB3" w:rsidR="00403DD2" w:rsidRDefault="00000000" w:rsidP="007862A9">
            <w:pPr>
              <w:pStyle w:val="3"/>
              <w:spacing w:before="120" w:before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04/Jul/22  Updated: </w:t>
            </w:r>
            <w:del w:id="1473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04</w:delText>
              </w:r>
            </w:del>
            <w:ins w:id="1474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6AD68C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EBB7F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FD69F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18D269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0D82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D0B592" w14:textId="0A193059" w:rsidR="00403DD2" w:rsidRDefault="00000000">
            <w:pPr>
              <w:rPr>
                <w:rFonts w:eastAsia="Times New Roman"/>
              </w:rPr>
            </w:pPr>
            <w:del w:id="1475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476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477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1478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3AE30CE9" w14:textId="77777777" w:rsidTr="00403DD2">
        <w:trPr>
          <w:trPrChange w:id="1479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480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B21385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481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47BC28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03E78B12" w14:textId="77777777" w:rsidTr="00403DD2">
        <w:trPr>
          <w:trPrChange w:id="1482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483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3732C4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484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475526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01CB201E" w14:textId="77777777" w:rsidTr="00403DD2">
        <w:trPr>
          <w:trPrChange w:id="1485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486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4CEEDD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487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187CCD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89BCCAD" w14:textId="77777777" w:rsidR="00403DD2" w:rsidRDefault="00403DD2">
      <w:pPr>
        <w:rPr>
          <w:ins w:id="1488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1576"/>
        <w:gridCol w:w="777"/>
        <w:gridCol w:w="4903"/>
      </w:tblGrid>
      <w:tr w:rsidR="00FF6A5F" w14:paraId="778489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8086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36419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E005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E0BB7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FF6A5F" w14:paraId="5454034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91CE3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A1D55A" w14:textId="640C3418" w:rsidR="00403DD2" w:rsidRDefault="00000000">
            <w:pPr>
              <w:rPr>
                <w:rFonts w:eastAsia="Times New Roman"/>
              </w:rPr>
            </w:pPr>
            <w:del w:id="1489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490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491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149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82935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B72E8" w14:textId="12E644F7" w:rsidR="00403DD2" w:rsidRDefault="00000000">
            <w:pPr>
              <w:rPr>
                <w:rFonts w:eastAsia="Times New Roman"/>
              </w:rPr>
            </w:pPr>
            <w:del w:id="1493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494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495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1496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273940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D875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0DED5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563F0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BCBA0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48874F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7CF8F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6854B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0D2DF78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0077A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FAF8F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15033CB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7D705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4BE7A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39CC278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3D687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DE50B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4876B15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14F062" w14:textId="3A53FED2" w:rsidR="00403DD2" w:rsidRDefault="00773BD4">
            <w:pPr>
              <w:rPr>
                <w:rFonts w:eastAsia="Times New Roman"/>
              </w:rPr>
            </w:pPr>
            <w:del w:id="1497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1498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56BBFE" w14:textId="43639701" w:rsidR="00403DD2" w:rsidRDefault="00A56AA9" w:rsidP="00403DD2">
            <w:pPr>
              <w:pStyle w:val="a5"/>
              <w:pPrChange w:id="1499" w:author="Denis Belousov" w:date="2022-07-12T10:19:00Z">
                <w:pPr/>
              </w:pPrChange>
            </w:pPr>
            <w:del w:id="1500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5EA4DD99" wp14:editId="75D6276C">
                    <wp:extent cx="3084600" cy="2286000"/>
                    <wp:effectExtent l="0" t="0" r="1905" b="0"/>
                    <wp:docPr id="59" name="Рисунок 5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ins w:id="1501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</w:tbl>
    <w:p w14:paraId="0C7DA3E2" w14:textId="77777777" w:rsidR="00403DD2" w:rsidRDefault="00403DD2">
      <w:pPr>
        <w:rPr>
          <w:ins w:id="1502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45378170" w14:textId="77777777" w:rsidTr="00FF6A5F">
        <w:trPr>
          <w:ins w:id="1503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04C9B3" w14:textId="77777777" w:rsidR="00403DD2" w:rsidRDefault="00000000">
            <w:pPr>
              <w:rPr>
                <w:ins w:id="1504" w:author="Denis Belousov" w:date="2022-07-12T10:19:00Z"/>
                <w:rFonts w:eastAsia="Times New Roman"/>
              </w:rPr>
            </w:pPr>
            <w:ins w:id="1505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BAC580" w14:textId="4A948C8B" w:rsidR="00403DD2" w:rsidRDefault="00FF6A5F">
            <w:pPr>
              <w:rPr>
                <w:ins w:id="1506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E09400" wp14:editId="259AA63C">
                  <wp:extent cx="3084600" cy="2286000"/>
                  <wp:effectExtent l="0" t="0" r="1905" b="0"/>
                  <wp:docPr id="135" name="Рисунок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1507" w:author="Denis Belousov" w:date="2022-07-12T10:19:00Z">
              <w:r>
                <w:rPr>
                  <w:rFonts w:eastAsia="Times New Roman"/>
                </w:rPr>
                <w:t xml:space="preserve">    </w:t>
              </w:r>
            </w:ins>
          </w:p>
        </w:tc>
      </w:tr>
      <w:tr w:rsidR="00403DD2" w14:paraId="7AAC41C3" w14:textId="77777777" w:rsidTr="00FF6A5F">
        <w:trPr>
          <w:ins w:id="1508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6D7987" w14:textId="77777777" w:rsidR="00403DD2" w:rsidRDefault="00000000">
            <w:pPr>
              <w:rPr>
                <w:ins w:id="1509" w:author="Denis Belousov" w:date="2022-07-12T10:19:00Z"/>
                <w:rFonts w:eastAsia="Times New Roman"/>
              </w:rPr>
            </w:pPr>
            <w:ins w:id="1510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C3A0F" w14:textId="77777777" w:rsidR="00403DD2" w:rsidRDefault="00000000">
            <w:pPr>
              <w:pStyle w:val="a5"/>
              <w:rPr>
                <w:ins w:id="1511" w:author="Denis Belousov" w:date="2022-07-12T10:19:00Z"/>
              </w:rPr>
            </w:pPr>
            <w:ins w:id="1512" w:author="Denis Belousov" w:date="2022-07-12T10:19:00Z">
              <w:r>
                <w:t>1. Перейти на страницу авторизации (</w:t>
              </w:r>
              <w:r>
                <w:fldChar w:fldCharType="begin"/>
              </w:r>
              <w:r>
                <w:instrText xml:space="preserve"> HYPERLINK "https://qa.neapro.site/login" </w:instrText>
              </w:r>
            </w:ins>
            <w:ins w:id="1513" w:author="Denis Belousov" w:date="2022-07-12T10:19:00Z">
              <w:r>
                <w:fldChar w:fldCharType="separate"/>
              </w:r>
              <w:r>
                <w:rPr>
                  <w:rStyle w:val="a3"/>
                </w:rPr>
                <w:t>https://qa.neapro.site/login</w:t>
              </w:r>
              <w:r>
                <w:fldChar w:fldCharType="end"/>
              </w:r>
              <w:r>
                <w:t xml:space="preserve">) </w:t>
              </w:r>
              <w:r>
                <w:br/>
                <w:t xml:space="preserve">2. Найти кнопку для входа в личный кабинет на странице. </w:t>
              </w:r>
              <w:r>
                <w:br/>
                <w:t>3. Сверить название кнопки с указанным в ТЗ.</w:t>
              </w:r>
            </w:ins>
          </w:p>
        </w:tc>
      </w:tr>
      <w:tr w:rsidR="00403DD2" w14:paraId="2F112AA3" w14:textId="77777777" w:rsidTr="00FF6A5F">
        <w:trPr>
          <w:ins w:id="1514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63E0D5" w14:textId="77777777" w:rsidR="00403DD2" w:rsidRDefault="00000000">
            <w:pPr>
              <w:rPr>
                <w:ins w:id="1515" w:author="Denis Belousov" w:date="2022-07-12T10:19:00Z"/>
                <w:rFonts w:eastAsia="Times New Roman"/>
              </w:rPr>
            </w:pPr>
            <w:ins w:id="1516" w:author="Denis Belousov" w:date="2022-07-12T10:19:00Z">
              <w:r>
                <w:rPr>
                  <w:rFonts w:eastAsia="Times New Roman"/>
                  <w:b/>
                  <w:bCs/>
                </w:rPr>
                <w:t>Actual result: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B5231F" w14:textId="77777777" w:rsidR="00403DD2" w:rsidRDefault="00000000">
            <w:pPr>
              <w:pStyle w:val="a5"/>
              <w:rPr>
                <w:ins w:id="1517" w:author="Denis Belousov" w:date="2022-07-12T10:19:00Z"/>
              </w:rPr>
            </w:pPr>
            <w:ins w:id="1518" w:author="Denis Belousov" w:date="2022-07-12T10:19:00Z">
              <w:r>
                <w:t>Кнопка называется “Подтвердить”</w:t>
              </w:r>
            </w:ins>
          </w:p>
        </w:tc>
      </w:tr>
      <w:tr w:rsidR="00FF6A5F" w14:paraId="0A99AB17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9D88E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99F00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0|i00053: </w:t>
            </w:r>
          </w:p>
        </w:tc>
      </w:tr>
    </w:tbl>
    <w:p w14:paraId="4445388B" w14:textId="77777777" w:rsidR="00403DD2" w:rsidRDefault="00403DD2">
      <w:pPr>
        <w:rPr>
          <w:ins w:id="1519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1520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1521">
          <w:tblGrid>
            <w:gridCol w:w="1370"/>
            <w:gridCol w:w="7986"/>
          </w:tblGrid>
        </w:tblGridChange>
      </w:tblGrid>
      <w:tr w:rsidR="00403DD2" w14:paraId="63F99A81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1522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2E970643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  <w:tcPrChange w:id="1523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72D8030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9A93B13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4557864E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4C3D8A" w14:textId="77777777" w:rsidR="00403DD2" w:rsidRDefault="00000000">
            <w:pPr>
              <w:pStyle w:val="a5"/>
              <w:rPr>
                <w:ins w:id="1524" w:author="Denis Belousov" w:date="2022-07-12T10:19:00Z"/>
              </w:rPr>
            </w:pPr>
            <w:r>
              <w:t>Название кнопки не соответствует ТЗ.</w:t>
            </w:r>
          </w:p>
          <w:p w14:paraId="43E1B7DE" w14:textId="77777777" w:rsidR="00403DD2" w:rsidRDefault="00403DD2" w:rsidP="00403DD2">
            <w:pPr>
              <w:rPr>
                <w:rFonts w:eastAsia="Times New Roman"/>
              </w:rPr>
              <w:pPrChange w:id="1525" w:author="Denis Belousov" w:date="2022-07-12T10:19:00Z">
                <w:pPr>
                  <w:pStyle w:val="a5"/>
                </w:pPr>
              </w:pPrChange>
            </w:pPr>
          </w:p>
        </w:tc>
      </w:tr>
    </w:tbl>
    <w:p w14:paraId="22C67503" w14:textId="77777777" w:rsidR="00403DD2" w:rsidRDefault="00000000">
      <w:pPr>
        <w:rPr>
          <w:rFonts w:eastAsia="Times New Roman"/>
        </w:rPr>
      </w:pPr>
      <w:ins w:id="1526" w:author="Denis Belousov" w:date="2022-07-12T10:19:00Z">
        <w:r>
          <w:rPr>
            <w:rFonts w:eastAsia="Times New Roman"/>
          </w:rPr>
          <w:br/>
        </w:r>
        <w:r>
          <w:rPr>
            <w:rFonts w:eastAsia="Times New Roman"/>
          </w:rPr>
          <w:br w:type="page"/>
        </w:r>
      </w:ins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1527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868"/>
        <w:gridCol w:w="7471"/>
        <w:tblGridChange w:id="1528">
          <w:tblGrid>
            <w:gridCol w:w="1868"/>
            <w:gridCol w:w="1"/>
            <w:gridCol w:w="7470"/>
            <w:gridCol w:w="9"/>
          </w:tblGrid>
        </w:tblGridChange>
      </w:tblGrid>
      <w:tr w:rsidR="00403DD2" w14:paraId="00E28A4A" w14:textId="77777777" w:rsidTr="00403DD2">
        <w:trPr>
          <w:trPrChange w:id="1529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530" w:author="Denis Belousov" w:date="2022-07-12T10:19:00Z">
              <w:tcPr>
                <w:tcW w:w="4991" w:type="pct"/>
                <w:gridSpan w:val="4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17883A3" w14:textId="77777777" w:rsidR="007862A9" w:rsidRDefault="00000000" w:rsidP="007862A9">
            <w:pPr>
              <w:pStyle w:val="3"/>
              <w:spacing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[BR-18] </w:t>
            </w:r>
            <w:del w:id="1531" w:author="Denis Belousov" w:date="2022-07-12T10:19:00Z">
              <w:r>
                <w:fldChar w:fldCharType="begin"/>
              </w:r>
              <w:r>
                <w:delInstrText>HYPERLINK "https://denkbr.atlassian.net/browse/BR-18"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1532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533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"https://denkbr.atlassian.net/browse/BR-18" </w:instrText>
              </w:r>
            </w:ins>
            <w:r>
              <w:rPr>
                <w:rFonts w:eastAsia="Times New Roman"/>
              </w:rPr>
            </w:r>
            <w:ins w:id="153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Отсутствие кнопки "Регистрация" на форме входа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</w:p>
          <w:p w14:paraId="3283AF22" w14:textId="38D07DD7" w:rsidR="00403DD2" w:rsidRDefault="00000000" w:rsidP="007862A9">
            <w:pPr>
              <w:pStyle w:val="3"/>
              <w:spacing w:before="12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04/Jul/22  Updated: </w:t>
            </w:r>
            <w:del w:id="1535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04</w:delText>
              </w:r>
            </w:del>
            <w:ins w:id="1536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465076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FF1A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476DE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4140C6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C33E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901349" w14:textId="7B87C72A" w:rsidR="00403DD2" w:rsidRDefault="00000000">
            <w:pPr>
              <w:rPr>
                <w:rFonts w:eastAsia="Times New Roman"/>
              </w:rPr>
            </w:pPr>
            <w:del w:id="1537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53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539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1540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51C9DC56" w14:textId="77777777" w:rsidTr="00403DD2">
        <w:trPr>
          <w:trPrChange w:id="1541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542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D14233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543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8989CF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1CBDA6A9" w14:textId="77777777" w:rsidTr="00403DD2">
        <w:trPr>
          <w:trPrChange w:id="1544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545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816A2B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546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76D074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75D3B265" w14:textId="77777777" w:rsidTr="00403DD2">
        <w:trPr>
          <w:trPrChange w:id="1547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548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2AF4FC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549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A94497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56FCE2B" w14:textId="77777777" w:rsidR="00403DD2" w:rsidRDefault="00403DD2">
      <w:pPr>
        <w:rPr>
          <w:ins w:id="1550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1576"/>
        <w:gridCol w:w="777"/>
        <w:gridCol w:w="4903"/>
      </w:tblGrid>
      <w:tr w:rsidR="00FF6A5F" w14:paraId="47C5426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451CA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6985D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3F778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D905E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FF6A5F" w14:paraId="6AA5E6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91DD3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122E1" w14:textId="5A49859D" w:rsidR="00403DD2" w:rsidRDefault="00000000">
            <w:pPr>
              <w:rPr>
                <w:rFonts w:eastAsia="Times New Roman"/>
              </w:rPr>
            </w:pPr>
            <w:del w:id="1551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552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553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155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041B1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8FCC86" w14:textId="6FBD9084" w:rsidR="00403DD2" w:rsidRDefault="00000000">
            <w:pPr>
              <w:rPr>
                <w:rFonts w:eastAsia="Times New Roman"/>
              </w:rPr>
            </w:pPr>
            <w:del w:id="1555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556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557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1558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596901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8D7FE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71DEA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78473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512E4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578F26B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7435A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3B35E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19F2986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D583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BDB5C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7CE97D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CDD22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0506F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54CF5A1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84ACE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E8FA1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543434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BEEE81" w14:textId="2A17730C" w:rsidR="00403DD2" w:rsidRDefault="00773BD4">
            <w:pPr>
              <w:rPr>
                <w:rFonts w:eastAsia="Times New Roman"/>
              </w:rPr>
            </w:pPr>
            <w:del w:id="1559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1560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D0AAC7" w14:textId="60A56B8C" w:rsidR="00403DD2" w:rsidRDefault="00A56AA9" w:rsidP="00403DD2">
            <w:pPr>
              <w:pStyle w:val="a5"/>
              <w:pPrChange w:id="1561" w:author="Denis Belousov" w:date="2022-07-12T10:19:00Z">
                <w:pPr/>
              </w:pPrChange>
            </w:pPr>
            <w:del w:id="1562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451BD20B" wp14:editId="5755D752">
                    <wp:extent cx="3084600" cy="2286000"/>
                    <wp:effectExtent l="0" t="0" r="1905" b="0"/>
                    <wp:docPr id="17" name="Рисунок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ins w:id="1563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</w:tbl>
    <w:p w14:paraId="71D24358" w14:textId="77777777" w:rsidR="00403DD2" w:rsidRDefault="00403DD2">
      <w:pPr>
        <w:rPr>
          <w:ins w:id="1564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1A2EAAF1" w14:textId="77777777" w:rsidTr="00FF6A5F">
        <w:trPr>
          <w:ins w:id="1565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6E738B" w14:textId="77777777" w:rsidR="00403DD2" w:rsidRDefault="00000000">
            <w:pPr>
              <w:rPr>
                <w:ins w:id="1566" w:author="Denis Belousov" w:date="2022-07-12T10:19:00Z"/>
                <w:rFonts w:eastAsia="Times New Roman"/>
              </w:rPr>
            </w:pPr>
            <w:ins w:id="1567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53569D" w14:textId="4C051920" w:rsidR="00403DD2" w:rsidRDefault="00FF6A5F">
            <w:pPr>
              <w:rPr>
                <w:ins w:id="1568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1C09B" wp14:editId="2A66EE4D">
                  <wp:extent cx="3084600" cy="2286000"/>
                  <wp:effectExtent l="0" t="0" r="1905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DD2" w14:paraId="76DC0EB3" w14:textId="77777777" w:rsidTr="00FF6A5F">
        <w:trPr>
          <w:ins w:id="1569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60943B" w14:textId="77777777" w:rsidR="00403DD2" w:rsidRDefault="00000000">
            <w:pPr>
              <w:rPr>
                <w:ins w:id="1570" w:author="Denis Belousov" w:date="2022-07-12T10:19:00Z"/>
                <w:rFonts w:eastAsia="Times New Roman"/>
              </w:rPr>
            </w:pPr>
            <w:ins w:id="1571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1"/>
              <w:gridCol w:w="960"/>
              <w:gridCol w:w="4624"/>
              <w:gridCol w:w="931"/>
            </w:tblGrid>
            <w:tr w:rsidR="00403DD2" w14:paraId="4AD3C69F" w14:textId="77777777">
              <w:trPr>
                <w:tblCellSpacing w:w="0" w:type="dxa"/>
                <w:ins w:id="1572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234326" w14:textId="77777777" w:rsidR="00403DD2" w:rsidRDefault="00000000">
                  <w:pPr>
                    <w:rPr>
                      <w:ins w:id="1573" w:author="Denis Belousov" w:date="2022-07-12T10:19:00Z"/>
                      <w:rFonts w:eastAsia="Times New Roman"/>
                    </w:rPr>
                  </w:pPr>
                  <w:ins w:id="1574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FF6A5F" w14:paraId="6C450D74" w14:textId="77777777">
              <w:trPr>
                <w:tblCellSpacing w:w="0" w:type="dxa"/>
                <w:ins w:id="1575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7795FB" w14:textId="77777777" w:rsidR="00403DD2" w:rsidRDefault="00000000">
                  <w:pPr>
                    <w:rPr>
                      <w:ins w:id="1576" w:author="Denis Belousov" w:date="2022-07-12T10:19:00Z"/>
                      <w:rFonts w:eastAsia="Times New Roman"/>
                    </w:rPr>
                  </w:pPr>
                  <w:ins w:id="1577" w:author="Denis Belousov" w:date="2022-07-12T10:19:00Z">
                    <w:r>
                      <w:rPr>
                        <w:rFonts w:eastAsia="Times New Roman"/>
                      </w:rPr>
                      <w:t xml:space="preserve">blocks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C19E51" w14:textId="77777777" w:rsidR="00403DD2" w:rsidRDefault="00000000">
                  <w:pPr>
                    <w:rPr>
                      <w:ins w:id="1578" w:author="Denis Belousov" w:date="2022-07-12T10:19:00Z"/>
                      <w:rFonts w:eastAsia="Times New Roman"/>
                    </w:rPr>
                  </w:pPr>
                  <w:ins w:id="1579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"https://denkbr.atlassian.net/browse/BR-20" </w:instrText>
                    </w:r>
                  </w:ins>
                  <w:r>
                    <w:rPr>
                      <w:rFonts w:eastAsia="Times New Roman"/>
                    </w:rPr>
                  </w:r>
                  <w:ins w:id="1580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BR-20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E364FE" w14:textId="77777777" w:rsidR="00403DD2" w:rsidRDefault="00000000">
                  <w:pPr>
                    <w:rPr>
                      <w:ins w:id="1581" w:author="Denis Belousov" w:date="2022-07-12T10:19:00Z"/>
                      <w:rFonts w:eastAsia="Times New Roman"/>
                    </w:rPr>
                  </w:pPr>
                  <w:ins w:id="1582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форма регистрации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A61666" w14:textId="77777777" w:rsidR="00403DD2" w:rsidRDefault="00000000">
                  <w:pPr>
                    <w:rPr>
                      <w:ins w:id="1583" w:author="Denis Belousov" w:date="2022-07-12T10:19:00Z"/>
                      <w:rFonts w:eastAsia="Times New Roman"/>
                    </w:rPr>
                  </w:pPr>
                  <w:ins w:id="1584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0E128098" w14:textId="77777777" w:rsidR="00403DD2" w:rsidRDefault="00403DD2">
            <w:pPr>
              <w:rPr>
                <w:ins w:id="1585" w:author="Denis Belousov" w:date="2022-07-12T10:19:00Z"/>
                <w:rFonts w:eastAsia="Times New Roman"/>
              </w:rPr>
            </w:pPr>
          </w:p>
        </w:tc>
      </w:tr>
      <w:tr w:rsidR="00403DD2" w14:paraId="6313814D" w14:textId="77777777" w:rsidTr="00FF6A5F">
        <w:trPr>
          <w:ins w:id="1586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CCDCE" w14:textId="77777777" w:rsidR="00403DD2" w:rsidRDefault="00000000">
            <w:pPr>
              <w:rPr>
                <w:ins w:id="1587" w:author="Denis Belousov" w:date="2022-07-12T10:19:00Z"/>
                <w:rFonts w:eastAsia="Times New Roman"/>
              </w:rPr>
            </w:pPr>
            <w:ins w:id="1588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E03D84" w14:textId="77777777" w:rsidR="00403DD2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ins w:id="1589" w:author="Denis Belousov" w:date="2022-07-12T10:19:00Z"/>
                <w:rFonts w:eastAsia="Times New Roman"/>
              </w:rPr>
            </w:pPr>
            <w:ins w:id="1590" w:author="Denis Belousov" w:date="2022-07-12T10:19:00Z">
              <w:r>
                <w:rPr>
                  <w:rFonts w:eastAsia="Times New Roman"/>
                </w:rPr>
                <w:t>Перейти на страницу авторизации 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"https://qa.neapro.site/login" \o "smart-link" </w:instrText>
              </w:r>
            </w:ins>
            <w:r>
              <w:rPr>
                <w:rFonts w:eastAsia="Times New Roman"/>
              </w:rPr>
            </w:r>
            <w:ins w:id="1591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https://qa.neapro.site/login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6DA4B729" w14:textId="77777777" w:rsidR="00403DD2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ins w:id="1592" w:author="Denis Belousov" w:date="2022-07-12T10:19:00Z"/>
                <w:rFonts w:eastAsia="Times New Roman"/>
              </w:rPr>
            </w:pPr>
            <w:ins w:id="1593" w:author="Denis Belousov" w:date="2022-07-12T10:19:00Z">
              <w:r>
                <w:rPr>
                  <w:rFonts w:eastAsia="Times New Roman"/>
                </w:rPr>
                <w:t>Найти кнопку/ссылку "Регистрация"</w:t>
              </w:r>
            </w:ins>
          </w:p>
        </w:tc>
      </w:tr>
      <w:tr w:rsidR="00403DD2" w14:paraId="6FB920E6" w14:textId="77777777" w:rsidTr="00FF6A5F">
        <w:trPr>
          <w:ins w:id="1594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5445E7" w14:textId="77777777" w:rsidR="00403DD2" w:rsidRDefault="00000000">
            <w:pPr>
              <w:rPr>
                <w:ins w:id="1595" w:author="Denis Belousov" w:date="2022-07-12T10:19:00Z"/>
                <w:rFonts w:eastAsia="Times New Roman"/>
              </w:rPr>
            </w:pPr>
            <w:ins w:id="1596" w:author="Denis Belousov" w:date="2022-07-12T10:19:00Z">
              <w:r>
                <w:rPr>
                  <w:rFonts w:eastAsia="Times New Roman"/>
                  <w:b/>
                  <w:bCs/>
                </w:rPr>
                <w:t>Actual result: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0AB472" w14:textId="77777777" w:rsidR="00403DD2" w:rsidRDefault="00000000">
            <w:pPr>
              <w:pStyle w:val="a5"/>
              <w:rPr>
                <w:ins w:id="1597" w:author="Denis Belousov" w:date="2022-07-12T10:19:00Z"/>
              </w:rPr>
            </w:pPr>
            <w:ins w:id="1598" w:author="Denis Belousov" w:date="2022-07-12T10:19:00Z">
              <w:r>
                <w:t>Кнопка “Регистрация” отсутствует на форме входа.</w:t>
              </w:r>
            </w:ins>
          </w:p>
        </w:tc>
      </w:tr>
      <w:tr w:rsidR="00FF6A5F" w14:paraId="538C73C7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300D3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77087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0|i0005b: </w:t>
            </w:r>
          </w:p>
        </w:tc>
      </w:tr>
    </w:tbl>
    <w:p w14:paraId="4E427C1F" w14:textId="77777777" w:rsidR="00403DD2" w:rsidRDefault="00403DD2">
      <w:pPr>
        <w:rPr>
          <w:ins w:id="1599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1600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1601">
          <w:tblGrid>
            <w:gridCol w:w="1370"/>
            <w:gridCol w:w="7986"/>
          </w:tblGrid>
        </w:tblGridChange>
      </w:tblGrid>
      <w:tr w:rsidR="00403DD2" w14:paraId="5037A398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1602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67A0A181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  <w:tcPrChange w:id="1603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1860AF7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018BEFBD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79443794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3FF91A" w14:textId="5B7E23B4" w:rsidR="00403DD2" w:rsidRDefault="00000000" w:rsidP="004764E8">
            <w:pPr>
              <w:pStyle w:val="a5"/>
              <w:rPr>
                <w:rFonts w:eastAsia="Times New Roman"/>
              </w:rPr>
              <w:pPrChange w:id="1604" w:author="Denis Belousov" w:date="2022-07-12T10:19:00Z">
                <w:pPr>
                  <w:pStyle w:val="a5"/>
                </w:pPr>
              </w:pPrChange>
            </w:pPr>
            <w:r>
              <w:t>Кнопка/ссылка "Регистрация" отсутствует.</w:t>
            </w:r>
          </w:p>
        </w:tc>
      </w:tr>
    </w:tbl>
    <w:p w14:paraId="4A8CB287" w14:textId="79857424" w:rsidR="00403DD2" w:rsidRDefault="00000000">
      <w:pPr>
        <w:rPr>
          <w:rFonts w:eastAsia="Times New Roman"/>
        </w:rPr>
      </w:pPr>
      <w:ins w:id="1605" w:author="Denis Belousov" w:date="2022-07-12T10:19:00Z">
        <w:r>
          <w:rPr>
            <w:rFonts w:eastAsia="Times New Roman"/>
          </w:rPr>
          <w:br w:type="page"/>
        </w:r>
      </w:ins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1606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867"/>
        <w:gridCol w:w="228"/>
        <w:gridCol w:w="1573"/>
        <w:gridCol w:w="776"/>
        <w:gridCol w:w="4895"/>
        <w:tblGridChange w:id="1607">
          <w:tblGrid>
            <w:gridCol w:w="1867"/>
            <w:gridCol w:w="2"/>
            <w:gridCol w:w="226"/>
            <w:gridCol w:w="1573"/>
            <w:gridCol w:w="776"/>
            <w:gridCol w:w="4895"/>
            <w:gridCol w:w="9"/>
          </w:tblGrid>
        </w:tblGridChange>
      </w:tblGrid>
      <w:tr w:rsidR="00403DD2" w14:paraId="17DE3551" w14:textId="77777777" w:rsidTr="00403DD2">
        <w:trPr>
          <w:trPrChange w:id="1608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609" w:author="Denis Belousov" w:date="2022-07-12T10:19:00Z">
              <w:tcPr>
                <w:tcW w:w="4991" w:type="pct"/>
                <w:gridSpan w:val="7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45C2D15" w14:textId="77777777" w:rsidR="004764E8" w:rsidRDefault="00000000" w:rsidP="004764E8">
            <w:pPr>
              <w:pStyle w:val="3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[BR-19] </w:t>
            </w:r>
            <w:del w:id="1610" w:author="Denis Belousov" w:date="2022-07-12T10:19:00Z">
              <w:r>
                <w:fldChar w:fldCharType="begin"/>
              </w:r>
              <w:r>
                <w:delInstrText>HYPERLINK "https://denkbr.atlassian.net/browse/BR-19"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1611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612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"https://denkbr.atlassian.net/browse/BR-19" </w:instrText>
              </w:r>
            </w:ins>
            <w:r>
              <w:rPr>
                <w:rFonts w:eastAsia="Times New Roman"/>
              </w:rPr>
            </w:r>
            <w:ins w:id="1613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Отправка письма сброса пароль на несуществующий адрес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</w:p>
          <w:p w14:paraId="12A9D1B1" w14:textId="0FC56FBC" w:rsidR="00403DD2" w:rsidRDefault="00000000" w:rsidP="004764E8">
            <w:pPr>
              <w:pStyle w:val="3"/>
              <w:spacing w:before="120" w:before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04/Jul/22  Updated: </w:t>
            </w:r>
            <w:del w:id="1614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04</w:delText>
              </w:r>
            </w:del>
            <w:ins w:id="1615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25A93CD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B018E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B728E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5BAFF3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8F3DE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672D3" w14:textId="0377901A" w:rsidR="00403DD2" w:rsidRDefault="00000000">
            <w:pPr>
              <w:rPr>
                <w:rFonts w:eastAsia="Times New Roman"/>
              </w:rPr>
            </w:pPr>
            <w:del w:id="1616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617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618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1619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08C7E5E4" w14:textId="77777777" w:rsidTr="00403DD2">
        <w:trPr>
          <w:trPrChange w:id="1620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621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81A703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622" w:author="Denis Belousov" w:date="2022-07-12T10:19:00Z">
              <w:tcPr>
                <w:tcW w:w="0" w:type="auto"/>
                <w:gridSpan w:val="5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94FE31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205AFD64" w14:textId="77777777" w:rsidTr="00403DD2">
        <w:trPr>
          <w:trPrChange w:id="1623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624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7CB0B1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625" w:author="Denis Belousov" w:date="2022-07-12T10:19:00Z">
              <w:tcPr>
                <w:tcW w:w="0" w:type="auto"/>
                <w:gridSpan w:val="5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375FC4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48D465DC" w14:textId="77777777" w:rsidTr="00403DD2">
        <w:trPr>
          <w:trPrChange w:id="1626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627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DB7AC8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628" w:author="Denis Belousov" w:date="2022-07-12T10:19:00Z">
              <w:tcPr>
                <w:tcW w:w="0" w:type="auto"/>
                <w:gridSpan w:val="5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A61E67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607DC2E2" w14:textId="77777777" w:rsidTr="004764E8">
        <w:tc>
          <w:tcPr>
            <w:tcW w:w="111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B032E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8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9E701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FBCF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41EF1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FF6A5F" w14:paraId="4AE191A2" w14:textId="77777777" w:rsidTr="004764E8">
        <w:tc>
          <w:tcPr>
            <w:tcW w:w="111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AA322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8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535BD6" w14:textId="34A0F715" w:rsidR="00403DD2" w:rsidRDefault="00000000">
            <w:pPr>
              <w:rPr>
                <w:rFonts w:eastAsia="Times New Roman"/>
              </w:rPr>
            </w:pPr>
            <w:del w:id="1629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630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631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163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4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6EDC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0C6DEA" w14:textId="410AC1CC" w:rsidR="00403DD2" w:rsidRDefault="00000000">
            <w:pPr>
              <w:rPr>
                <w:rFonts w:eastAsia="Times New Roman"/>
              </w:rPr>
            </w:pPr>
            <w:del w:id="1633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634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635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1636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13982EED" w14:textId="77777777" w:rsidTr="004764E8">
        <w:tc>
          <w:tcPr>
            <w:tcW w:w="111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9CD5C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84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C2430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41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91660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62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045E0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3F0476FD" w14:textId="77777777" w:rsidTr="004764E8">
        <w:tc>
          <w:tcPr>
            <w:tcW w:w="111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4D01A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54F6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4B03E505" w14:textId="77777777" w:rsidTr="004764E8">
        <w:tc>
          <w:tcPr>
            <w:tcW w:w="111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55ADD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388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F9DF9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3D3BC7B1" w14:textId="77777777" w:rsidTr="004764E8">
        <w:tc>
          <w:tcPr>
            <w:tcW w:w="111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75D4F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388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790ED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7B8C039F" w14:textId="77777777" w:rsidTr="004764E8">
        <w:tc>
          <w:tcPr>
            <w:tcW w:w="111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68ACD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3885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BC72C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589BB80D" w14:textId="77777777" w:rsidTr="004764E8">
        <w:tc>
          <w:tcPr>
            <w:tcW w:w="111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73E7F8" w14:textId="14A0E90E" w:rsidR="00403DD2" w:rsidRDefault="00773BD4">
            <w:pPr>
              <w:rPr>
                <w:rFonts w:eastAsia="Times New Roman"/>
              </w:rPr>
            </w:pPr>
            <w:del w:id="1637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1638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96DCA7" w14:textId="7C1976CE" w:rsidR="00403DD2" w:rsidRDefault="00AF77B5" w:rsidP="00403DD2">
            <w:pPr>
              <w:pStyle w:val="a5"/>
              <w:pPrChange w:id="1639" w:author="Denis Belousov" w:date="2022-07-12T10:19:00Z">
                <w:pPr/>
              </w:pPrChange>
            </w:pPr>
            <w:del w:id="1640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77EFA9EE" wp14:editId="4056FB48">
                    <wp:extent cx="4507911" cy="2286000"/>
                    <wp:effectExtent l="0" t="0" r="6985" b="0"/>
                    <wp:docPr id="19" name="Рисунок 1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4" name="Рисунок 84"/>
                            <pic:cNvPicPr/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507911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ins w:id="1641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</w:tbl>
    <w:p w14:paraId="68F0AC34" w14:textId="77777777" w:rsidR="00403DD2" w:rsidRDefault="00403DD2">
      <w:pPr>
        <w:rPr>
          <w:ins w:id="1642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362"/>
        <w:gridCol w:w="507"/>
        <w:gridCol w:w="7479"/>
        <w:tblGridChange w:id="1643">
          <w:tblGrid>
            <w:gridCol w:w="8"/>
            <w:gridCol w:w="1362"/>
            <w:gridCol w:w="507"/>
            <w:gridCol w:w="7479"/>
          </w:tblGrid>
        </w:tblGridChange>
      </w:tblGrid>
      <w:tr w:rsidR="00403DD2" w14:paraId="1688E72C" w14:textId="77777777" w:rsidTr="004764E8">
        <w:trPr>
          <w:gridBefore w:val="1"/>
          <w:wBefore w:w="4" w:type="pct"/>
          <w:ins w:id="1644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B2CCA" w14:textId="77777777" w:rsidR="00403DD2" w:rsidRDefault="00000000">
            <w:pPr>
              <w:rPr>
                <w:ins w:id="1645" w:author="Denis Belousov" w:date="2022-07-12T10:19:00Z"/>
                <w:rFonts w:eastAsia="Times New Roman"/>
              </w:rPr>
            </w:pPr>
            <w:ins w:id="1646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242C8" w14:textId="581D6A0F" w:rsidR="00403DD2" w:rsidRDefault="00FF6A5F">
            <w:pPr>
              <w:rPr>
                <w:ins w:id="1647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AB775" wp14:editId="2DDD06EE">
                  <wp:extent cx="4507911" cy="2286000"/>
                  <wp:effectExtent l="0" t="0" r="6985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7911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1648" w:author="Denis Belousov" w:date="2022-07-12T10:19:00Z">
              <w:r>
                <w:rPr>
                  <w:rFonts w:eastAsia="Times New Roman"/>
                </w:rPr>
                <w:t xml:space="preserve"> </w:t>
              </w:r>
            </w:ins>
          </w:p>
        </w:tc>
      </w:tr>
      <w:tr w:rsidR="00403DD2" w14:paraId="60F1C4CF" w14:textId="77777777" w:rsidTr="004764E8">
        <w:trPr>
          <w:gridBefore w:val="1"/>
          <w:wBefore w:w="4" w:type="pct"/>
          <w:ins w:id="1649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1947D9" w14:textId="77777777" w:rsidR="00403DD2" w:rsidRDefault="00000000">
            <w:pPr>
              <w:rPr>
                <w:ins w:id="1650" w:author="Denis Belousov" w:date="2022-07-12T10:19:00Z"/>
                <w:rFonts w:eastAsia="Times New Roman"/>
              </w:rPr>
            </w:pPr>
            <w:ins w:id="1651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E60088" w14:textId="77777777" w:rsidR="00403DD2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ins w:id="1652" w:author="Denis Belousov" w:date="2022-07-12T10:19:00Z"/>
                <w:rFonts w:eastAsia="Times New Roman"/>
              </w:rPr>
            </w:pPr>
            <w:ins w:id="1653" w:author="Denis Belousov" w:date="2022-07-12T10:19:00Z">
              <w:r>
                <w:rPr>
                  <w:rFonts w:eastAsia="Times New Roman"/>
                </w:rPr>
                <w:t>Перейти на страницу авторизации</w:t>
              </w:r>
            </w:ins>
          </w:p>
          <w:p w14:paraId="2BAF6428" w14:textId="77777777" w:rsidR="00403DD2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ins w:id="1654" w:author="Denis Belousov" w:date="2022-07-12T10:19:00Z"/>
                <w:rFonts w:eastAsia="Times New Roman"/>
              </w:rPr>
            </w:pPr>
            <w:ins w:id="1655" w:author="Denis Belousov" w:date="2022-07-12T10:19:00Z">
              <w:r>
                <w:rPr>
                  <w:rFonts w:eastAsia="Times New Roman"/>
                </w:rPr>
                <w:t>Перейти по ссылке "Забыли пароль?"</w:t>
              </w:r>
            </w:ins>
          </w:p>
          <w:p w14:paraId="02A22B07" w14:textId="77777777" w:rsidR="00403DD2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ins w:id="1656" w:author="Denis Belousov" w:date="2022-07-12T10:19:00Z"/>
                <w:rFonts w:eastAsia="Times New Roman"/>
              </w:rPr>
            </w:pPr>
            <w:ins w:id="1657" w:author="Denis Belousov" w:date="2022-07-12T10:19:00Z">
              <w:r>
                <w:rPr>
                  <w:rFonts w:eastAsia="Times New Roman"/>
                </w:rPr>
                <w:t>Открывается страница с формой сброса пароля</w:t>
              </w:r>
            </w:ins>
          </w:p>
          <w:p w14:paraId="22594C83" w14:textId="77777777" w:rsidR="00403DD2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ins w:id="1658" w:author="Denis Belousov" w:date="2022-07-12T10:19:00Z"/>
                <w:rFonts w:eastAsia="Times New Roman"/>
              </w:rPr>
            </w:pPr>
            <w:ins w:id="1659" w:author="Denis Belousov" w:date="2022-07-12T10:19:00Z">
              <w:r>
                <w:rPr>
                  <w:rFonts w:eastAsia="Times New Roman"/>
                </w:rPr>
                <w:t xml:space="preserve">В поле e-mail ввести несуществующий адрес (напр. 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"mailto:zabulu_parol_i_pochtanet@mail.ru" </w:instrText>
              </w:r>
            </w:ins>
            <w:r>
              <w:rPr>
                <w:rFonts w:eastAsia="Times New Roman"/>
              </w:rPr>
            </w:r>
            <w:ins w:id="1660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zabulu_parol_i_pochtanet@mail.ru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56D9146F" w14:textId="77777777" w:rsidR="00403DD2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ins w:id="1661" w:author="Denis Belousov" w:date="2022-07-12T10:19:00Z"/>
                <w:rFonts w:eastAsia="Times New Roman"/>
              </w:rPr>
            </w:pPr>
            <w:ins w:id="1662" w:author="Denis Belousov" w:date="2022-07-12T10:19:00Z">
              <w:r>
                <w:rPr>
                  <w:rFonts w:eastAsia="Times New Roman"/>
                </w:rPr>
                <w:t>Нажать на кнопку "Продолжить"</w:t>
              </w:r>
            </w:ins>
          </w:p>
        </w:tc>
      </w:tr>
      <w:tr w:rsidR="00403DD2" w14:paraId="402038FE" w14:textId="77777777" w:rsidTr="004764E8">
        <w:trPr>
          <w:gridBefore w:val="1"/>
          <w:wBefore w:w="4" w:type="pct"/>
          <w:ins w:id="1663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1814EA" w14:textId="77777777" w:rsidR="00403DD2" w:rsidRDefault="00000000">
            <w:pPr>
              <w:rPr>
                <w:ins w:id="1664" w:author="Denis Belousov" w:date="2022-07-12T10:19:00Z"/>
                <w:rFonts w:eastAsia="Times New Roman"/>
              </w:rPr>
            </w:pPr>
            <w:ins w:id="1665" w:author="Denis Belousov" w:date="2022-07-12T10:19:00Z">
              <w:r>
                <w:rPr>
                  <w:rFonts w:eastAsia="Times New Roman"/>
                  <w:b/>
                  <w:bCs/>
                </w:rPr>
                <w:t>Actual result: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E71512" w14:textId="77777777" w:rsidR="00403DD2" w:rsidRDefault="00000000">
            <w:pPr>
              <w:pStyle w:val="a5"/>
              <w:rPr>
                <w:ins w:id="1666" w:author="Denis Belousov" w:date="2022-07-12T10:19:00Z"/>
              </w:rPr>
            </w:pPr>
            <w:ins w:id="1667" w:author="Denis Belousov" w:date="2022-07-12T10:19:00Z">
              <w:r>
                <w:t>Появляется сообщение об отправке письма не несуществующий адрес электронной почты.</w:t>
              </w:r>
            </w:ins>
          </w:p>
        </w:tc>
      </w:tr>
      <w:tr w:rsidR="00FF6A5F" w14:paraId="2C6975ED" w14:textId="77777777" w:rsidTr="004764E8">
        <w:trPr>
          <w:gridBefore w:val="1"/>
          <w:wBefore w:w="4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73FD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99E81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0|i0005j: </w:t>
            </w:r>
          </w:p>
        </w:tc>
      </w:tr>
      <w:tr w:rsidR="00403DD2" w14:paraId="39DED8A6" w14:textId="77777777" w:rsidTr="004764E8">
        <w:tblPrEx>
          <w:tblW w:w="5009" w:type="pct"/>
          <w:jc w:val="center"/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  <w:tblPrExChange w:id="1668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731" w:type="pct"/>
            <w:gridSpan w:val="2"/>
            <w:shd w:val="clear" w:color="auto" w:fill="BBBBBB"/>
            <w:noWrap/>
            <w:vAlign w:val="center"/>
            <w:hideMark/>
            <w:tcPrChange w:id="1669" w:author="Denis Belousov" w:date="2022-07-12T10:19:00Z">
              <w:tcPr>
                <w:tcW w:w="731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2B54962D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  <w:tcPrChange w:id="1670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6712088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52A2076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5D522E78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4AC9EBB" w14:textId="7F3A316D" w:rsidR="00403DD2" w:rsidRDefault="00000000" w:rsidP="004764E8">
            <w:pPr>
              <w:pStyle w:val="a5"/>
              <w:rPr>
                <w:rFonts w:eastAsia="Times New Roman"/>
              </w:rPr>
              <w:pPrChange w:id="1671" w:author="Denis Belousov" w:date="2022-07-12T10:19:00Z">
                <w:pPr>
                  <w:pStyle w:val="a5"/>
                </w:pPr>
              </w:pPrChange>
            </w:pPr>
            <w:r>
              <w:t xml:space="preserve">Отправка письма на несуществующую почту </w:t>
            </w:r>
            <w:del w:id="1672" w:author="Denis Belousov" w:date="2022-07-12T10:19:00Z">
              <w:r>
                <w:fldChar w:fldCharType="begin"/>
              </w:r>
              <w:r>
                <w:delInstrText>HYPERLINK "mailto:zabulu_parol_i_pochtanet@zarabotai.ru"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673" w:author="Denis Belousov" w:date="2022-07-12T10:19:00Z">
              <w:r>
                <w:rPr>
                  <w:rStyle w:val="a3"/>
                </w:rPr>
                <w:fldChar w:fldCharType="end"/>
              </w:r>
            </w:del>
            <w:ins w:id="1674" w:author="Denis Belousov" w:date="2022-07-12T10:19:00Z">
              <w:r>
                <w:fldChar w:fldCharType="begin"/>
              </w:r>
              <w:r>
                <w:instrText xml:space="preserve"> HYPERLINK "mailto:zabulu_parol_i_pochtanet@zarabotai.ru" </w:instrText>
              </w:r>
            </w:ins>
            <w:ins w:id="1675" w:author="Denis Belousov" w:date="2022-07-12T10:19:00Z">
              <w:r>
                <w:fldChar w:fldCharType="separate"/>
              </w:r>
              <w:r>
                <w:rPr>
                  <w:rStyle w:val="a3"/>
                </w:rPr>
                <w:t>zabulu_parol_i_pochtanet@zarabotai.ru</w:t>
              </w:r>
              <w:r>
                <w:fldChar w:fldCharType="end"/>
              </w:r>
            </w:ins>
          </w:p>
        </w:tc>
      </w:tr>
    </w:tbl>
    <w:p w14:paraId="4E1FDF57" w14:textId="7481CB2E" w:rsidR="00403DD2" w:rsidRDefault="00000000">
      <w:pPr>
        <w:rPr>
          <w:rFonts w:eastAsia="Times New Roman"/>
        </w:rPr>
      </w:pPr>
      <w:ins w:id="1676" w:author="Denis Belousov" w:date="2022-07-12T10:19:00Z">
        <w:r>
          <w:rPr>
            <w:rFonts w:eastAsia="Times New Roman"/>
          </w:rPr>
          <w:br w:type="page"/>
        </w:r>
      </w:ins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1677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868"/>
        <w:gridCol w:w="7471"/>
        <w:tblGridChange w:id="1678">
          <w:tblGrid>
            <w:gridCol w:w="1868"/>
            <w:gridCol w:w="1"/>
            <w:gridCol w:w="7470"/>
            <w:gridCol w:w="9"/>
          </w:tblGrid>
        </w:tblGridChange>
      </w:tblGrid>
      <w:tr w:rsidR="00403DD2" w14:paraId="08EC4B98" w14:textId="77777777" w:rsidTr="00403DD2">
        <w:trPr>
          <w:trPrChange w:id="1679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680" w:author="Denis Belousov" w:date="2022-07-12T10:19:00Z">
              <w:tcPr>
                <w:tcW w:w="4991" w:type="pct"/>
                <w:gridSpan w:val="4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7C7D968" w14:textId="66B9B904" w:rsidR="00403DD2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[BR-20] </w:t>
            </w:r>
            <w:del w:id="1681" w:author="Denis Belousov" w:date="2022-07-12T10:19:00Z">
              <w:r>
                <w:fldChar w:fldCharType="begin"/>
              </w:r>
              <w:r>
                <w:delInstrText>HYPERLINK "https://denkbr.atlassian.net/browse/BR-20"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1682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683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"https://denkbr.atlassian.net/browse/BR-20" </w:instrText>
              </w:r>
            </w:ins>
            <w:r>
              <w:rPr>
                <w:rFonts w:eastAsia="Times New Roman"/>
              </w:rPr>
            </w:r>
            <w:ins w:id="168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Отсутствует форма регистрации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04/Jul/22  Updated: </w:t>
            </w:r>
            <w:del w:id="1685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05</w:delText>
              </w:r>
            </w:del>
            <w:ins w:id="1686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4E2CED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1CAD6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35488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1A645A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A84A9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416249" w14:textId="7DFBAB96" w:rsidR="00403DD2" w:rsidRDefault="00000000">
            <w:pPr>
              <w:rPr>
                <w:rFonts w:eastAsia="Times New Roman"/>
              </w:rPr>
            </w:pPr>
            <w:del w:id="1687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68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689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1690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205206D6" w14:textId="77777777" w:rsidTr="00403DD2">
        <w:trPr>
          <w:trPrChange w:id="1691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692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6F2600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693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B5B156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379FAAE3" w14:textId="77777777" w:rsidTr="00403DD2">
        <w:trPr>
          <w:trPrChange w:id="1694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695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5DD0C8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696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C37114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2C9A963A" w14:textId="77777777" w:rsidTr="00403DD2">
        <w:trPr>
          <w:trPrChange w:id="1697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698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36BA03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699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2EEC22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181FCEC" w14:textId="77777777" w:rsidR="00403DD2" w:rsidRDefault="00403DD2">
      <w:pPr>
        <w:rPr>
          <w:ins w:id="1700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72"/>
        <w:gridCol w:w="1564"/>
        <w:gridCol w:w="772"/>
        <w:gridCol w:w="4867"/>
      </w:tblGrid>
      <w:tr w:rsidR="00FF6A5F" w14:paraId="78BD7FAE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D0B90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56625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064FB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2CB8E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FF6A5F" w14:paraId="05FACCB4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D81E4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EBBE6" w14:textId="5A858D39" w:rsidR="00403DD2" w:rsidRDefault="00000000">
            <w:pPr>
              <w:rPr>
                <w:rFonts w:eastAsia="Times New Roman"/>
              </w:rPr>
            </w:pPr>
            <w:del w:id="1701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702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703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170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4B372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90A445" w14:textId="7D1596CD" w:rsidR="00403DD2" w:rsidRDefault="00000000">
            <w:pPr>
              <w:rPr>
                <w:rFonts w:eastAsia="Times New Roman"/>
              </w:rPr>
            </w:pPr>
            <w:del w:id="1705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706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707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1708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38119A45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8BBC8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CB73A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20E93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9FF1F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2F6A6CC3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581C3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401B7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3CB9631D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B481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69464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1B489454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1C232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7D844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2EE911A5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6F09A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1E27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6DEB4894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56C5CD" w14:textId="7301E887" w:rsidR="00403DD2" w:rsidRDefault="00773BD4">
            <w:pPr>
              <w:rPr>
                <w:rFonts w:eastAsia="Times New Roman"/>
              </w:rPr>
            </w:pPr>
            <w:del w:id="1709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1710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EF21AA" w14:textId="2B427C6E" w:rsidR="00403DD2" w:rsidRDefault="00A56AA9" w:rsidP="00403DD2">
            <w:pPr>
              <w:pStyle w:val="a5"/>
              <w:pPrChange w:id="1711" w:author="Denis Belousov" w:date="2022-07-12T10:19:00Z">
                <w:pPr/>
              </w:pPrChange>
            </w:pPr>
            <w:del w:id="1712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30AC50DE" wp14:editId="5DA7245F">
                    <wp:extent cx="3084600" cy="2286000"/>
                    <wp:effectExtent l="0" t="0" r="1905" b="0"/>
                    <wp:docPr id="21" name="Рисунок 2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ins w:id="1713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0BA74849" w14:textId="77777777">
        <w:trPr>
          <w:del w:id="1714" w:author="Denis Belousov" w:date="2022-07-12T10:19:00Z"/>
        </w:trPr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2B348A" w14:textId="77777777" w:rsidR="003A2F39" w:rsidRDefault="00773BD4">
            <w:pPr>
              <w:rPr>
                <w:del w:id="1715" w:author="Denis Belousov" w:date="2022-07-12T10:19:00Z"/>
                <w:rFonts w:eastAsia="Times New Roman"/>
              </w:rPr>
            </w:pPr>
            <w:del w:id="1716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8"/>
              <w:gridCol w:w="3160"/>
              <w:gridCol w:w="2919"/>
              <w:gridCol w:w="493"/>
            </w:tblGrid>
            <w:tr w:rsidR="003A2F39" w14:paraId="368B80D2" w14:textId="77777777">
              <w:trPr>
                <w:tblCellSpacing w:w="0" w:type="dxa"/>
                <w:del w:id="1717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8B7EC7" w14:textId="77777777" w:rsidR="003A2F39" w:rsidRDefault="00773BD4">
                  <w:pPr>
                    <w:rPr>
                      <w:del w:id="1718" w:author="Denis Belousov" w:date="2022-07-12T10:19:00Z"/>
                      <w:rFonts w:eastAsia="Times New Roman"/>
                    </w:rPr>
                  </w:pPr>
                  <w:del w:id="1719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67ACD024" w14:textId="77777777">
              <w:trPr>
                <w:tblCellSpacing w:w="0" w:type="dxa"/>
                <w:del w:id="1720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D9BAAE" w14:textId="77777777" w:rsidR="003A2F39" w:rsidRDefault="00773BD4">
                  <w:pPr>
                    <w:rPr>
                      <w:del w:id="1721" w:author="Denis Belousov" w:date="2022-07-12T10:19:00Z"/>
                      <w:rFonts w:eastAsia="Times New Roman"/>
                    </w:rPr>
                  </w:pPr>
                  <w:del w:id="1722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DB5623" w14:textId="77777777" w:rsidR="003A2F39" w:rsidRDefault="00000000">
                  <w:pPr>
                    <w:rPr>
                      <w:del w:id="1723" w:author="Denis Belousov" w:date="2022-07-12T10:19:00Z"/>
                      <w:rFonts w:eastAsia="Times New Roman"/>
                    </w:rPr>
                  </w:pPr>
                  <w:del w:id="1724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"https://denkbr.atlassian.net/browse/BR-21"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1725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846E03" w14:textId="77777777" w:rsidR="003A2F39" w:rsidRDefault="00773BD4">
                  <w:pPr>
                    <w:rPr>
                      <w:del w:id="1726" w:author="Denis Belousov" w:date="2022-07-12T10:19:00Z"/>
                      <w:rFonts w:eastAsia="Times New Roman"/>
                    </w:rPr>
                  </w:pPr>
                  <w:del w:id="1727" w:author="Denis Belousov" w:date="2022-07-12T10:19:00Z">
                    <w:r>
                      <w:rPr>
                        <w:rFonts w:eastAsia="Times New Roman"/>
                      </w:rPr>
                      <w:delText xml:space="preserve">Проверить наличие компонентов формы (...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7D0EC7" w14:textId="77777777" w:rsidR="003A2F39" w:rsidRDefault="00773BD4">
                  <w:pPr>
                    <w:rPr>
                      <w:del w:id="1728" w:author="Denis Belousov" w:date="2022-07-12T10:19:00Z"/>
                      <w:rFonts w:eastAsia="Times New Roman"/>
                    </w:rPr>
                  </w:pPr>
                  <w:del w:id="1729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2EAB85FD" w14:textId="77777777">
              <w:trPr>
                <w:tblCellSpacing w:w="0" w:type="dxa"/>
                <w:del w:id="1730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B9EBD6" w14:textId="77777777" w:rsidR="003A2F39" w:rsidRDefault="00773BD4">
                  <w:pPr>
                    <w:rPr>
                      <w:del w:id="1731" w:author="Denis Belousov" w:date="2022-07-12T10:19:00Z"/>
                      <w:rFonts w:eastAsia="Times New Roman"/>
                    </w:rPr>
                  </w:pPr>
                  <w:del w:id="1732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996D1F" w14:textId="77777777" w:rsidR="003A2F39" w:rsidRDefault="00000000">
                  <w:pPr>
                    <w:rPr>
                      <w:del w:id="1733" w:author="Denis Belousov" w:date="2022-07-12T10:19:00Z"/>
                      <w:rFonts w:eastAsia="Times New Roman"/>
                    </w:rPr>
                  </w:pPr>
                  <w:del w:id="1734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"https://denkbr.atlassian.net/browse/BR-22"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1735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FC2C2E" w14:textId="77777777" w:rsidR="003A2F39" w:rsidRDefault="00773BD4">
                  <w:pPr>
                    <w:rPr>
                      <w:del w:id="1736" w:author="Denis Belousov" w:date="2022-07-12T10:19:00Z"/>
                      <w:rFonts w:eastAsia="Times New Roman"/>
                    </w:rPr>
                  </w:pPr>
                  <w:del w:id="1737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"Фамилия" на форме "...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37CC76" w14:textId="77777777" w:rsidR="003A2F39" w:rsidRDefault="00773BD4">
                  <w:pPr>
                    <w:rPr>
                      <w:del w:id="1738" w:author="Denis Belousov" w:date="2022-07-12T10:19:00Z"/>
                      <w:rFonts w:eastAsia="Times New Roman"/>
                    </w:rPr>
                  </w:pPr>
                  <w:del w:id="1739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13774BF0" w14:textId="77777777">
              <w:trPr>
                <w:tblCellSpacing w:w="0" w:type="dxa"/>
                <w:del w:id="1740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3FFA74" w14:textId="77777777" w:rsidR="003A2F39" w:rsidRDefault="00773BD4">
                  <w:pPr>
                    <w:rPr>
                      <w:del w:id="1741" w:author="Denis Belousov" w:date="2022-07-12T10:19:00Z"/>
                      <w:rFonts w:eastAsia="Times New Roman"/>
                    </w:rPr>
                  </w:pPr>
                  <w:del w:id="1742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77E8D2" w14:textId="77777777" w:rsidR="003A2F39" w:rsidRDefault="00000000">
                  <w:pPr>
                    <w:rPr>
                      <w:del w:id="1743" w:author="Denis Belousov" w:date="2022-07-12T10:19:00Z"/>
                      <w:rFonts w:eastAsia="Times New Roman"/>
                    </w:rPr>
                  </w:pPr>
                  <w:del w:id="1744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"https://denkbr.atlassian.net/browse/BR-29"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1745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2B6800" w14:textId="77777777" w:rsidR="003A2F39" w:rsidRDefault="00773BD4">
                  <w:pPr>
                    <w:rPr>
                      <w:del w:id="1746" w:author="Denis Belousov" w:date="2022-07-12T10:19:00Z"/>
                      <w:rFonts w:eastAsia="Times New Roman"/>
                    </w:rPr>
                  </w:pPr>
                  <w:del w:id="1747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"Имя" на форме "Реги...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41AC2F" w14:textId="77777777" w:rsidR="003A2F39" w:rsidRDefault="00773BD4">
                  <w:pPr>
                    <w:rPr>
                      <w:del w:id="1748" w:author="Denis Belousov" w:date="2022-07-12T10:19:00Z"/>
                      <w:rFonts w:eastAsia="Times New Roman"/>
                    </w:rPr>
                  </w:pPr>
                  <w:del w:id="1749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273F57D6" w14:textId="77777777">
              <w:trPr>
                <w:tblCellSpacing w:w="0" w:type="dxa"/>
                <w:del w:id="1750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A8E6E4" w14:textId="77777777" w:rsidR="003A2F39" w:rsidRDefault="00773BD4">
                  <w:pPr>
                    <w:rPr>
                      <w:del w:id="1751" w:author="Denis Belousov" w:date="2022-07-12T10:19:00Z"/>
                      <w:rFonts w:eastAsia="Times New Roman"/>
                    </w:rPr>
                  </w:pPr>
                  <w:del w:id="1752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AE9538" w14:textId="77777777" w:rsidR="003A2F39" w:rsidRDefault="00000000">
                  <w:pPr>
                    <w:rPr>
                      <w:del w:id="1753" w:author="Denis Belousov" w:date="2022-07-12T10:19:00Z"/>
                      <w:rFonts w:eastAsia="Times New Roman"/>
                    </w:rPr>
                  </w:pPr>
                  <w:del w:id="1754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"https://denkbr.atlassian.net/browse/BR-36"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1755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9F3766" w14:textId="77777777" w:rsidR="003A2F39" w:rsidRDefault="00773BD4">
                  <w:pPr>
                    <w:rPr>
                      <w:del w:id="1756" w:author="Denis Belousov" w:date="2022-07-12T10:19:00Z"/>
                      <w:rFonts w:eastAsia="Times New Roman"/>
                    </w:rPr>
                  </w:pPr>
                  <w:del w:id="1757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"e-mail" на форме "Р...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1D046B" w14:textId="77777777" w:rsidR="003A2F39" w:rsidRDefault="00773BD4">
                  <w:pPr>
                    <w:rPr>
                      <w:del w:id="1758" w:author="Denis Belousov" w:date="2022-07-12T10:19:00Z"/>
                      <w:rFonts w:eastAsia="Times New Roman"/>
                    </w:rPr>
                  </w:pPr>
                  <w:del w:id="1759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1A5ECF19" w14:textId="77777777">
              <w:trPr>
                <w:tblCellSpacing w:w="0" w:type="dxa"/>
                <w:del w:id="1760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1973D9" w14:textId="77777777" w:rsidR="003A2F39" w:rsidRDefault="00773BD4">
                  <w:pPr>
                    <w:rPr>
                      <w:del w:id="1761" w:author="Denis Belousov" w:date="2022-07-12T10:19:00Z"/>
                      <w:rFonts w:eastAsia="Times New Roman"/>
                    </w:rPr>
                  </w:pPr>
                  <w:del w:id="1762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7E3422" w14:textId="77777777" w:rsidR="003A2F39" w:rsidRDefault="00000000">
                  <w:pPr>
                    <w:rPr>
                      <w:del w:id="1763" w:author="Denis Belousov" w:date="2022-07-12T10:19:00Z"/>
                      <w:rFonts w:eastAsia="Times New Roman"/>
                    </w:rPr>
                  </w:pPr>
                  <w:del w:id="1764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"https://denkbr.atlassian.net/browse/BR-38"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1765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A2D032" w14:textId="77777777" w:rsidR="003A2F39" w:rsidRDefault="00773BD4">
                  <w:pPr>
                    <w:rPr>
                      <w:del w:id="1766" w:author="Denis Belousov" w:date="2022-07-12T10:19:00Z"/>
                      <w:rFonts w:eastAsia="Times New Roman"/>
                    </w:rPr>
                  </w:pPr>
                  <w:del w:id="1767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кнопка "Регистрация"...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19F1D1" w14:textId="77777777" w:rsidR="003A2F39" w:rsidRDefault="00773BD4">
                  <w:pPr>
                    <w:rPr>
                      <w:del w:id="1768" w:author="Denis Belousov" w:date="2022-07-12T10:19:00Z"/>
                      <w:rFonts w:eastAsia="Times New Roman"/>
                    </w:rPr>
                  </w:pPr>
                  <w:del w:id="1769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76FED493" w14:textId="77777777">
              <w:trPr>
                <w:tblCellSpacing w:w="0" w:type="dxa"/>
                <w:del w:id="1770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3BA256" w14:textId="77777777" w:rsidR="003A2F39" w:rsidRDefault="00773BD4">
                  <w:pPr>
                    <w:rPr>
                      <w:del w:id="1771" w:author="Denis Belousov" w:date="2022-07-12T10:19:00Z"/>
                      <w:rFonts w:eastAsia="Times New Roman"/>
                    </w:rPr>
                  </w:pPr>
                  <w:del w:id="1772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CF9630" w14:textId="77777777" w:rsidR="003A2F39" w:rsidRDefault="00000000">
                  <w:pPr>
                    <w:rPr>
                      <w:del w:id="1773" w:author="Denis Belousov" w:date="2022-07-12T10:19:00Z"/>
                      <w:rFonts w:eastAsia="Times New Roman"/>
                    </w:rPr>
                  </w:pPr>
                  <w:del w:id="1774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"https://denkbr.atlassian.net/browse/BR-39"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1775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C153DB" w14:textId="77777777" w:rsidR="003A2F39" w:rsidRDefault="00773BD4">
                  <w:pPr>
                    <w:rPr>
                      <w:del w:id="1776" w:author="Denis Belousov" w:date="2022-07-12T10:19:00Z"/>
                      <w:rFonts w:eastAsia="Times New Roman"/>
                    </w:rPr>
                  </w:pPr>
                  <w:del w:id="1777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кнопка "Отмена" на форме 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BAB6AC" w14:textId="77777777" w:rsidR="003A2F39" w:rsidRDefault="00773BD4">
                  <w:pPr>
                    <w:rPr>
                      <w:del w:id="1778" w:author="Denis Belousov" w:date="2022-07-12T10:19:00Z"/>
                      <w:rFonts w:eastAsia="Times New Roman"/>
                    </w:rPr>
                  </w:pPr>
                  <w:del w:id="1779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0C510B43" w14:textId="77777777">
              <w:trPr>
                <w:tblCellSpacing w:w="0" w:type="dxa"/>
                <w:del w:id="1780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2E016B" w14:textId="77777777" w:rsidR="003A2F39" w:rsidRDefault="00773BD4">
                  <w:pPr>
                    <w:rPr>
                      <w:del w:id="1781" w:author="Denis Belousov" w:date="2022-07-12T10:19:00Z"/>
                      <w:rFonts w:eastAsia="Times New Roman"/>
                    </w:rPr>
                  </w:pPr>
                  <w:del w:id="1782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F91CA4" w14:textId="77777777" w:rsidR="003A2F39" w:rsidRDefault="00000000">
                  <w:pPr>
                    <w:rPr>
                      <w:del w:id="1783" w:author="Denis Belousov" w:date="2022-07-12T10:19:00Z"/>
                      <w:rFonts w:eastAsia="Times New Roman"/>
                    </w:rPr>
                  </w:pPr>
                  <w:del w:id="1784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"https://denkbr.atlassian.net/browse/BR-40"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1785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CCB750" w14:textId="77777777" w:rsidR="003A2F39" w:rsidRDefault="00773BD4">
                  <w:pPr>
                    <w:rPr>
                      <w:del w:id="1786" w:author="Denis Belousov" w:date="2022-07-12T10:19:00Z"/>
                      <w:rFonts w:eastAsia="Times New Roman"/>
                    </w:rPr>
                  </w:pPr>
                  <w:del w:id="1787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форма "Регистрация" Нельз...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A15BF2" w14:textId="77777777" w:rsidR="003A2F39" w:rsidRDefault="00773BD4">
                  <w:pPr>
                    <w:rPr>
                      <w:del w:id="1788" w:author="Denis Belousov" w:date="2022-07-12T10:19:00Z"/>
                      <w:rFonts w:eastAsia="Times New Roman"/>
                    </w:rPr>
                  </w:pPr>
                  <w:del w:id="1789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1C29D399" w14:textId="77777777" w:rsidR="003A2F39" w:rsidRDefault="003A2F39">
            <w:pPr>
              <w:rPr>
                <w:del w:id="1790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764C3D17" w14:textId="77777777" w:rsidR="00403DD2" w:rsidRDefault="00403DD2">
      <w:pPr>
        <w:rPr>
          <w:ins w:id="1791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6B8DEFE2" w14:textId="77777777" w:rsidTr="00FF6A5F">
        <w:trPr>
          <w:ins w:id="1792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D087C6" w14:textId="77777777" w:rsidR="00403DD2" w:rsidRDefault="00000000">
            <w:pPr>
              <w:rPr>
                <w:ins w:id="1793" w:author="Denis Belousov" w:date="2022-07-12T10:19:00Z"/>
                <w:rFonts w:eastAsia="Times New Roman"/>
              </w:rPr>
            </w:pPr>
            <w:ins w:id="1794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F5B0D7" w14:textId="082071D2" w:rsidR="00403DD2" w:rsidRDefault="00FF6A5F">
            <w:pPr>
              <w:rPr>
                <w:ins w:id="1795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99E94" wp14:editId="5FBB2B20">
                  <wp:extent cx="3084600" cy="2286000"/>
                  <wp:effectExtent l="0" t="0" r="1905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1796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01BCF5D2" w14:textId="77777777" w:rsidTr="00FF6A5F">
        <w:trPr>
          <w:ins w:id="1797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38B1C1" w14:textId="77777777" w:rsidR="00403DD2" w:rsidRDefault="00000000">
            <w:pPr>
              <w:rPr>
                <w:ins w:id="1798" w:author="Denis Belousov" w:date="2022-07-12T10:19:00Z"/>
                <w:rFonts w:eastAsia="Times New Roman"/>
              </w:rPr>
            </w:pPr>
            <w:ins w:id="1799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5"/>
              <w:gridCol w:w="720"/>
              <w:gridCol w:w="4663"/>
              <w:gridCol w:w="698"/>
            </w:tblGrid>
            <w:tr w:rsidR="00403DD2" w14:paraId="3919B455" w14:textId="77777777">
              <w:trPr>
                <w:tblCellSpacing w:w="0" w:type="dxa"/>
                <w:ins w:id="1800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080E4E" w14:textId="77777777" w:rsidR="00403DD2" w:rsidRDefault="00000000">
                  <w:pPr>
                    <w:rPr>
                      <w:ins w:id="1801" w:author="Denis Belousov" w:date="2022-07-12T10:19:00Z"/>
                      <w:rFonts w:eastAsia="Times New Roman"/>
                    </w:rPr>
                  </w:pPr>
                  <w:ins w:id="1802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403DD2" w14:paraId="6AC0987F" w14:textId="77777777">
              <w:trPr>
                <w:tblCellSpacing w:w="0" w:type="dxa"/>
                <w:ins w:id="1803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27ED3C" w14:textId="77777777" w:rsidR="00403DD2" w:rsidRDefault="00000000">
                  <w:pPr>
                    <w:rPr>
                      <w:ins w:id="1804" w:author="Denis Belousov" w:date="2022-07-12T10:19:00Z"/>
                      <w:rFonts w:eastAsia="Times New Roman"/>
                    </w:rPr>
                  </w:pPr>
                  <w:ins w:id="1805" w:author="Denis Belousov" w:date="2022-07-12T10:19:00Z">
                    <w:r>
                      <w:rPr>
                        <w:rFonts w:eastAsia="Times New Roman"/>
                      </w:rPr>
                      <w:t xml:space="preserve">blocks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C4CDCB" w14:textId="77777777" w:rsidR="00403DD2" w:rsidRDefault="00000000">
                  <w:pPr>
                    <w:rPr>
                      <w:ins w:id="1806" w:author="Denis Belousov" w:date="2022-07-12T10:19:00Z"/>
                      <w:rFonts w:eastAsia="Times New Roman"/>
                    </w:rPr>
                  </w:pPr>
                  <w:ins w:id="1807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"https://denkbr.atlassian.net/browse/BR-21" </w:instrText>
                    </w:r>
                  </w:ins>
                  <w:r>
                    <w:rPr>
                      <w:rFonts w:eastAsia="Times New Roman"/>
                    </w:rPr>
                  </w:r>
                  <w:ins w:id="1808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BR-21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17CB07" w14:textId="77777777" w:rsidR="00403DD2" w:rsidRDefault="00000000">
                  <w:pPr>
                    <w:rPr>
                      <w:ins w:id="1809" w:author="Denis Belousov" w:date="2022-07-12T10:19:00Z"/>
                      <w:rFonts w:eastAsia="Times New Roman"/>
                    </w:rPr>
                  </w:pPr>
                  <w:ins w:id="1810" w:author="Denis Belousov" w:date="2022-07-12T10:19:00Z">
                    <w:r>
                      <w:rPr>
                        <w:rFonts w:eastAsia="Times New Roman"/>
                      </w:rPr>
                      <w:t xml:space="preserve">Проверить наличие компонентов формы (...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D47CB2" w14:textId="77777777" w:rsidR="00403DD2" w:rsidRDefault="00000000">
                  <w:pPr>
                    <w:rPr>
                      <w:ins w:id="1811" w:author="Denis Belousov" w:date="2022-07-12T10:19:00Z"/>
                      <w:rFonts w:eastAsia="Times New Roman"/>
                    </w:rPr>
                  </w:pPr>
                  <w:ins w:id="1812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  <w:tr w:rsidR="00403DD2" w14:paraId="0023A4D7" w14:textId="77777777">
              <w:trPr>
                <w:tblCellSpacing w:w="0" w:type="dxa"/>
                <w:ins w:id="1813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A72630" w14:textId="77777777" w:rsidR="00403DD2" w:rsidRDefault="00000000">
                  <w:pPr>
                    <w:rPr>
                      <w:ins w:id="1814" w:author="Denis Belousov" w:date="2022-07-12T10:19:00Z"/>
                      <w:rFonts w:eastAsia="Times New Roman"/>
                    </w:rPr>
                  </w:pPr>
                  <w:ins w:id="1815" w:author="Denis Belousov" w:date="2022-07-12T10:19:00Z">
                    <w:r>
                      <w:rPr>
                        <w:rFonts w:eastAsia="Times New Roman"/>
                      </w:rPr>
                      <w:t xml:space="preserve">blocks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70E86A" w14:textId="77777777" w:rsidR="00403DD2" w:rsidRDefault="00000000">
                  <w:pPr>
                    <w:rPr>
                      <w:ins w:id="1816" w:author="Denis Belousov" w:date="2022-07-12T10:19:00Z"/>
                      <w:rFonts w:eastAsia="Times New Roman"/>
                    </w:rPr>
                  </w:pPr>
                  <w:ins w:id="1817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"https://denkbr.atlassian.net/browse/BR-22" </w:instrText>
                    </w:r>
                  </w:ins>
                  <w:r>
                    <w:rPr>
                      <w:rFonts w:eastAsia="Times New Roman"/>
                    </w:rPr>
                  </w:r>
                  <w:ins w:id="1818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BR-22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90F06B" w14:textId="77777777" w:rsidR="00403DD2" w:rsidRDefault="00000000">
                  <w:pPr>
                    <w:rPr>
                      <w:ins w:id="1819" w:author="Denis Belousov" w:date="2022-07-12T10:19:00Z"/>
                      <w:rFonts w:eastAsia="Times New Roman"/>
                    </w:rPr>
                  </w:pPr>
                  <w:ins w:id="1820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"Фамилия" на форме "...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63FE67" w14:textId="77777777" w:rsidR="00403DD2" w:rsidRDefault="00000000">
                  <w:pPr>
                    <w:rPr>
                      <w:ins w:id="1821" w:author="Denis Belousov" w:date="2022-07-12T10:19:00Z"/>
                      <w:rFonts w:eastAsia="Times New Roman"/>
                    </w:rPr>
                  </w:pPr>
                  <w:ins w:id="1822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  <w:tr w:rsidR="00403DD2" w14:paraId="6AD6747B" w14:textId="77777777">
              <w:trPr>
                <w:tblCellSpacing w:w="0" w:type="dxa"/>
                <w:ins w:id="1823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77837A" w14:textId="77777777" w:rsidR="00403DD2" w:rsidRDefault="00000000">
                  <w:pPr>
                    <w:rPr>
                      <w:ins w:id="1824" w:author="Denis Belousov" w:date="2022-07-12T10:19:00Z"/>
                      <w:rFonts w:eastAsia="Times New Roman"/>
                    </w:rPr>
                  </w:pPr>
                  <w:ins w:id="1825" w:author="Denis Belousov" w:date="2022-07-12T10:19:00Z">
                    <w:r>
                      <w:rPr>
                        <w:rFonts w:eastAsia="Times New Roman"/>
                      </w:rPr>
                      <w:t xml:space="preserve">blocks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FBC213" w14:textId="77777777" w:rsidR="00403DD2" w:rsidRDefault="00000000">
                  <w:pPr>
                    <w:rPr>
                      <w:ins w:id="1826" w:author="Denis Belousov" w:date="2022-07-12T10:19:00Z"/>
                      <w:rFonts w:eastAsia="Times New Roman"/>
                    </w:rPr>
                  </w:pPr>
                  <w:ins w:id="1827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"https://denkbr.atlassian.net/browse/BR-29" </w:instrText>
                    </w:r>
                  </w:ins>
                  <w:r>
                    <w:rPr>
                      <w:rFonts w:eastAsia="Times New Roman"/>
                    </w:rPr>
                  </w:r>
                  <w:ins w:id="1828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BR-29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514A8F" w14:textId="77777777" w:rsidR="00403DD2" w:rsidRDefault="00000000">
                  <w:pPr>
                    <w:rPr>
                      <w:ins w:id="1829" w:author="Denis Belousov" w:date="2022-07-12T10:19:00Z"/>
                      <w:rFonts w:eastAsia="Times New Roman"/>
                    </w:rPr>
                  </w:pPr>
                  <w:ins w:id="1830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"Имя" на форме "Реги...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A6534D" w14:textId="77777777" w:rsidR="00403DD2" w:rsidRDefault="00000000">
                  <w:pPr>
                    <w:rPr>
                      <w:ins w:id="1831" w:author="Denis Belousov" w:date="2022-07-12T10:19:00Z"/>
                      <w:rFonts w:eastAsia="Times New Roman"/>
                    </w:rPr>
                  </w:pPr>
                  <w:ins w:id="1832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  <w:tr w:rsidR="00403DD2" w14:paraId="36415573" w14:textId="77777777">
              <w:trPr>
                <w:tblCellSpacing w:w="0" w:type="dxa"/>
                <w:ins w:id="1833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3F85C6" w14:textId="77777777" w:rsidR="00403DD2" w:rsidRDefault="00000000">
                  <w:pPr>
                    <w:rPr>
                      <w:ins w:id="1834" w:author="Denis Belousov" w:date="2022-07-12T10:19:00Z"/>
                      <w:rFonts w:eastAsia="Times New Roman"/>
                    </w:rPr>
                  </w:pPr>
                  <w:ins w:id="1835" w:author="Denis Belousov" w:date="2022-07-12T10:19:00Z">
                    <w:r>
                      <w:rPr>
                        <w:rFonts w:eastAsia="Times New Roman"/>
                      </w:rPr>
                      <w:t xml:space="preserve">blocks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FBD6C4" w14:textId="77777777" w:rsidR="00403DD2" w:rsidRDefault="00000000">
                  <w:pPr>
                    <w:rPr>
                      <w:ins w:id="1836" w:author="Denis Belousov" w:date="2022-07-12T10:19:00Z"/>
                      <w:rFonts w:eastAsia="Times New Roman"/>
                    </w:rPr>
                  </w:pPr>
                  <w:ins w:id="1837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"https://denkbr.atlassian.net/browse/BR-36" </w:instrText>
                    </w:r>
                  </w:ins>
                  <w:r>
                    <w:rPr>
                      <w:rFonts w:eastAsia="Times New Roman"/>
                    </w:rPr>
                  </w:r>
                  <w:ins w:id="1838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BR-36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6B153D" w14:textId="77777777" w:rsidR="00403DD2" w:rsidRDefault="00000000">
                  <w:pPr>
                    <w:rPr>
                      <w:ins w:id="1839" w:author="Denis Belousov" w:date="2022-07-12T10:19:00Z"/>
                      <w:rFonts w:eastAsia="Times New Roman"/>
                    </w:rPr>
                  </w:pPr>
                  <w:ins w:id="1840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"e-mail" на форме "Р...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1A9E8D" w14:textId="77777777" w:rsidR="00403DD2" w:rsidRDefault="00000000">
                  <w:pPr>
                    <w:rPr>
                      <w:ins w:id="1841" w:author="Denis Belousov" w:date="2022-07-12T10:19:00Z"/>
                      <w:rFonts w:eastAsia="Times New Roman"/>
                    </w:rPr>
                  </w:pPr>
                  <w:ins w:id="1842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  <w:tr w:rsidR="00403DD2" w14:paraId="4E200E51" w14:textId="77777777">
              <w:trPr>
                <w:tblCellSpacing w:w="0" w:type="dxa"/>
                <w:ins w:id="1843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77E889" w14:textId="77777777" w:rsidR="00403DD2" w:rsidRDefault="00000000">
                  <w:pPr>
                    <w:rPr>
                      <w:ins w:id="1844" w:author="Denis Belousov" w:date="2022-07-12T10:19:00Z"/>
                      <w:rFonts w:eastAsia="Times New Roman"/>
                    </w:rPr>
                  </w:pPr>
                  <w:ins w:id="1845" w:author="Denis Belousov" w:date="2022-07-12T10:19:00Z">
                    <w:r>
                      <w:rPr>
                        <w:rFonts w:eastAsia="Times New Roman"/>
                      </w:rPr>
                      <w:t xml:space="preserve">blocks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207563" w14:textId="77777777" w:rsidR="00403DD2" w:rsidRDefault="00000000">
                  <w:pPr>
                    <w:rPr>
                      <w:ins w:id="1846" w:author="Denis Belousov" w:date="2022-07-12T10:19:00Z"/>
                      <w:rFonts w:eastAsia="Times New Roman"/>
                    </w:rPr>
                  </w:pPr>
                  <w:ins w:id="1847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"https://denkbr.atlassian.net/browse/BR-38" </w:instrText>
                    </w:r>
                  </w:ins>
                  <w:r>
                    <w:rPr>
                      <w:rFonts w:eastAsia="Times New Roman"/>
                    </w:rPr>
                  </w:r>
                  <w:ins w:id="1848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BR-38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44117C" w14:textId="77777777" w:rsidR="00403DD2" w:rsidRDefault="00000000">
                  <w:pPr>
                    <w:rPr>
                      <w:ins w:id="1849" w:author="Denis Belousov" w:date="2022-07-12T10:19:00Z"/>
                      <w:rFonts w:eastAsia="Times New Roman"/>
                    </w:rPr>
                  </w:pPr>
                  <w:ins w:id="1850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ссылка/кнопка "Регистраци...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5F9690" w14:textId="77777777" w:rsidR="00403DD2" w:rsidRDefault="00000000">
                  <w:pPr>
                    <w:rPr>
                      <w:ins w:id="1851" w:author="Denis Belousov" w:date="2022-07-12T10:19:00Z"/>
                      <w:rFonts w:eastAsia="Times New Roman"/>
                    </w:rPr>
                  </w:pPr>
                  <w:ins w:id="1852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  <w:tr w:rsidR="00403DD2" w14:paraId="01FF6674" w14:textId="77777777">
              <w:trPr>
                <w:tblCellSpacing w:w="0" w:type="dxa"/>
                <w:ins w:id="1853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D22ADE" w14:textId="77777777" w:rsidR="00403DD2" w:rsidRDefault="00000000">
                  <w:pPr>
                    <w:rPr>
                      <w:ins w:id="1854" w:author="Denis Belousov" w:date="2022-07-12T10:19:00Z"/>
                      <w:rFonts w:eastAsia="Times New Roman"/>
                    </w:rPr>
                  </w:pPr>
                  <w:ins w:id="1855" w:author="Denis Belousov" w:date="2022-07-12T10:19:00Z">
                    <w:r>
                      <w:rPr>
                        <w:rFonts w:eastAsia="Times New Roman"/>
                      </w:rPr>
                      <w:t xml:space="preserve">blocks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C360A4" w14:textId="77777777" w:rsidR="00403DD2" w:rsidRDefault="00000000">
                  <w:pPr>
                    <w:rPr>
                      <w:ins w:id="1856" w:author="Denis Belousov" w:date="2022-07-12T10:19:00Z"/>
                      <w:rFonts w:eastAsia="Times New Roman"/>
                    </w:rPr>
                  </w:pPr>
                  <w:ins w:id="1857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"https://denkbr.atlassian.net/browse/BR-39" </w:instrText>
                    </w:r>
                  </w:ins>
                  <w:r>
                    <w:rPr>
                      <w:rFonts w:eastAsia="Times New Roman"/>
                    </w:rPr>
                  </w:r>
                  <w:ins w:id="1858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BR-39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5F2CD3" w14:textId="77777777" w:rsidR="00403DD2" w:rsidRDefault="00000000">
                  <w:pPr>
                    <w:rPr>
                      <w:ins w:id="1859" w:author="Denis Belousov" w:date="2022-07-12T10:19:00Z"/>
                      <w:rFonts w:eastAsia="Times New Roman"/>
                    </w:rPr>
                  </w:pPr>
                  <w:ins w:id="1860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кнопка "Отмена" на форме 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476BCD" w14:textId="77777777" w:rsidR="00403DD2" w:rsidRDefault="00000000">
                  <w:pPr>
                    <w:rPr>
                      <w:ins w:id="1861" w:author="Denis Belousov" w:date="2022-07-12T10:19:00Z"/>
                      <w:rFonts w:eastAsia="Times New Roman"/>
                    </w:rPr>
                  </w:pPr>
                  <w:ins w:id="1862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  <w:tr w:rsidR="00403DD2" w14:paraId="5EF3B311" w14:textId="77777777">
              <w:trPr>
                <w:tblCellSpacing w:w="0" w:type="dxa"/>
                <w:ins w:id="1863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0A0E7D" w14:textId="77777777" w:rsidR="00403DD2" w:rsidRDefault="00000000">
                  <w:pPr>
                    <w:rPr>
                      <w:ins w:id="1864" w:author="Denis Belousov" w:date="2022-07-12T10:19:00Z"/>
                      <w:rFonts w:eastAsia="Times New Roman"/>
                    </w:rPr>
                  </w:pPr>
                  <w:ins w:id="1865" w:author="Denis Belousov" w:date="2022-07-12T10:19:00Z">
                    <w:r>
                      <w:rPr>
                        <w:rFonts w:eastAsia="Times New Roman"/>
                      </w:rPr>
                      <w:t xml:space="preserve">blocks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DA9A8B" w14:textId="77777777" w:rsidR="00403DD2" w:rsidRDefault="00000000">
                  <w:pPr>
                    <w:rPr>
                      <w:ins w:id="1866" w:author="Denis Belousov" w:date="2022-07-12T10:19:00Z"/>
                      <w:rFonts w:eastAsia="Times New Roman"/>
                    </w:rPr>
                  </w:pPr>
                  <w:ins w:id="1867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"https://denkbr.atlassian.net/browse/BR-40" </w:instrText>
                    </w:r>
                  </w:ins>
                  <w:r>
                    <w:rPr>
                      <w:rFonts w:eastAsia="Times New Roman"/>
                    </w:rPr>
                  </w:r>
                  <w:ins w:id="1868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BR-40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679BC4" w14:textId="77777777" w:rsidR="00403DD2" w:rsidRDefault="00000000">
                  <w:pPr>
                    <w:rPr>
                      <w:ins w:id="1869" w:author="Denis Belousov" w:date="2022-07-12T10:19:00Z"/>
                      <w:rFonts w:eastAsia="Times New Roman"/>
                    </w:rPr>
                  </w:pPr>
                  <w:ins w:id="1870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форма "Регистрация" Нельз...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CF7CCE" w14:textId="77777777" w:rsidR="00403DD2" w:rsidRDefault="00000000">
                  <w:pPr>
                    <w:rPr>
                      <w:ins w:id="1871" w:author="Denis Belousov" w:date="2022-07-12T10:19:00Z"/>
                      <w:rFonts w:eastAsia="Times New Roman"/>
                    </w:rPr>
                  </w:pPr>
                  <w:ins w:id="1872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  <w:tr w:rsidR="00403DD2" w14:paraId="6E2EAA26" w14:textId="77777777">
              <w:trPr>
                <w:tblCellSpacing w:w="0" w:type="dxa"/>
                <w:ins w:id="1873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2970E9" w14:textId="77777777" w:rsidR="00403DD2" w:rsidRDefault="00000000">
                  <w:pPr>
                    <w:rPr>
                      <w:ins w:id="1874" w:author="Denis Belousov" w:date="2022-07-12T10:19:00Z"/>
                      <w:rFonts w:eastAsia="Times New Roman"/>
                    </w:rPr>
                  </w:pPr>
                  <w:ins w:id="1875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DD7D67" w14:textId="77777777" w:rsidR="00403DD2" w:rsidRDefault="00000000">
                  <w:pPr>
                    <w:rPr>
                      <w:ins w:id="1876" w:author="Denis Belousov" w:date="2022-07-12T10:19:00Z"/>
                      <w:rFonts w:eastAsia="Times New Roman"/>
                    </w:rPr>
                  </w:pPr>
                  <w:ins w:id="1877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"https://denkbr.atlassian.net/browse/BR-18" </w:instrText>
                    </w:r>
                  </w:ins>
                  <w:r>
                    <w:rPr>
                      <w:rFonts w:eastAsia="Times New Roman"/>
                    </w:rPr>
                  </w:r>
                  <w:ins w:id="1878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BR-18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209B54" w14:textId="77777777" w:rsidR="00403DD2" w:rsidRDefault="00000000">
                  <w:pPr>
                    <w:rPr>
                      <w:ins w:id="1879" w:author="Denis Belousov" w:date="2022-07-12T10:19:00Z"/>
                      <w:rFonts w:eastAsia="Times New Roman"/>
                    </w:rPr>
                  </w:pPr>
                  <w:ins w:id="1880" w:author="Denis Belousov" w:date="2022-07-12T10:19:00Z">
                    <w:r>
                      <w:rPr>
                        <w:rFonts w:eastAsia="Times New Roman"/>
                      </w:rPr>
                      <w:t xml:space="preserve">Отсутствие кнопки "Регистрация" на фо...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F3C739" w14:textId="77777777" w:rsidR="00403DD2" w:rsidRDefault="00000000">
                  <w:pPr>
                    <w:rPr>
                      <w:ins w:id="1881" w:author="Denis Belousov" w:date="2022-07-12T10:19:00Z"/>
                      <w:rFonts w:eastAsia="Times New Roman"/>
                    </w:rPr>
                  </w:pPr>
                  <w:ins w:id="1882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0F4268D9" w14:textId="77777777" w:rsidR="00403DD2" w:rsidRDefault="00403DD2">
            <w:pPr>
              <w:rPr>
                <w:ins w:id="1883" w:author="Denis Belousov" w:date="2022-07-12T10:19:00Z"/>
                <w:rFonts w:eastAsia="Times New Roman"/>
              </w:rPr>
            </w:pPr>
          </w:p>
        </w:tc>
      </w:tr>
      <w:tr w:rsidR="00403DD2" w14:paraId="30C5A7AD" w14:textId="77777777" w:rsidTr="00FF6A5F">
        <w:trPr>
          <w:ins w:id="1884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F3A7A" w14:textId="77777777" w:rsidR="00403DD2" w:rsidRDefault="00000000">
            <w:pPr>
              <w:rPr>
                <w:ins w:id="1885" w:author="Denis Belousov" w:date="2022-07-12T10:19:00Z"/>
                <w:rFonts w:eastAsia="Times New Roman"/>
              </w:rPr>
            </w:pPr>
            <w:ins w:id="1886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E33536" w14:textId="77777777" w:rsidR="00403DD2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ins w:id="1887" w:author="Denis Belousov" w:date="2022-07-12T10:19:00Z"/>
                <w:rFonts w:eastAsia="Times New Roman"/>
              </w:rPr>
            </w:pPr>
            <w:ins w:id="1888" w:author="Denis Belousov" w:date="2022-07-12T10:19:00Z">
              <w:r>
                <w:rPr>
                  <w:rFonts w:eastAsia="Times New Roman"/>
                </w:rPr>
                <w:t>Перейти на форму входа 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"https://qa.neapro.site/login/)" \o "smart-link" </w:instrText>
              </w:r>
            </w:ins>
            <w:r>
              <w:rPr>
                <w:rFonts w:eastAsia="Times New Roman"/>
              </w:rPr>
            </w:r>
            <w:ins w:id="1889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https://qa.neapro.site/login/)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2E7D2FC3" w14:textId="77777777" w:rsidR="00403DD2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ins w:id="1890" w:author="Denis Belousov" w:date="2022-07-12T10:19:00Z"/>
                <w:rFonts w:eastAsia="Times New Roman"/>
              </w:rPr>
            </w:pPr>
            <w:ins w:id="1891" w:author="Denis Belousov" w:date="2022-07-12T10:19:00Z">
              <w:r>
                <w:rPr>
                  <w:rFonts w:eastAsia="Times New Roman"/>
                </w:rPr>
                <w:t>Нажать на кнопку "Регистрация"</w:t>
              </w:r>
            </w:ins>
          </w:p>
          <w:p w14:paraId="139E08D6" w14:textId="77777777" w:rsidR="00403DD2" w:rsidRDefault="0000000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ins w:id="1892" w:author="Denis Belousov" w:date="2022-07-12T10:19:00Z"/>
                <w:rFonts w:eastAsia="Times New Roman"/>
              </w:rPr>
            </w:pPr>
            <w:ins w:id="1893" w:author="Denis Belousov" w:date="2022-07-12T10:19:00Z">
              <w:r>
                <w:rPr>
                  <w:rFonts w:eastAsia="Times New Roman"/>
                </w:rPr>
                <w:t>Проверить что форма регистрации загружена.</w:t>
              </w:r>
            </w:ins>
          </w:p>
        </w:tc>
      </w:tr>
      <w:tr w:rsidR="00403DD2" w14:paraId="2A762EB1" w14:textId="77777777" w:rsidTr="00FF6A5F">
        <w:trPr>
          <w:ins w:id="1894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BE5896" w14:textId="77777777" w:rsidR="00403DD2" w:rsidRDefault="00000000">
            <w:pPr>
              <w:rPr>
                <w:ins w:id="1895" w:author="Denis Belousov" w:date="2022-07-12T10:19:00Z"/>
                <w:rFonts w:eastAsia="Times New Roman"/>
              </w:rPr>
            </w:pPr>
            <w:ins w:id="1896" w:author="Denis Belousov" w:date="2022-07-12T10:19:00Z">
              <w:r>
                <w:rPr>
                  <w:rFonts w:eastAsia="Times New Roman"/>
                  <w:b/>
                  <w:bCs/>
                </w:rPr>
                <w:lastRenderedPageBreak/>
                <w:t>Actual result: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5949F0" w14:textId="77777777" w:rsidR="00403DD2" w:rsidRDefault="00000000">
            <w:pPr>
              <w:pStyle w:val="a5"/>
              <w:rPr>
                <w:ins w:id="1897" w:author="Denis Belousov" w:date="2022-07-12T10:19:00Z"/>
              </w:rPr>
            </w:pPr>
            <w:ins w:id="1898" w:author="Denis Belousov" w:date="2022-07-12T10:19:00Z">
              <w:r>
                <w:t>Нет формы регистрации. Нет кнопки “Регистрация” на форме входа на платформу.</w:t>
              </w:r>
            </w:ins>
          </w:p>
        </w:tc>
      </w:tr>
      <w:tr w:rsidR="00FF6A5F" w14:paraId="15F6E74A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EA001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131AC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0|i0005r: </w:t>
            </w:r>
          </w:p>
        </w:tc>
      </w:tr>
    </w:tbl>
    <w:p w14:paraId="3C13AEB1" w14:textId="77777777" w:rsidR="00403DD2" w:rsidRDefault="00403DD2">
      <w:pPr>
        <w:rPr>
          <w:ins w:id="1899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1900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1901">
          <w:tblGrid>
            <w:gridCol w:w="1370"/>
            <w:gridCol w:w="7986"/>
          </w:tblGrid>
        </w:tblGridChange>
      </w:tblGrid>
      <w:tr w:rsidR="00403DD2" w14:paraId="0D8BC45B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1902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5A21879A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  <w:tcPrChange w:id="1903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535C0DD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5F882F7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2E1253CC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9C52880" w14:textId="05095E34" w:rsidR="00403DD2" w:rsidRDefault="00000000">
            <w:pPr>
              <w:pStyle w:val="a5"/>
              <w:rPr>
                <w:ins w:id="1904" w:author="Denis Belousov" w:date="2022-07-12T10:19:00Z"/>
              </w:rPr>
            </w:pPr>
            <w:r>
              <w:t xml:space="preserve">Отсутствует форма регистрации из-за бага </w:t>
            </w:r>
            <w:del w:id="1905" w:author="Denis Belousov" w:date="2022-07-12T10:19:00Z">
              <w:r>
                <w:fldChar w:fldCharType="begin"/>
              </w:r>
              <w:r>
                <w:delInstrText>HYPERLINK \l "_[BR-2]_Отсутствует_заглавная"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906" w:author="Denis Belousov" w:date="2022-07-12T10:19:00Z">
              <w:r>
                <w:rPr>
                  <w:rStyle w:val="a3"/>
                </w:rPr>
                <w:fldChar w:fldCharType="end"/>
              </w:r>
            </w:del>
            <w:ins w:id="1907" w:author="Denis Belousov" w:date="2022-07-12T10:19:00Z">
              <w:r>
                <w:fldChar w:fldCharType="begin"/>
              </w:r>
              <w:r>
                <w:instrText xml:space="preserve"> HYPERLINK "https://denkbr.atlassian.net/browse/BR-18" \o "smart-link" </w:instrText>
              </w:r>
            </w:ins>
            <w:ins w:id="1908" w:author="Denis Belousov" w:date="2022-07-12T10:19:00Z">
              <w:r>
                <w:fldChar w:fldCharType="separate"/>
              </w:r>
              <w:r>
                <w:rPr>
                  <w:rStyle w:val="a3"/>
                </w:rPr>
                <w:t>https://denkbr.atlassian.net/browse/BR-18</w:t>
              </w:r>
              <w:r>
                <w:fldChar w:fldCharType="end"/>
              </w:r>
              <w:r>
                <w:t xml:space="preserve"> </w:t>
              </w:r>
            </w:ins>
          </w:p>
          <w:p w14:paraId="4BAFB07C" w14:textId="77777777" w:rsidR="00403DD2" w:rsidRDefault="00403DD2" w:rsidP="00403DD2">
            <w:pPr>
              <w:rPr>
                <w:rFonts w:eastAsia="Times New Roman"/>
              </w:rPr>
              <w:pPrChange w:id="1909" w:author="Denis Belousov" w:date="2022-07-12T10:19:00Z">
                <w:pPr>
                  <w:pStyle w:val="a5"/>
                </w:pPr>
              </w:pPrChange>
            </w:pPr>
          </w:p>
        </w:tc>
      </w:tr>
    </w:tbl>
    <w:p w14:paraId="10258F48" w14:textId="325C8BF0" w:rsidR="00403DD2" w:rsidRDefault="00403DD2">
      <w:pPr>
        <w:rPr>
          <w:ins w:id="1910" w:author="Denis Belousov" w:date="2022-07-12T10:19:00Z"/>
          <w:rFonts w:eastAsia="Times New Roman"/>
        </w:rPr>
      </w:pPr>
    </w:p>
    <w:p w14:paraId="0BF66C4A" w14:textId="77777777" w:rsidR="00403DD2" w:rsidRDefault="00000000">
      <w:pPr>
        <w:rPr>
          <w:rFonts w:eastAsia="Times New Roman"/>
        </w:rPr>
      </w:pPr>
      <w:ins w:id="1911" w:author="Denis Belousov" w:date="2022-07-12T10:19:00Z">
        <w:r>
          <w:rPr>
            <w:rFonts w:eastAsia="Times New Roman"/>
          </w:rPr>
          <w:br/>
        </w:r>
        <w:r>
          <w:rPr>
            <w:rFonts w:eastAsia="Times New Roman"/>
          </w:rPr>
          <w:br w:type="page"/>
        </w:r>
      </w:ins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1912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807"/>
        <w:gridCol w:w="204"/>
        <w:gridCol w:w="255"/>
        <w:gridCol w:w="1444"/>
        <w:gridCol w:w="771"/>
        <w:gridCol w:w="4858"/>
        <w:tblGridChange w:id="1913">
          <w:tblGrid>
            <w:gridCol w:w="1807"/>
            <w:gridCol w:w="62"/>
            <w:gridCol w:w="142"/>
            <w:gridCol w:w="255"/>
            <w:gridCol w:w="1444"/>
            <w:gridCol w:w="771"/>
            <w:gridCol w:w="4858"/>
            <w:gridCol w:w="9"/>
          </w:tblGrid>
        </w:tblGridChange>
      </w:tblGrid>
      <w:tr w:rsidR="00403DD2" w14:paraId="62649869" w14:textId="77777777" w:rsidTr="00403DD2">
        <w:trPr>
          <w:trPrChange w:id="1914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915" w:author="Denis Belousov" w:date="2022-07-12T10:19:00Z">
              <w:tcPr>
                <w:tcW w:w="4991" w:type="pct"/>
                <w:gridSpan w:val="8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7A51007" w14:textId="4F326DC9" w:rsidR="00403DD2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[BR-21] </w:t>
            </w:r>
            <w:del w:id="1916" w:author="Denis Belousov" w:date="2022-07-12T10:19:00Z">
              <w:r>
                <w:fldChar w:fldCharType="begin"/>
              </w:r>
              <w:r>
                <w:delInstrText>HYPERLINK "https://denkbr.atlassian.net/browse/BR-21"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1917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918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"https://denkbr.atlassian.net/browse/BR-21" </w:instrText>
              </w:r>
            </w:ins>
            <w:r>
              <w:rPr>
                <w:rFonts w:eastAsia="Times New Roman"/>
              </w:rPr>
            </w:r>
            <w:ins w:id="1919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Проверить наличие компонентов формы (полей и кнопок)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04/Jul/22  Updated: </w:t>
            </w:r>
            <w:del w:id="1920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04</w:delText>
              </w:r>
            </w:del>
            <w:ins w:id="1921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342A0A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37D30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A6A58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24563A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DE1F1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5C3B28" w14:textId="5CAA8857" w:rsidR="00403DD2" w:rsidRDefault="00000000">
            <w:pPr>
              <w:rPr>
                <w:rFonts w:eastAsia="Times New Roman"/>
              </w:rPr>
            </w:pPr>
            <w:del w:id="1922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923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924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1925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6FDC145C" w14:textId="77777777" w:rsidTr="00403DD2">
        <w:trPr>
          <w:trPrChange w:id="1926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927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AFD303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928" w:author="Denis Belousov" w:date="2022-07-12T10:19:00Z">
              <w:tcPr>
                <w:tcW w:w="0" w:type="auto"/>
                <w:gridSpan w:val="6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E2F18E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62BA48AE" w14:textId="77777777" w:rsidTr="00403DD2">
        <w:trPr>
          <w:trPrChange w:id="1929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930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9060CB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931" w:author="Denis Belousov" w:date="2022-07-12T10:19:00Z">
              <w:tcPr>
                <w:tcW w:w="0" w:type="auto"/>
                <w:gridSpan w:val="6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823066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0E8DC6A0" w14:textId="77777777" w:rsidTr="00403DD2">
        <w:trPr>
          <w:trPrChange w:id="1932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933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F83272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1934" w:author="Denis Belousov" w:date="2022-07-12T10:19:00Z">
              <w:tcPr>
                <w:tcW w:w="0" w:type="auto"/>
                <w:gridSpan w:val="6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583061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48E084E1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FC509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8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AD3D7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1C2BC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C7CBC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FF6A5F" w14:paraId="404BF7FD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6767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8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AAA8F" w14:textId="7ECB9444" w:rsidR="00403DD2" w:rsidRDefault="00000000">
            <w:pPr>
              <w:rPr>
                <w:rFonts w:eastAsia="Times New Roman"/>
              </w:rPr>
            </w:pPr>
            <w:del w:id="1935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936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937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1938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4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3E242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FE2E88" w14:textId="09134327" w:rsidR="00403DD2" w:rsidRDefault="00000000">
            <w:pPr>
              <w:rPr>
                <w:rFonts w:eastAsia="Times New Roman"/>
              </w:rPr>
            </w:pPr>
            <w:del w:id="1939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1940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1941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194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149A15E9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7583E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8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52B47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4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E35C1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50535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01EA6F01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47554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033A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32943C6C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B12AF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385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CA290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36FA01B6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EB70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385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205F6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7028AE50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07B8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385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2FF72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0B257879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B42088" w14:textId="1D1665E2" w:rsidR="00403DD2" w:rsidRDefault="00773BD4">
            <w:pPr>
              <w:rPr>
                <w:rFonts w:eastAsia="Times New Roman"/>
              </w:rPr>
            </w:pPr>
            <w:del w:id="1943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1944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50E9C9" w14:textId="7F4F627F" w:rsidR="00403DD2" w:rsidRDefault="00A56AA9" w:rsidP="00403DD2">
            <w:pPr>
              <w:pStyle w:val="a5"/>
              <w:pPrChange w:id="1945" w:author="Denis Belousov" w:date="2022-07-12T10:19:00Z">
                <w:pPr/>
              </w:pPrChange>
            </w:pPr>
            <w:del w:id="1946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23828DD9" wp14:editId="628888AF">
                    <wp:extent cx="3084600" cy="2286000"/>
                    <wp:effectExtent l="0" t="0" r="1905" b="0"/>
                    <wp:docPr id="63" name="Рисунок 6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ins w:id="1947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0750E7F5" w14:textId="77777777" w:rsidTr="004764E8">
        <w:trPr>
          <w:del w:id="1948" w:author="Denis Belousov" w:date="2022-07-12T10:19:00Z"/>
        </w:trPr>
        <w:tc>
          <w:tcPr>
            <w:tcW w:w="110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F08D06" w14:textId="77777777" w:rsidR="003A2F39" w:rsidRDefault="00773BD4">
            <w:pPr>
              <w:rPr>
                <w:del w:id="1949" w:author="Denis Belousov" w:date="2022-07-12T10:19:00Z"/>
                <w:rFonts w:eastAsia="Times New Roman"/>
              </w:rPr>
            </w:pPr>
            <w:del w:id="1950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7"/>
              <w:gridCol w:w="3381"/>
              <w:gridCol w:w="2341"/>
              <w:gridCol w:w="514"/>
            </w:tblGrid>
            <w:tr w:rsidR="003A2F39" w14:paraId="787BE967" w14:textId="77777777">
              <w:trPr>
                <w:tblCellSpacing w:w="0" w:type="dxa"/>
                <w:del w:id="1951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5EE4C9" w14:textId="77777777" w:rsidR="003A2F39" w:rsidRDefault="00773BD4">
                  <w:pPr>
                    <w:rPr>
                      <w:del w:id="1952" w:author="Denis Belousov" w:date="2022-07-12T10:19:00Z"/>
                      <w:rFonts w:eastAsia="Times New Roman"/>
                    </w:rPr>
                  </w:pPr>
                  <w:del w:id="1953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2F70104F" w14:textId="77777777">
              <w:trPr>
                <w:tblCellSpacing w:w="0" w:type="dxa"/>
                <w:del w:id="1954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B61452" w14:textId="77777777" w:rsidR="003A2F39" w:rsidRDefault="00773BD4">
                  <w:pPr>
                    <w:rPr>
                      <w:del w:id="1955" w:author="Denis Belousov" w:date="2022-07-12T10:19:00Z"/>
                      <w:rFonts w:eastAsia="Times New Roman"/>
                    </w:rPr>
                  </w:pPr>
                  <w:del w:id="1956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366A07" w14:textId="77777777" w:rsidR="003A2F39" w:rsidRDefault="00000000">
                  <w:pPr>
                    <w:rPr>
                      <w:del w:id="1957" w:author="Denis Belousov" w:date="2022-07-12T10:19:00Z"/>
                      <w:rFonts w:eastAsia="Times New Roman"/>
                    </w:rPr>
                  </w:pPr>
                  <w:del w:id="1958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"https://denkbr.atlassian.net/browse/BR-20"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1959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8E5905" w14:textId="77777777" w:rsidR="003A2F39" w:rsidRDefault="00773BD4">
                  <w:pPr>
                    <w:rPr>
                      <w:del w:id="1960" w:author="Denis Belousov" w:date="2022-07-12T10:19:00Z"/>
                      <w:rFonts w:eastAsia="Times New Roman"/>
                    </w:rPr>
                  </w:pPr>
                  <w:del w:id="1961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форма регистрации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FA03C9" w14:textId="77777777" w:rsidR="003A2F39" w:rsidRDefault="00773BD4">
                  <w:pPr>
                    <w:rPr>
                      <w:del w:id="1962" w:author="Denis Belousov" w:date="2022-07-12T10:19:00Z"/>
                      <w:rFonts w:eastAsia="Times New Roman"/>
                    </w:rPr>
                  </w:pPr>
                  <w:del w:id="1963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792E7BD1" w14:textId="77777777" w:rsidR="003A2F39" w:rsidRDefault="003A2F39">
            <w:pPr>
              <w:rPr>
                <w:del w:id="1964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378B7321" w14:textId="77777777" w:rsidR="00403DD2" w:rsidRDefault="00403DD2">
      <w:pPr>
        <w:rPr>
          <w:ins w:id="1965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362"/>
        <w:gridCol w:w="507"/>
        <w:gridCol w:w="7479"/>
        <w:tblGridChange w:id="1966">
          <w:tblGrid>
            <w:gridCol w:w="8"/>
            <w:gridCol w:w="1362"/>
            <w:gridCol w:w="507"/>
            <w:gridCol w:w="7479"/>
          </w:tblGrid>
        </w:tblGridChange>
      </w:tblGrid>
      <w:tr w:rsidR="00403DD2" w14:paraId="3A89E641" w14:textId="77777777" w:rsidTr="004764E8">
        <w:trPr>
          <w:gridBefore w:val="1"/>
          <w:wBefore w:w="4" w:type="pct"/>
          <w:ins w:id="1967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CC832A" w14:textId="77777777" w:rsidR="00403DD2" w:rsidRDefault="00000000">
            <w:pPr>
              <w:rPr>
                <w:ins w:id="1968" w:author="Denis Belousov" w:date="2022-07-12T10:19:00Z"/>
                <w:rFonts w:eastAsia="Times New Roman"/>
              </w:rPr>
            </w:pPr>
            <w:ins w:id="1969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D0DBB7" w14:textId="11CED3DE" w:rsidR="00403DD2" w:rsidRDefault="00FF6A5F">
            <w:pPr>
              <w:rPr>
                <w:ins w:id="1970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404B5" wp14:editId="46A2AFE8">
                  <wp:extent cx="3084600" cy="2286000"/>
                  <wp:effectExtent l="0" t="0" r="1905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1971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28CF6960" w14:textId="77777777" w:rsidTr="004764E8">
        <w:trPr>
          <w:gridBefore w:val="1"/>
          <w:wBefore w:w="4" w:type="pct"/>
          <w:ins w:id="1972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531F4F" w14:textId="77777777" w:rsidR="00403DD2" w:rsidRDefault="00000000">
            <w:pPr>
              <w:rPr>
                <w:ins w:id="1973" w:author="Denis Belousov" w:date="2022-07-12T10:19:00Z"/>
                <w:rFonts w:eastAsia="Times New Roman"/>
              </w:rPr>
            </w:pPr>
            <w:ins w:id="1974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41"/>
              <w:gridCol w:w="858"/>
              <w:gridCol w:w="4133"/>
              <w:gridCol w:w="832"/>
            </w:tblGrid>
            <w:tr w:rsidR="00403DD2" w14:paraId="2BC1ADEB" w14:textId="77777777">
              <w:trPr>
                <w:tblCellSpacing w:w="0" w:type="dxa"/>
                <w:ins w:id="1975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E4EF6B" w14:textId="77777777" w:rsidR="00403DD2" w:rsidRDefault="00000000">
                  <w:pPr>
                    <w:rPr>
                      <w:ins w:id="1976" w:author="Denis Belousov" w:date="2022-07-12T10:19:00Z"/>
                      <w:rFonts w:eastAsia="Times New Roman"/>
                    </w:rPr>
                  </w:pPr>
                  <w:ins w:id="1977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403DD2" w14:paraId="6F4BA84D" w14:textId="77777777">
              <w:trPr>
                <w:tblCellSpacing w:w="0" w:type="dxa"/>
                <w:ins w:id="1978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39E63D" w14:textId="77777777" w:rsidR="00403DD2" w:rsidRDefault="00000000">
                  <w:pPr>
                    <w:rPr>
                      <w:ins w:id="1979" w:author="Denis Belousov" w:date="2022-07-12T10:19:00Z"/>
                      <w:rFonts w:eastAsia="Times New Roman"/>
                    </w:rPr>
                  </w:pPr>
                  <w:ins w:id="1980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429226" w14:textId="77777777" w:rsidR="00403DD2" w:rsidRDefault="00000000">
                  <w:pPr>
                    <w:rPr>
                      <w:ins w:id="1981" w:author="Denis Belousov" w:date="2022-07-12T10:19:00Z"/>
                      <w:rFonts w:eastAsia="Times New Roman"/>
                    </w:rPr>
                  </w:pPr>
                  <w:ins w:id="1982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"https://denkbr.atlassian.net/browse/BR-20" </w:instrText>
                    </w:r>
                  </w:ins>
                  <w:r>
                    <w:rPr>
                      <w:rFonts w:eastAsia="Times New Roman"/>
                    </w:rPr>
                  </w:r>
                  <w:ins w:id="1983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BR-20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ED6310" w14:textId="77777777" w:rsidR="00403DD2" w:rsidRDefault="00000000">
                  <w:pPr>
                    <w:rPr>
                      <w:ins w:id="1984" w:author="Denis Belousov" w:date="2022-07-12T10:19:00Z"/>
                      <w:rFonts w:eastAsia="Times New Roman"/>
                    </w:rPr>
                  </w:pPr>
                  <w:ins w:id="1985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форма регистрации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FE63E9" w14:textId="77777777" w:rsidR="00403DD2" w:rsidRDefault="00000000">
                  <w:pPr>
                    <w:rPr>
                      <w:ins w:id="1986" w:author="Denis Belousov" w:date="2022-07-12T10:19:00Z"/>
                      <w:rFonts w:eastAsia="Times New Roman"/>
                    </w:rPr>
                  </w:pPr>
                  <w:ins w:id="1987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448476D4" w14:textId="77777777" w:rsidR="00403DD2" w:rsidRDefault="00403DD2">
            <w:pPr>
              <w:rPr>
                <w:ins w:id="1988" w:author="Denis Belousov" w:date="2022-07-12T10:19:00Z"/>
                <w:rFonts w:eastAsia="Times New Roman"/>
              </w:rPr>
            </w:pPr>
          </w:p>
        </w:tc>
      </w:tr>
      <w:tr w:rsidR="00403DD2" w14:paraId="1E3C017A" w14:textId="77777777" w:rsidTr="004764E8">
        <w:trPr>
          <w:gridBefore w:val="1"/>
          <w:wBefore w:w="4" w:type="pct"/>
          <w:ins w:id="1989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0A50DB" w14:textId="77777777" w:rsidR="00403DD2" w:rsidRDefault="00000000">
            <w:pPr>
              <w:rPr>
                <w:ins w:id="1990" w:author="Denis Belousov" w:date="2022-07-12T10:19:00Z"/>
                <w:rFonts w:eastAsia="Times New Roman"/>
              </w:rPr>
            </w:pPr>
            <w:ins w:id="1991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CCB83F" w14:textId="77777777" w:rsidR="00403DD2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ins w:id="1992" w:author="Denis Belousov" w:date="2022-07-12T10:19:00Z"/>
                <w:rFonts w:eastAsia="Times New Roman"/>
              </w:rPr>
            </w:pPr>
            <w:ins w:id="1993" w:author="Denis Belousov" w:date="2022-07-12T10:19:00Z">
              <w:r>
                <w:rPr>
                  <w:rFonts w:eastAsia="Times New Roman"/>
                </w:rPr>
                <w:t>Перейти на сайт  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"https://qa.neapro.site/)" \o "smart-link" </w:instrText>
              </w:r>
            </w:ins>
            <w:r>
              <w:rPr>
                <w:rFonts w:eastAsia="Times New Roman"/>
              </w:rPr>
            </w:r>
            <w:ins w:id="199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https://qa.neapro.site/)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0EC54F29" w14:textId="77777777" w:rsidR="00403DD2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ins w:id="1995" w:author="Denis Belousov" w:date="2022-07-12T10:19:00Z"/>
                <w:rFonts w:eastAsia="Times New Roman"/>
              </w:rPr>
            </w:pPr>
            <w:ins w:id="1996" w:author="Denis Belousov" w:date="2022-07-12T10:19:00Z">
              <w:r>
                <w:rPr>
                  <w:rFonts w:eastAsia="Times New Roman"/>
                </w:rPr>
                <w:t>Перейти на форму входа</w:t>
              </w:r>
            </w:ins>
          </w:p>
          <w:p w14:paraId="427A9E8D" w14:textId="77777777" w:rsidR="00403DD2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ins w:id="1997" w:author="Denis Belousov" w:date="2022-07-12T10:19:00Z"/>
                <w:rFonts w:eastAsia="Times New Roman"/>
              </w:rPr>
            </w:pPr>
            <w:ins w:id="1998" w:author="Denis Belousov" w:date="2022-07-12T10:19:00Z">
              <w:r>
                <w:rPr>
                  <w:rFonts w:eastAsia="Times New Roman"/>
                </w:rPr>
                <w:t>Нажать на кнопку "Регистрация"</w:t>
              </w:r>
            </w:ins>
          </w:p>
          <w:p w14:paraId="75216C13" w14:textId="77777777" w:rsidR="00403DD2" w:rsidRDefault="0000000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ins w:id="1999" w:author="Denis Belousov" w:date="2022-07-12T10:19:00Z"/>
                <w:rFonts w:eastAsia="Times New Roman"/>
              </w:rPr>
            </w:pPr>
            <w:ins w:id="2000" w:author="Denis Belousov" w:date="2022-07-12T10:19:00Z">
              <w:r>
                <w:rPr>
                  <w:rFonts w:eastAsia="Times New Roman"/>
                </w:rPr>
                <w:t>Проверить наличие полей и кнопок на форме "Регистрация".</w:t>
              </w:r>
            </w:ins>
          </w:p>
        </w:tc>
      </w:tr>
      <w:tr w:rsidR="00403DD2" w14:paraId="154411E5" w14:textId="77777777" w:rsidTr="004764E8">
        <w:trPr>
          <w:gridBefore w:val="1"/>
          <w:wBefore w:w="4" w:type="pct"/>
          <w:ins w:id="2001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1606F" w14:textId="77777777" w:rsidR="00403DD2" w:rsidRDefault="00000000">
            <w:pPr>
              <w:rPr>
                <w:ins w:id="2002" w:author="Denis Belousov" w:date="2022-07-12T10:19:00Z"/>
                <w:rFonts w:eastAsia="Times New Roman"/>
              </w:rPr>
            </w:pPr>
            <w:ins w:id="2003" w:author="Denis Belousov" w:date="2022-07-12T10:19:00Z">
              <w:r>
                <w:rPr>
                  <w:rFonts w:eastAsia="Times New Roman"/>
                  <w:b/>
                  <w:bCs/>
                </w:rPr>
                <w:t>Actual result: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AD8E97" w14:textId="77777777" w:rsidR="00403DD2" w:rsidRDefault="00000000">
            <w:pPr>
              <w:pStyle w:val="a5"/>
              <w:rPr>
                <w:ins w:id="2004" w:author="Denis Belousov" w:date="2022-07-12T10:19:00Z"/>
              </w:rPr>
            </w:pPr>
            <w:ins w:id="2005" w:author="Denis Belousov" w:date="2022-07-12T10:19:00Z">
              <w:r>
                <w:t>Нет формы регистрации. Нет кнопки “Регистрация” на форме входа на платформу.</w:t>
              </w:r>
            </w:ins>
          </w:p>
        </w:tc>
      </w:tr>
      <w:tr w:rsidR="00FF6A5F" w14:paraId="3D07A265" w14:textId="77777777" w:rsidTr="004764E8">
        <w:trPr>
          <w:gridBefore w:val="1"/>
          <w:wBefore w:w="4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6F4C4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CDB0E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0|i0005z: </w:t>
            </w:r>
          </w:p>
        </w:tc>
      </w:tr>
      <w:tr w:rsidR="00403DD2" w14:paraId="2C482026" w14:textId="77777777" w:rsidTr="004764E8">
        <w:tblPrEx>
          <w:tblW w:w="5009" w:type="pct"/>
          <w:jc w:val="center"/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  <w:tblPrExChange w:id="2006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731" w:type="pct"/>
            <w:gridSpan w:val="2"/>
            <w:shd w:val="clear" w:color="auto" w:fill="BBBBBB"/>
            <w:noWrap/>
            <w:vAlign w:val="center"/>
            <w:hideMark/>
            <w:tcPrChange w:id="2007" w:author="Denis Belousov" w:date="2022-07-12T10:19:00Z">
              <w:tcPr>
                <w:tcW w:w="731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0948BA31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  <w:tcPrChange w:id="2008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461B9C4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6606140A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4C7D4DF3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5C56DE" w14:textId="23714324" w:rsidR="00403DD2" w:rsidRDefault="00000000" w:rsidP="004764E8">
            <w:pPr>
              <w:pStyle w:val="a5"/>
              <w:rPr>
                <w:rFonts w:eastAsia="Times New Roman"/>
              </w:rPr>
              <w:pPrChange w:id="2009" w:author="Denis Belousov" w:date="2022-07-12T10:19:00Z">
                <w:pPr>
                  <w:pStyle w:val="a5"/>
                </w:pPr>
              </w:pPrChange>
            </w:pPr>
            <w:r>
              <w:t>Отсутствуют компоненты формы регистрация</w:t>
            </w:r>
          </w:p>
        </w:tc>
      </w:tr>
    </w:tbl>
    <w:p w14:paraId="5271353B" w14:textId="206860DD" w:rsidR="00403DD2" w:rsidRDefault="00403DD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2010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868"/>
        <w:gridCol w:w="7471"/>
        <w:tblGridChange w:id="2011">
          <w:tblGrid>
            <w:gridCol w:w="1868"/>
            <w:gridCol w:w="1"/>
            <w:gridCol w:w="7470"/>
            <w:gridCol w:w="9"/>
          </w:tblGrid>
        </w:tblGridChange>
      </w:tblGrid>
      <w:tr w:rsidR="00403DD2" w14:paraId="0322C60A" w14:textId="77777777" w:rsidTr="00403DD2">
        <w:trPr>
          <w:trPrChange w:id="2012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013" w:author="Denis Belousov" w:date="2022-07-12T10:19:00Z">
              <w:tcPr>
                <w:tcW w:w="4991" w:type="pct"/>
                <w:gridSpan w:val="4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C13EAC7" w14:textId="7A00A385" w:rsidR="00403DD2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[BR-22] </w:t>
            </w:r>
            <w:del w:id="2014" w:author="Denis Belousov" w:date="2022-07-12T10:19:00Z">
              <w:r>
                <w:fldChar w:fldCharType="begin"/>
              </w:r>
              <w:r>
                <w:delInstrText>HYPERLINK "https://denkbr.atlassian.net/browse/BR-22"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2015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016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"https://denkbr.atlassian.net/browse/BR-22" </w:instrText>
              </w:r>
            </w:ins>
            <w:r>
              <w:rPr>
                <w:rFonts w:eastAsia="Times New Roman"/>
              </w:rPr>
            </w:r>
            <w:ins w:id="2017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Отсутствует поле "Фамилия" на форме "Регистрация"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04/Jul/22  Updated: </w:t>
            </w:r>
            <w:del w:id="2018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05</w:delText>
              </w:r>
            </w:del>
            <w:ins w:id="2019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380339F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1416C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A52B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0ABB491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D2FD7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527E12" w14:textId="058E2DFD" w:rsidR="00403DD2" w:rsidRDefault="00000000">
            <w:pPr>
              <w:rPr>
                <w:rFonts w:eastAsia="Times New Roman"/>
              </w:rPr>
            </w:pPr>
            <w:del w:id="2020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021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022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2023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3D2DC65A" w14:textId="77777777" w:rsidTr="00403DD2">
        <w:trPr>
          <w:trPrChange w:id="2024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025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DEFB4F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026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FFD8D9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6564D090" w14:textId="77777777" w:rsidTr="00403DD2">
        <w:trPr>
          <w:trPrChange w:id="2027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028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01F452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029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AAC0C6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31F31B17" w14:textId="77777777" w:rsidTr="00403DD2">
        <w:trPr>
          <w:trPrChange w:id="2030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031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7A21BE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032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1151C7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6630ADC" w14:textId="77777777" w:rsidR="00403DD2" w:rsidRDefault="00403DD2">
      <w:pPr>
        <w:rPr>
          <w:ins w:id="2033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72"/>
        <w:gridCol w:w="1564"/>
        <w:gridCol w:w="772"/>
        <w:gridCol w:w="4867"/>
      </w:tblGrid>
      <w:tr w:rsidR="00FF6A5F" w14:paraId="25FBE0B1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A47B0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10A4F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95875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73A1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FF6A5F" w14:paraId="60101D01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E7AE7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C9546" w14:textId="50089330" w:rsidR="00403DD2" w:rsidRDefault="00000000">
            <w:pPr>
              <w:rPr>
                <w:rFonts w:eastAsia="Times New Roman"/>
              </w:rPr>
            </w:pPr>
            <w:del w:id="2034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035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036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2037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975EF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222C73" w14:textId="58862CAF" w:rsidR="00403DD2" w:rsidRDefault="00000000">
            <w:pPr>
              <w:rPr>
                <w:rFonts w:eastAsia="Times New Roman"/>
              </w:rPr>
            </w:pPr>
            <w:del w:id="2038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039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040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2041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2D48060F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35986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24E74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CAA28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C922C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20199A10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1D382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00DA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696C8169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38271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40579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5907B6CE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AD7F4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F86A0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7B9C5163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FCD2C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F033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61E62807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EB4A70" w14:textId="46F4569A" w:rsidR="00403DD2" w:rsidRDefault="00773BD4">
            <w:pPr>
              <w:rPr>
                <w:rFonts w:eastAsia="Times New Roman"/>
              </w:rPr>
            </w:pPr>
            <w:del w:id="2042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2043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936DBF" w14:textId="26AB2591" w:rsidR="00403DD2" w:rsidRDefault="00A56AA9" w:rsidP="00403DD2">
            <w:pPr>
              <w:pStyle w:val="a5"/>
              <w:pPrChange w:id="2044" w:author="Denis Belousov" w:date="2022-07-12T10:19:00Z">
                <w:pPr/>
              </w:pPrChange>
            </w:pPr>
            <w:del w:id="2045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0ECCFA6E" wp14:editId="68AFFDC3">
                    <wp:extent cx="3084600" cy="2286000"/>
                    <wp:effectExtent l="0" t="0" r="1905" b="0"/>
                    <wp:docPr id="23" name="Рисунок 2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ins w:id="2046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619E423B" w14:textId="77777777">
        <w:trPr>
          <w:del w:id="2047" w:author="Denis Belousov" w:date="2022-07-12T10:19:00Z"/>
        </w:trPr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A71DB2" w14:textId="77777777" w:rsidR="003A2F39" w:rsidRDefault="00773BD4">
            <w:pPr>
              <w:rPr>
                <w:del w:id="2048" w:author="Denis Belousov" w:date="2022-07-12T10:19:00Z"/>
                <w:rFonts w:eastAsia="Times New Roman"/>
              </w:rPr>
            </w:pPr>
            <w:del w:id="2049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6"/>
              <w:gridCol w:w="3123"/>
              <w:gridCol w:w="2611"/>
              <w:gridCol w:w="490"/>
            </w:tblGrid>
            <w:tr w:rsidR="003A2F39" w14:paraId="307168DA" w14:textId="77777777">
              <w:trPr>
                <w:tblCellSpacing w:w="0" w:type="dxa"/>
                <w:del w:id="2050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2B192C" w14:textId="77777777" w:rsidR="003A2F39" w:rsidRDefault="00773BD4">
                  <w:pPr>
                    <w:rPr>
                      <w:del w:id="2051" w:author="Denis Belousov" w:date="2022-07-12T10:19:00Z"/>
                      <w:rFonts w:eastAsia="Times New Roman"/>
                    </w:rPr>
                  </w:pPr>
                  <w:del w:id="2052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2C1A2FC5" w14:textId="77777777">
              <w:trPr>
                <w:tblCellSpacing w:w="0" w:type="dxa"/>
                <w:del w:id="2053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D0520F" w14:textId="77777777" w:rsidR="003A2F39" w:rsidRDefault="00773BD4">
                  <w:pPr>
                    <w:rPr>
                      <w:del w:id="2054" w:author="Denis Belousov" w:date="2022-07-12T10:19:00Z"/>
                      <w:rFonts w:eastAsia="Times New Roman"/>
                    </w:rPr>
                  </w:pPr>
                  <w:del w:id="2055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E8BB48" w14:textId="77777777" w:rsidR="003A2F39" w:rsidRDefault="00000000">
                  <w:pPr>
                    <w:rPr>
                      <w:del w:id="2056" w:author="Denis Belousov" w:date="2022-07-12T10:19:00Z"/>
                      <w:rFonts w:eastAsia="Times New Roman"/>
                    </w:rPr>
                  </w:pPr>
                  <w:del w:id="2057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"https://denkbr.atlassian.net/browse/BR-23"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2058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65649D" w14:textId="77777777" w:rsidR="003A2F39" w:rsidRDefault="00773BD4">
                  <w:pPr>
                    <w:rPr>
                      <w:del w:id="2059" w:author="Denis Belousov" w:date="2022-07-12T10:19:00Z"/>
                      <w:rFonts w:eastAsia="Times New Roman"/>
                    </w:rPr>
                  </w:pPr>
                  <w:del w:id="2060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"Фамилия" на форме "...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D1C25D" w14:textId="77777777" w:rsidR="003A2F39" w:rsidRDefault="00773BD4">
                  <w:pPr>
                    <w:rPr>
                      <w:del w:id="2061" w:author="Denis Belousov" w:date="2022-07-12T10:19:00Z"/>
                      <w:rFonts w:eastAsia="Times New Roman"/>
                    </w:rPr>
                  </w:pPr>
                  <w:del w:id="2062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203ACDED" w14:textId="77777777">
              <w:trPr>
                <w:tblCellSpacing w:w="0" w:type="dxa"/>
                <w:del w:id="2063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A76512" w14:textId="77777777" w:rsidR="003A2F39" w:rsidRDefault="00773BD4">
                  <w:pPr>
                    <w:rPr>
                      <w:del w:id="2064" w:author="Denis Belousov" w:date="2022-07-12T10:19:00Z"/>
                      <w:rFonts w:eastAsia="Times New Roman"/>
                    </w:rPr>
                  </w:pPr>
                  <w:del w:id="2065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DD2879" w14:textId="77777777" w:rsidR="003A2F39" w:rsidRDefault="00000000">
                  <w:pPr>
                    <w:rPr>
                      <w:del w:id="2066" w:author="Denis Belousov" w:date="2022-07-12T10:19:00Z"/>
                      <w:rFonts w:eastAsia="Times New Roman"/>
                    </w:rPr>
                  </w:pPr>
                  <w:del w:id="2067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"https://denkbr.atlassian.net/browse/BR-24"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2068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6687FF" w14:textId="77777777" w:rsidR="003A2F39" w:rsidRDefault="00773BD4">
                  <w:pPr>
                    <w:rPr>
                      <w:del w:id="2069" w:author="Denis Belousov" w:date="2022-07-12T10:19:00Z"/>
                      <w:rFonts w:eastAsia="Times New Roman"/>
                    </w:rPr>
                  </w:pPr>
                  <w:del w:id="2070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"Фамилия" на форме "...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7BF38B" w14:textId="77777777" w:rsidR="003A2F39" w:rsidRDefault="00773BD4">
                  <w:pPr>
                    <w:rPr>
                      <w:del w:id="2071" w:author="Denis Belousov" w:date="2022-07-12T10:19:00Z"/>
                      <w:rFonts w:eastAsia="Times New Roman"/>
                    </w:rPr>
                  </w:pPr>
                  <w:del w:id="2072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5472C4E8" w14:textId="77777777">
              <w:trPr>
                <w:tblCellSpacing w:w="0" w:type="dxa"/>
                <w:del w:id="2073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FAB9F1" w14:textId="77777777" w:rsidR="003A2F39" w:rsidRDefault="00773BD4">
                  <w:pPr>
                    <w:rPr>
                      <w:del w:id="2074" w:author="Denis Belousov" w:date="2022-07-12T10:19:00Z"/>
                      <w:rFonts w:eastAsia="Times New Roman"/>
                    </w:rPr>
                  </w:pPr>
                  <w:del w:id="2075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BC18E8" w14:textId="77777777" w:rsidR="003A2F39" w:rsidRDefault="00000000">
                  <w:pPr>
                    <w:rPr>
                      <w:del w:id="2076" w:author="Denis Belousov" w:date="2022-07-12T10:19:00Z"/>
                      <w:rFonts w:eastAsia="Times New Roman"/>
                    </w:rPr>
                  </w:pPr>
                  <w:del w:id="2077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"https://denkbr.atlassian.net/browse/BR-25"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2078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146B9F" w14:textId="77777777" w:rsidR="003A2F39" w:rsidRDefault="00773BD4">
                  <w:pPr>
                    <w:rPr>
                      <w:del w:id="2079" w:author="Denis Belousov" w:date="2022-07-12T10:19:00Z"/>
                      <w:rFonts w:eastAsia="Times New Roman"/>
                    </w:rPr>
                  </w:pPr>
                  <w:del w:id="2080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"Фамилия" на форме "...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71AFD0" w14:textId="77777777" w:rsidR="003A2F39" w:rsidRDefault="00773BD4">
                  <w:pPr>
                    <w:rPr>
                      <w:del w:id="2081" w:author="Denis Belousov" w:date="2022-07-12T10:19:00Z"/>
                      <w:rFonts w:eastAsia="Times New Roman"/>
                    </w:rPr>
                  </w:pPr>
                  <w:del w:id="2082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7448C627" w14:textId="77777777">
              <w:trPr>
                <w:tblCellSpacing w:w="0" w:type="dxa"/>
                <w:del w:id="2083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F8EC58" w14:textId="77777777" w:rsidR="003A2F39" w:rsidRDefault="00773BD4">
                  <w:pPr>
                    <w:rPr>
                      <w:del w:id="2084" w:author="Denis Belousov" w:date="2022-07-12T10:19:00Z"/>
                      <w:rFonts w:eastAsia="Times New Roman"/>
                    </w:rPr>
                  </w:pPr>
                  <w:del w:id="2085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8FD3AB" w14:textId="77777777" w:rsidR="003A2F39" w:rsidRDefault="00000000">
                  <w:pPr>
                    <w:rPr>
                      <w:del w:id="2086" w:author="Denis Belousov" w:date="2022-07-12T10:19:00Z"/>
                      <w:rFonts w:eastAsia="Times New Roman"/>
                    </w:rPr>
                  </w:pPr>
                  <w:del w:id="2087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"https://denkbr.atlassian.net/browse/BR-26"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2088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B82FF3" w14:textId="77777777" w:rsidR="003A2F39" w:rsidRDefault="00773BD4">
                  <w:pPr>
                    <w:rPr>
                      <w:del w:id="2089" w:author="Denis Belousov" w:date="2022-07-12T10:19:00Z"/>
                      <w:rFonts w:eastAsia="Times New Roman"/>
                    </w:rPr>
                  </w:pPr>
                  <w:del w:id="2090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"Фамилия" на форме "...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14352C" w14:textId="77777777" w:rsidR="003A2F39" w:rsidRDefault="00773BD4">
                  <w:pPr>
                    <w:rPr>
                      <w:del w:id="2091" w:author="Denis Belousov" w:date="2022-07-12T10:19:00Z"/>
                      <w:rFonts w:eastAsia="Times New Roman"/>
                    </w:rPr>
                  </w:pPr>
                  <w:del w:id="2092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07630BDB" w14:textId="77777777">
              <w:trPr>
                <w:tblCellSpacing w:w="0" w:type="dxa"/>
                <w:del w:id="2093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E6B909" w14:textId="77777777" w:rsidR="003A2F39" w:rsidRDefault="00773BD4">
                  <w:pPr>
                    <w:rPr>
                      <w:del w:id="2094" w:author="Denis Belousov" w:date="2022-07-12T10:19:00Z"/>
                      <w:rFonts w:eastAsia="Times New Roman"/>
                    </w:rPr>
                  </w:pPr>
                  <w:del w:id="2095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555346" w14:textId="77777777" w:rsidR="003A2F39" w:rsidRDefault="00000000">
                  <w:pPr>
                    <w:rPr>
                      <w:del w:id="2096" w:author="Denis Belousov" w:date="2022-07-12T10:19:00Z"/>
                      <w:rFonts w:eastAsia="Times New Roman"/>
                    </w:rPr>
                  </w:pPr>
                  <w:del w:id="2097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"https://denkbr.atlassian.net/browse/BR-27"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2098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68AFCB" w14:textId="77777777" w:rsidR="003A2F39" w:rsidRDefault="00773BD4">
                  <w:pPr>
                    <w:rPr>
                      <w:del w:id="2099" w:author="Denis Belousov" w:date="2022-07-12T10:19:00Z"/>
                      <w:rFonts w:eastAsia="Times New Roman"/>
                    </w:rPr>
                  </w:pPr>
                  <w:del w:id="2100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"Фамилия" на форме "...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2CF940" w14:textId="77777777" w:rsidR="003A2F39" w:rsidRDefault="00773BD4">
                  <w:pPr>
                    <w:rPr>
                      <w:del w:id="2101" w:author="Denis Belousov" w:date="2022-07-12T10:19:00Z"/>
                      <w:rFonts w:eastAsia="Times New Roman"/>
                    </w:rPr>
                  </w:pPr>
                  <w:del w:id="2102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7C07404A" w14:textId="77777777">
              <w:trPr>
                <w:tblCellSpacing w:w="0" w:type="dxa"/>
                <w:del w:id="2103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CA90EB" w14:textId="77777777" w:rsidR="003A2F39" w:rsidRDefault="00773BD4">
                  <w:pPr>
                    <w:rPr>
                      <w:del w:id="2104" w:author="Denis Belousov" w:date="2022-07-12T10:19:00Z"/>
                      <w:rFonts w:eastAsia="Times New Roman"/>
                    </w:rPr>
                  </w:pPr>
                  <w:del w:id="2105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2688B2" w14:textId="77777777" w:rsidR="003A2F39" w:rsidRDefault="00000000">
                  <w:pPr>
                    <w:rPr>
                      <w:del w:id="2106" w:author="Denis Belousov" w:date="2022-07-12T10:19:00Z"/>
                      <w:rFonts w:eastAsia="Times New Roman"/>
                    </w:rPr>
                  </w:pPr>
                  <w:del w:id="2107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"https://denkbr.atlassian.net/browse/BR-28"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2108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570248" w14:textId="77777777" w:rsidR="003A2F39" w:rsidRDefault="00773BD4">
                  <w:pPr>
                    <w:rPr>
                      <w:del w:id="2109" w:author="Denis Belousov" w:date="2022-07-12T10:19:00Z"/>
                      <w:rFonts w:eastAsia="Times New Roman"/>
                    </w:rPr>
                  </w:pPr>
                  <w:del w:id="2110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"Фамилия" на форме "...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FF7A64" w14:textId="77777777" w:rsidR="003A2F39" w:rsidRDefault="00773BD4">
                  <w:pPr>
                    <w:rPr>
                      <w:del w:id="2111" w:author="Denis Belousov" w:date="2022-07-12T10:19:00Z"/>
                      <w:rFonts w:eastAsia="Times New Roman"/>
                    </w:rPr>
                  </w:pPr>
                  <w:del w:id="2112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44430842" w14:textId="77777777">
              <w:trPr>
                <w:tblCellSpacing w:w="0" w:type="dxa"/>
                <w:del w:id="2113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3A61BA" w14:textId="77777777" w:rsidR="003A2F39" w:rsidRDefault="00773BD4">
                  <w:pPr>
                    <w:rPr>
                      <w:del w:id="2114" w:author="Denis Belousov" w:date="2022-07-12T10:19:00Z"/>
                      <w:rFonts w:eastAsia="Times New Roman"/>
                    </w:rPr>
                  </w:pPr>
                  <w:del w:id="2115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C3E661" w14:textId="77777777" w:rsidR="003A2F39" w:rsidRDefault="00000000">
                  <w:pPr>
                    <w:rPr>
                      <w:del w:id="2116" w:author="Denis Belousov" w:date="2022-07-12T10:19:00Z"/>
                      <w:rFonts w:eastAsia="Times New Roman"/>
                    </w:rPr>
                  </w:pPr>
                  <w:del w:id="2117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"https://denkbr.atlassian.net/browse/BR-20"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2118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69C77F" w14:textId="77777777" w:rsidR="003A2F39" w:rsidRDefault="00773BD4">
                  <w:pPr>
                    <w:rPr>
                      <w:del w:id="2119" w:author="Denis Belousov" w:date="2022-07-12T10:19:00Z"/>
                      <w:rFonts w:eastAsia="Times New Roman"/>
                    </w:rPr>
                  </w:pPr>
                  <w:del w:id="2120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форма регистрации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1705B7" w14:textId="77777777" w:rsidR="003A2F39" w:rsidRDefault="00773BD4">
                  <w:pPr>
                    <w:rPr>
                      <w:del w:id="2121" w:author="Denis Belousov" w:date="2022-07-12T10:19:00Z"/>
                      <w:rFonts w:eastAsia="Times New Roman"/>
                    </w:rPr>
                  </w:pPr>
                  <w:del w:id="2122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5AA0B074" w14:textId="77777777" w:rsidR="003A2F39" w:rsidRDefault="003A2F39">
            <w:pPr>
              <w:rPr>
                <w:del w:id="2123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559A8742" w14:textId="77777777" w:rsidR="00403DD2" w:rsidRDefault="00403DD2">
      <w:pPr>
        <w:rPr>
          <w:ins w:id="2124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8"/>
        <w:gridCol w:w="7221"/>
      </w:tblGrid>
      <w:tr w:rsidR="00403DD2" w14:paraId="022BF6D6" w14:textId="77777777" w:rsidTr="004764E8">
        <w:trPr>
          <w:ins w:id="2125" w:author="Denis Belousov" w:date="2022-07-12T10:19:00Z"/>
        </w:trPr>
        <w:tc>
          <w:tcPr>
            <w:tcW w:w="11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3CC57" w14:textId="77777777" w:rsidR="00403DD2" w:rsidRDefault="00000000">
            <w:pPr>
              <w:rPr>
                <w:ins w:id="2126" w:author="Denis Belousov" w:date="2022-07-12T10:19:00Z"/>
                <w:rFonts w:eastAsia="Times New Roman"/>
              </w:rPr>
            </w:pPr>
            <w:ins w:id="2127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38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2E585" w14:textId="35B979B6" w:rsidR="00403DD2" w:rsidRDefault="00FF6A5F">
            <w:pPr>
              <w:rPr>
                <w:ins w:id="2128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5CBAB" wp14:editId="277EFA5C">
                  <wp:extent cx="3084600" cy="2286000"/>
                  <wp:effectExtent l="0" t="0" r="1905" b="0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2129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58919F79" w14:textId="77777777" w:rsidTr="004764E8">
        <w:trPr>
          <w:ins w:id="2130" w:author="Denis Belousov" w:date="2022-07-12T10:19:00Z"/>
        </w:trPr>
        <w:tc>
          <w:tcPr>
            <w:tcW w:w="11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92936" w14:textId="77777777" w:rsidR="00403DD2" w:rsidRDefault="00000000">
            <w:pPr>
              <w:rPr>
                <w:ins w:id="2131" w:author="Denis Belousov" w:date="2022-07-12T10:19:00Z"/>
                <w:rFonts w:eastAsia="Times New Roman"/>
              </w:rPr>
            </w:pPr>
            <w:ins w:id="2132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38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57"/>
              <w:gridCol w:w="709"/>
              <w:gridCol w:w="4452"/>
              <w:gridCol w:w="688"/>
            </w:tblGrid>
            <w:tr w:rsidR="00403DD2" w14:paraId="116ABA2D" w14:textId="77777777">
              <w:trPr>
                <w:tblCellSpacing w:w="0" w:type="dxa"/>
                <w:ins w:id="2133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9EE2AC" w14:textId="77777777" w:rsidR="00403DD2" w:rsidRDefault="00000000">
                  <w:pPr>
                    <w:rPr>
                      <w:ins w:id="2134" w:author="Denis Belousov" w:date="2022-07-12T10:19:00Z"/>
                      <w:rFonts w:eastAsia="Times New Roman"/>
                    </w:rPr>
                  </w:pPr>
                  <w:ins w:id="2135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403DD2" w14:paraId="049CE21C" w14:textId="77777777">
              <w:trPr>
                <w:tblCellSpacing w:w="0" w:type="dxa"/>
                <w:ins w:id="2136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751415" w14:textId="77777777" w:rsidR="00403DD2" w:rsidRDefault="00000000">
                  <w:pPr>
                    <w:rPr>
                      <w:ins w:id="2137" w:author="Denis Belousov" w:date="2022-07-12T10:19:00Z"/>
                      <w:rFonts w:eastAsia="Times New Roman"/>
                    </w:rPr>
                  </w:pPr>
                  <w:ins w:id="2138" w:author="Denis Belousov" w:date="2022-07-12T10:19:00Z">
                    <w:r>
                      <w:rPr>
                        <w:rFonts w:eastAsia="Times New Roman"/>
                      </w:rPr>
                      <w:t xml:space="preserve">blocks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904B43" w14:textId="77777777" w:rsidR="00403DD2" w:rsidRDefault="00000000">
                  <w:pPr>
                    <w:rPr>
                      <w:ins w:id="2139" w:author="Denis Belousov" w:date="2022-07-12T10:19:00Z"/>
                      <w:rFonts w:eastAsia="Times New Roman"/>
                    </w:rPr>
                  </w:pPr>
                  <w:ins w:id="2140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"https://denkbr.atlassian.net/browse/BR-23" </w:instrText>
                    </w:r>
                  </w:ins>
                  <w:r>
                    <w:rPr>
                      <w:rFonts w:eastAsia="Times New Roman"/>
                    </w:rPr>
                  </w:r>
                  <w:ins w:id="2141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BR-23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EA416D0" w14:textId="77777777" w:rsidR="00403DD2" w:rsidRDefault="00000000">
                  <w:pPr>
                    <w:rPr>
                      <w:ins w:id="2142" w:author="Denis Belousov" w:date="2022-07-12T10:19:00Z"/>
                      <w:rFonts w:eastAsia="Times New Roman"/>
                    </w:rPr>
                  </w:pPr>
                  <w:ins w:id="2143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"Фамилия" на форме "...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0C22B8" w14:textId="77777777" w:rsidR="00403DD2" w:rsidRDefault="00000000">
                  <w:pPr>
                    <w:rPr>
                      <w:ins w:id="2144" w:author="Denis Belousov" w:date="2022-07-12T10:19:00Z"/>
                      <w:rFonts w:eastAsia="Times New Roman"/>
                    </w:rPr>
                  </w:pPr>
                  <w:ins w:id="2145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  <w:tr w:rsidR="00403DD2" w14:paraId="472EE824" w14:textId="77777777">
              <w:trPr>
                <w:tblCellSpacing w:w="0" w:type="dxa"/>
                <w:ins w:id="2146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9B09FE" w14:textId="77777777" w:rsidR="00403DD2" w:rsidRDefault="00000000">
                  <w:pPr>
                    <w:rPr>
                      <w:ins w:id="2147" w:author="Denis Belousov" w:date="2022-07-12T10:19:00Z"/>
                      <w:rFonts w:eastAsia="Times New Roman"/>
                    </w:rPr>
                  </w:pPr>
                  <w:ins w:id="2148" w:author="Denis Belousov" w:date="2022-07-12T10:19:00Z">
                    <w:r>
                      <w:rPr>
                        <w:rFonts w:eastAsia="Times New Roman"/>
                      </w:rPr>
                      <w:t xml:space="preserve">blocks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3DB0322" w14:textId="77777777" w:rsidR="00403DD2" w:rsidRDefault="00000000">
                  <w:pPr>
                    <w:rPr>
                      <w:ins w:id="2149" w:author="Denis Belousov" w:date="2022-07-12T10:19:00Z"/>
                      <w:rFonts w:eastAsia="Times New Roman"/>
                    </w:rPr>
                  </w:pPr>
                  <w:ins w:id="2150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"https://denkbr.atlassian.net/browse/BR-24" </w:instrText>
                    </w:r>
                  </w:ins>
                  <w:r>
                    <w:rPr>
                      <w:rFonts w:eastAsia="Times New Roman"/>
                    </w:rPr>
                  </w:r>
                  <w:ins w:id="2151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BR-24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13E920" w14:textId="77777777" w:rsidR="00403DD2" w:rsidRDefault="00000000">
                  <w:pPr>
                    <w:rPr>
                      <w:ins w:id="2152" w:author="Denis Belousov" w:date="2022-07-12T10:19:00Z"/>
                      <w:rFonts w:eastAsia="Times New Roman"/>
                    </w:rPr>
                  </w:pPr>
                  <w:ins w:id="2153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"Фамилия" на форме "...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E325D4" w14:textId="77777777" w:rsidR="00403DD2" w:rsidRDefault="00000000">
                  <w:pPr>
                    <w:rPr>
                      <w:ins w:id="2154" w:author="Denis Belousov" w:date="2022-07-12T10:19:00Z"/>
                      <w:rFonts w:eastAsia="Times New Roman"/>
                    </w:rPr>
                  </w:pPr>
                  <w:ins w:id="2155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  <w:tr w:rsidR="00403DD2" w14:paraId="3FFC5C61" w14:textId="77777777">
              <w:trPr>
                <w:tblCellSpacing w:w="0" w:type="dxa"/>
                <w:ins w:id="2156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8C9AC5" w14:textId="77777777" w:rsidR="00403DD2" w:rsidRDefault="00000000">
                  <w:pPr>
                    <w:rPr>
                      <w:ins w:id="2157" w:author="Denis Belousov" w:date="2022-07-12T10:19:00Z"/>
                      <w:rFonts w:eastAsia="Times New Roman"/>
                    </w:rPr>
                  </w:pPr>
                  <w:ins w:id="2158" w:author="Denis Belousov" w:date="2022-07-12T10:19:00Z">
                    <w:r>
                      <w:rPr>
                        <w:rFonts w:eastAsia="Times New Roman"/>
                      </w:rPr>
                      <w:t xml:space="preserve">blocks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1A74C6" w14:textId="77777777" w:rsidR="00403DD2" w:rsidRDefault="00000000">
                  <w:pPr>
                    <w:rPr>
                      <w:ins w:id="2159" w:author="Denis Belousov" w:date="2022-07-12T10:19:00Z"/>
                      <w:rFonts w:eastAsia="Times New Roman"/>
                    </w:rPr>
                  </w:pPr>
                  <w:ins w:id="2160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"https://denkbr.atlassian.net/browse/BR-25" </w:instrText>
                    </w:r>
                  </w:ins>
                  <w:r>
                    <w:rPr>
                      <w:rFonts w:eastAsia="Times New Roman"/>
                    </w:rPr>
                  </w:r>
                  <w:ins w:id="2161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BR-25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FE977C" w14:textId="77777777" w:rsidR="00403DD2" w:rsidRDefault="00000000">
                  <w:pPr>
                    <w:rPr>
                      <w:ins w:id="2162" w:author="Denis Belousov" w:date="2022-07-12T10:19:00Z"/>
                      <w:rFonts w:eastAsia="Times New Roman"/>
                    </w:rPr>
                  </w:pPr>
                  <w:ins w:id="2163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"Фамилия" на форме "...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5065BCB" w14:textId="77777777" w:rsidR="00403DD2" w:rsidRDefault="00000000">
                  <w:pPr>
                    <w:rPr>
                      <w:ins w:id="2164" w:author="Denis Belousov" w:date="2022-07-12T10:19:00Z"/>
                      <w:rFonts w:eastAsia="Times New Roman"/>
                    </w:rPr>
                  </w:pPr>
                  <w:ins w:id="2165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  <w:tr w:rsidR="00403DD2" w14:paraId="65939A24" w14:textId="77777777">
              <w:trPr>
                <w:tblCellSpacing w:w="0" w:type="dxa"/>
                <w:ins w:id="2166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70C2B7" w14:textId="77777777" w:rsidR="00403DD2" w:rsidRDefault="00000000">
                  <w:pPr>
                    <w:rPr>
                      <w:ins w:id="2167" w:author="Denis Belousov" w:date="2022-07-12T10:19:00Z"/>
                      <w:rFonts w:eastAsia="Times New Roman"/>
                    </w:rPr>
                  </w:pPr>
                  <w:ins w:id="2168" w:author="Denis Belousov" w:date="2022-07-12T10:19:00Z">
                    <w:r>
                      <w:rPr>
                        <w:rFonts w:eastAsia="Times New Roman"/>
                      </w:rPr>
                      <w:t xml:space="preserve">blocks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EAB947" w14:textId="77777777" w:rsidR="00403DD2" w:rsidRDefault="00000000">
                  <w:pPr>
                    <w:rPr>
                      <w:ins w:id="2169" w:author="Denis Belousov" w:date="2022-07-12T10:19:00Z"/>
                      <w:rFonts w:eastAsia="Times New Roman"/>
                    </w:rPr>
                  </w:pPr>
                  <w:ins w:id="2170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"https://denkbr.atlassian.net/browse/BR-26" </w:instrText>
                    </w:r>
                  </w:ins>
                  <w:r>
                    <w:rPr>
                      <w:rFonts w:eastAsia="Times New Roman"/>
                    </w:rPr>
                  </w:r>
                  <w:ins w:id="2171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BR-26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D2A79E" w14:textId="77777777" w:rsidR="00403DD2" w:rsidRDefault="00000000">
                  <w:pPr>
                    <w:rPr>
                      <w:ins w:id="2172" w:author="Denis Belousov" w:date="2022-07-12T10:19:00Z"/>
                      <w:rFonts w:eastAsia="Times New Roman"/>
                    </w:rPr>
                  </w:pPr>
                  <w:ins w:id="2173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"Фамилия" на форме "...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75358A" w14:textId="77777777" w:rsidR="00403DD2" w:rsidRDefault="00000000">
                  <w:pPr>
                    <w:rPr>
                      <w:ins w:id="2174" w:author="Denis Belousov" w:date="2022-07-12T10:19:00Z"/>
                      <w:rFonts w:eastAsia="Times New Roman"/>
                    </w:rPr>
                  </w:pPr>
                  <w:ins w:id="2175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  <w:tr w:rsidR="00403DD2" w14:paraId="73DCB53F" w14:textId="77777777">
              <w:trPr>
                <w:tblCellSpacing w:w="0" w:type="dxa"/>
                <w:ins w:id="2176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8D3AF5" w14:textId="77777777" w:rsidR="00403DD2" w:rsidRDefault="00000000">
                  <w:pPr>
                    <w:rPr>
                      <w:ins w:id="2177" w:author="Denis Belousov" w:date="2022-07-12T10:19:00Z"/>
                      <w:rFonts w:eastAsia="Times New Roman"/>
                    </w:rPr>
                  </w:pPr>
                  <w:ins w:id="2178" w:author="Denis Belousov" w:date="2022-07-12T10:19:00Z">
                    <w:r>
                      <w:rPr>
                        <w:rFonts w:eastAsia="Times New Roman"/>
                      </w:rPr>
                      <w:t xml:space="preserve">blocks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71BBEB7" w14:textId="77777777" w:rsidR="00403DD2" w:rsidRDefault="00000000">
                  <w:pPr>
                    <w:rPr>
                      <w:ins w:id="2179" w:author="Denis Belousov" w:date="2022-07-12T10:19:00Z"/>
                      <w:rFonts w:eastAsia="Times New Roman"/>
                    </w:rPr>
                  </w:pPr>
                  <w:ins w:id="2180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"https://denkbr.atlassian.net/browse/BR-27" </w:instrText>
                    </w:r>
                  </w:ins>
                  <w:r>
                    <w:rPr>
                      <w:rFonts w:eastAsia="Times New Roman"/>
                    </w:rPr>
                  </w:r>
                  <w:ins w:id="2181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BR-27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705A09" w14:textId="77777777" w:rsidR="00403DD2" w:rsidRDefault="00000000">
                  <w:pPr>
                    <w:rPr>
                      <w:ins w:id="2182" w:author="Denis Belousov" w:date="2022-07-12T10:19:00Z"/>
                      <w:rFonts w:eastAsia="Times New Roman"/>
                    </w:rPr>
                  </w:pPr>
                  <w:ins w:id="2183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"Фамилия" на форме "...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3ABFCC" w14:textId="77777777" w:rsidR="00403DD2" w:rsidRDefault="00000000">
                  <w:pPr>
                    <w:rPr>
                      <w:ins w:id="2184" w:author="Denis Belousov" w:date="2022-07-12T10:19:00Z"/>
                      <w:rFonts w:eastAsia="Times New Roman"/>
                    </w:rPr>
                  </w:pPr>
                  <w:ins w:id="2185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  <w:tr w:rsidR="00403DD2" w14:paraId="157B1528" w14:textId="77777777">
              <w:trPr>
                <w:tblCellSpacing w:w="0" w:type="dxa"/>
                <w:ins w:id="2186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221E4E" w14:textId="77777777" w:rsidR="00403DD2" w:rsidRDefault="00000000">
                  <w:pPr>
                    <w:rPr>
                      <w:ins w:id="2187" w:author="Denis Belousov" w:date="2022-07-12T10:19:00Z"/>
                      <w:rFonts w:eastAsia="Times New Roman"/>
                    </w:rPr>
                  </w:pPr>
                  <w:ins w:id="2188" w:author="Denis Belousov" w:date="2022-07-12T10:19:00Z">
                    <w:r>
                      <w:rPr>
                        <w:rFonts w:eastAsia="Times New Roman"/>
                      </w:rPr>
                      <w:t xml:space="preserve">blocks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F1903F" w14:textId="77777777" w:rsidR="00403DD2" w:rsidRDefault="00000000">
                  <w:pPr>
                    <w:rPr>
                      <w:ins w:id="2189" w:author="Denis Belousov" w:date="2022-07-12T10:19:00Z"/>
                      <w:rFonts w:eastAsia="Times New Roman"/>
                    </w:rPr>
                  </w:pPr>
                  <w:ins w:id="2190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"https://denkbr.atlassian.net/browse/BR-28" </w:instrText>
                    </w:r>
                  </w:ins>
                  <w:r>
                    <w:rPr>
                      <w:rFonts w:eastAsia="Times New Roman"/>
                    </w:rPr>
                  </w:r>
                  <w:ins w:id="2191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BR-28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3788BF" w14:textId="77777777" w:rsidR="00403DD2" w:rsidRDefault="00000000">
                  <w:pPr>
                    <w:rPr>
                      <w:ins w:id="2192" w:author="Denis Belousov" w:date="2022-07-12T10:19:00Z"/>
                      <w:rFonts w:eastAsia="Times New Roman"/>
                    </w:rPr>
                  </w:pPr>
                  <w:ins w:id="2193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"Фамилия" на форме "...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85C248" w14:textId="77777777" w:rsidR="00403DD2" w:rsidRDefault="00000000">
                  <w:pPr>
                    <w:rPr>
                      <w:ins w:id="2194" w:author="Denis Belousov" w:date="2022-07-12T10:19:00Z"/>
                      <w:rFonts w:eastAsia="Times New Roman"/>
                    </w:rPr>
                  </w:pPr>
                  <w:ins w:id="2195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  <w:tr w:rsidR="00403DD2" w14:paraId="6D8D271E" w14:textId="77777777">
              <w:trPr>
                <w:tblCellSpacing w:w="0" w:type="dxa"/>
                <w:ins w:id="2196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E76092" w14:textId="77777777" w:rsidR="00403DD2" w:rsidRDefault="00000000">
                  <w:pPr>
                    <w:rPr>
                      <w:ins w:id="2197" w:author="Denis Belousov" w:date="2022-07-12T10:19:00Z"/>
                      <w:rFonts w:eastAsia="Times New Roman"/>
                    </w:rPr>
                  </w:pPr>
                  <w:ins w:id="2198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708DFE" w14:textId="77777777" w:rsidR="00403DD2" w:rsidRDefault="00000000">
                  <w:pPr>
                    <w:rPr>
                      <w:ins w:id="2199" w:author="Denis Belousov" w:date="2022-07-12T10:19:00Z"/>
                      <w:rFonts w:eastAsia="Times New Roman"/>
                    </w:rPr>
                  </w:pPr>
                  <w:ins w:id="2200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"https://denkbr.atlassian.net/browse/BR-20" </w:instrText>
                    </w:r>
                  </w:ins>
                  <w:r>
                    <w:rPr>
                      <w:rFonts w:eastAsia="Times New Roman"/>
                    </w:rPr>
                  </w:r>
                  <w:ins w:id="2201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BR-20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0411A8" w14:textId="77777777" w:rsidR="00403DD2" w:rsidRDefault="00000000">
                  <w:pPr>
                    <w:rPr>
                      <w:ins w:id="2202" w:author="Denis Belousov" w:date="2022-07-12T10:19:00Z"/>
                      <w:rFonts w:eastAsia="Times New Roman"/>
                    </w:rPr>
                  </w:pPr>
                  <w:ins w:id="2203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форма регистрации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261F57" w14:textId="77777777" w:rsidR="00403DD2" w:rsidRDefault="00000000">
                  <w:pPr>
                    <w:rPr>
                      <w:ins w:id="2204" w:author="Denis Belousov" w:date="2022-07-12T10:19:00Z"/>
                      <w:rFonts w:eastAsia="Times New Roman"/>
                    </w:rPr>
                  </w:pPr>
                  <w:ins w:id="2205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5B2293EC" w14:textId="77777777" w:rsidR="00403DD2" w:rsidRDefault="00403DD2">
            <w:pPr>
              <w:rPr>
                <w:ins w:id="2206" w:author="Denis Belousov" w:date="2022-07-12T10:19:00Z"/>
                <w:rFonts w:eastAsia="Times New Roman"/>
              </w:rPr>
            </w:pPr>
          </w:p>
        </w:tc>
      </w:tr>
      <w:tr w:rsidR="00403DD2" w14:paraId="6E3AF674" w14:textId="77777777" w:rsidTr="004764E8">
        <w:trPr>
          <w:ins w:id="2207" w:author="Denis Belousov" w:date="2022-07-12T10:19:00Z"/>
        </w:trPr>
        <w:tc>
          <w:tcPr>
            <w:tcW w:w="11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9FBD85" w14:textId="77777777" w:rsidR="00403DD2" w:rsidRDefault="00000000">
            <w:pPr>
              <w:rPr>
                <w:ins w:id="2208" w:author="Denis Belousov" w:date="2022-07-12T10:19:00Z"/>
                <w:rFonts w:eastAsia="Times New Roman"/>
              </w:rPr>
            </w:pPr>
            <w:ins w:id="2209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38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368BFB" w14:textId="77777777" w:rsidR="00403DD2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ins w:id="2210" w:author="Denis Belousov" w:date="2022-07-12T10:19:00Z"/>
                <w:rFonts w:eastAsia="Times New Roman"/>
              </w:rPr>
            </w:pPr>
            <w:ins w:id="2211" w:author="Denis Belousov" w:date="2022-07-12T10:19:00Z">
              <w:r>
                <w:rPr>
                  <w:rFonts w:eastAsia="Times New Roman"/>
                </w:rPr>
                <w:t>Перейти на сайт  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"https://qa.neapro.site/)" \o "smart-link" </w:instrText>
              </w:r>
            </w:ins>
            <w:r>
              <w:rPr>
                <w:rFonts w:eastAsia="Times New Roman"/>
              </w:rPr>
            </w:r>
            <w:ins w:id="221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https://qa.neapro.site/)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13A4EEE8" w14:textId="77777777" w:rsidR="00403DD2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ins w:id="2213" w:author="Denis Belousov" w:date="2022-07-12T10:19:00Z"/>
                <w:rFonts w:eastAsia="Times New Roman"/>
              </w:rPr>
            </w:pPr>
            <w:ins w:id="2214" w:author="Denis Belousov" w:date="2022-07-12T10:19:00Z">
              <w:r>
                <w:rPr>
                  <w:rFonts w:eastAsia="Times New Roman"/>
                </w:rPr>
                <w:t>Перейти на форму входа</w:t>
              </w:r>
            </w:ins>
          </w:p>
          <w:p w14:paraId="396E0223" w14:textId="77777777" w:rsidR="00403DD2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ins w:id="2215" w:author="Denis Belousov" w:date="2022-07-12T10:19:00Z"/>
                <w:rFonts w:eastAsia="Times New Roman"/>
              </w:rPr>
            </w:pPr>
            <w:ins w:id="2216" w:author="Denis Belousov" w:date="2022-07-12T10:19:00Z">
              <w:r>
                <w:rPr>
                  <w:rFonts w:eastAsia="Times New Roman"/>
                </w:rPr>
                <w:t>Нажать на кнопку "Регистрация"</w:t>
              </w:r>
            </w:ins>
          </w:p>
          <w:p w14:paraId="4C54D9F9" w14:textId="77777777" w:rsidR="00403DD2" w:rsidRDefault="00000000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ins w:id="2217" w:author="Denis Belousov" w:date="2022-07-12T10:19:00Z"/>
                <w:rFonts w:eastAsia="Times New Roman"/>
              </w:rPr>
            </w:pPr>
            <w:ins w:id="2218" w:author="Denis Belousov" w:date="2022-07-12T10:19:00Z">
              <w:r>
                <w:rPr>
                  <w:rFonts w:eastAsia="Times New Roman"/>
                </w:rPr>
                <w:lastRenderedPageBreak/>
                <w:t>Проверить наличие полей и кнопок на форме "Регистрация".</w:t>
              </w:r>
            </w:ins>
          </w:p>
        </w:tc>
      </w:tr>
      <w:tr w:rsidR="00403DD2" w14:paraId="0B3EA029" w14:textId="77777777" w:rsidTr="004764E8">
        <w:trPr>
          <w:ins w:id="2219" w:author="Denis Belousov" w:date="2022-07-12T10:19:00Z"/>
        </w:trPr>
        <w:tc>
          <w:tcPr>
            <w:tcW w:w="11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0DA78A" w14:textId="77777777" w:rsidR="00403DD2" w:rsidRDefault="00000000">
            <w:pPr>
              <w:rPr>
                <w:ins w:id="2220" w:author="Denis Belousov" w:date="2022-07-12T10:19:00Z"/>
                <w:rFonts w:eastAsia="Times New Roman"/>
              </w:rPr>
            </w:pPr>
            <w:ins w:id="2221" w:author="Denis Belousov" w:date="2022-07-12T10:19:00Z">
              <w:r>
                <w:rPr>
                  <w:rFonts w:eastAsia="Times New Roman"/>
                  <w:b/>
                  <w:bCs/>
                </w:rPr>
                <w:t>Actual result:</w:t>
              </w:r>
            </w:ins>
          </w:p>
        </w:tc>
        <w:tc>
          <w:tcPr>
            <w:tcW w:w="38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E14C73" w14:textId="77777777" w:rsidR="00403DD2" w:rsidRDefault="00000000">
            <w:pPr>
              <w:pStyle w:val="a5"/>
              <w:rPr>
                <w:ins w:id="2222" w:author="Denis Belousov" w:date="2022-07-12T10:19:00Z"/>
              </w:rPr>
            </w:pPr>
            <w:ins w:id="2223" w:author="Denis Belousov" w:date="2022-07-12T10:19:00Z">
              <w:r>
                <w:t>Нет формы регистрации. Нет кнопки “Регистрация” на форме входа на платформу.</w:t>
              </w:r>
            </w:ins>
          </w:p>
        </w:tc>
      </w:tr>
      <w:tr w:rsidR="00FF6A5F" w14:paraId="55EF2471" w14:textId="77777777" w:rsidTr="004764E8">
        <w:tc>
          <w:tcPr>
            <w:tcW w:w="11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30A3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386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B476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0|i00067: </w:t>
            </w:r>
          </w:p>
        </w:tc>
      </w:tr>
    </w:tbl>
    <w:p w14:paraId="5255DDB7" w14:textId="77777777" w:rsidR="00403DD2" w:rsidRDefault="00403DD2">
      <w:pPr>
        <w:rPr>
          <w:ins w:id="2224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2225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2226">
          <w:tblGrid>
            <w:gridCol w:w="1370"/>
            <w:gridCol w:w="7986"/>
          </w:tblGrid>
        </w:tblGridChange>
      </w:tblGrid>
      <w:tr w:rsidR="00403DD2" w14:paraId="6AA01E48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2227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43278714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  <w:tcPrChange w:id="2228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5E75DCA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BB6A1E6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49D21643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86DC40E" w14:textId="77777777" w:rsidR="00403DD2" w:rsidRDefault="00000000">
            <w:pPr>
              <w:pStyle w:val="a5"/>
              <w:rPr>
                <w:ins w:id="2229" w:author="Denis Belousov" w:date="2022-07-12T10:19:00Z"/>
              </w:rPr>
            </w:pPr>
            <w:r>
              <w:t>Отсутствует форма регистрации</w:t>
            </w:r>
          </w:p>
          <w:p w14:paraId="36071C36" w14:textId="77777777" w:rsidR="00403DD2" w:rsidRDefault="00403DD2" w:rsidP="00403DD2">
            <w:pPr>
              <w:rPr>
                <w:rFonts w:eastAsia="Times New Roman"/>
              </w:rPr>
              <w:pPrChange w:id="2230" w:author="Denis Belousov" w:date="2022-07-12T10:19:00Z">
                <w:pPr>
                  <w:pStyle w:val="a5"/>
                </w:pPr>
              </w:pPrChange>
            </w:pPr>
          </w:p>
        </w:tc>
      </w:tr>
    </w:tbl>
    <w:p w14:paraId="1BACEF98" w14:textId="5F58C1F2" w:rsidR="00403DD2" w:rsidRDefault="00403DD2">
      <w:pPr>
        <w:rPr>
          <w:ins w:id="2231" w:author="Denis Belousov" w:date="2022-07-12T10:19:00Z"/>
          <w:rFonts w:eastAsia="Times New Roman"/>
        </w:rPr>
      </w:pPr>
    </w:p>
    <w:p w14:paraId="5470593C" w14:textId="77777777" w:rsidR="00403DD2" w:rsidRDefault="00000000">
      <w:pPr>
        <w:rPr>
          <w:rFonts w:eastAsia="Times New Roman"/>
        </w:rPr>
      </w:pPr>
      <w:ins w:id="2232" w:author="Denis Belousov" w:date="2022-07-12T10:19:00Z">
        <w:r>
          <w:rPr>
            <w:rFonts w:eastAsia="Times New Roman"/>
          </w:rPr>
          <w:br/>
        </w:r>
        <w:r>
          <w:rPr>
            <w:rFonts w:eastAsia="Times New Roman"/>
          </w:rPr>
          <w:br w:type="page"/>
        </w:r>
      </w:ins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2233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807"/>
        <w:gridCol w:w="204"/>
        <w:gridCol w:w="255"/>
        <w:gridCol w:w="1444"/>
        <w:gridCol w:w="771"/>
        <w:gridCol w:w="4858"/>
        <w:tblGridChange w:id="2234">
          <w:tblGrid>
            <w:gridCol w:w="1807"/>
            <w:gridCol w:w="62"/>
            <w:gridCol w:w="142"/>
            <w:gridCol w:w="255"/>
            <w:gridCol w:w="1444"/>
            <w:gridCol w:w="771"/>
            <w:gridCol w:w="4858"/>
            <w:gridCol w:w="9"/>
          </w:tblGrid>
        </w:tblGridChange>
      </w:tblGrid>
      <w:tr w:rsidR="00403DD2" w14:paraId="5387AACB" w14:textId="77777777" w:rsidTr="00403DD2">
        <w:trPr>
          <w:trPrChange w:id="2235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236" w:author="Denis Belousov" w:date="2022-07-12T10:19:00Z">
              <w:tcPr>
                <w:tcW w:w="4991" w:type="pct"/>
                <w:gridSpan w:val="8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51C236B" w14:textId="31474EB3" w:rsidR="00403DD2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[BR-23] </w:t>
            </w:r>
            <w:del w:id="2237" w:author="Denis Belousov" w:date="2022-07-12T10:19:00Z">
              <w:r>
                <w:fldChar w:fldCharType="begin"/>
              </w:r>
              <w:r>
                <w:delInstrText>HYPERLINK "https://denkbr.atlassian.net/browse/BR-23"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223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239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"https://denkbr.atlassian.net/browse/BR-23" </w:instrText>
              </w:r>
            </w:ins>
            <w:r>
              <w:rPr>
                <w:rFonts w:eastAsia="Times New Roman"/>
              </w:rPr>
            </w:r>
            <w:ins w:id="2240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Отсутствует поле "Фамилия" на форме "Регистрация"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04/Jul/22  Updated: </w:t>
            </w:r>
            <w:del w:id="2241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04</w:delText>
              </w:r>
            </w:del>
            <w:ins w:id="2242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7F29444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B00F6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4AC9B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39AD9AF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2D26B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2387A" w14:textId="17A2EA5E" w:rsidR="00403DD2" w:rsidRDefault="00000000">
            <w:pPr>
              <w:rPr>
                <w:rFonts w:eastAsia="Times New Roman"/>
              </w:rPr>
            </w:pPr>
            <w:del w:id="2243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244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245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2246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2CA3491B" w14:textId="77777777" w:rsidTr="00403DD2">
        <w:trPr>
          <w:trPrChange w:id="2247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248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41F4FF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249" w:author="Denis Belousov" w:date="2022-07-12T10:19:00Z">
              <w:tcPr>
                <w:tcW w:w="0" w:type="auto"/>
                <w:gridSpan w:val="6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04CC80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42394CCF" w14:textId="77777777" w:rsidTr="00403DD2">
        <w:trPr>
          <w:trPrChange w:id="2250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251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F3854F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252" w:author="Denis Belousov" w:date="2022-07-12T10:19:00Z">
              <w:tcPr>
                <w:tcW w:w="0" w:type="auto"/>
                <w:gridSpan w:val="6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F21795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4A4B10B9" w14:textId="77777777" w:rsidTr="00403DD2">
        <w:trPr>
          <w:trPrChange w:id="2253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254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B44763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255" w:author="Denis Belousov" w:date="2022-07-12T10:19:00Z">
              <w:tcPr>
                <w:tcW w:w="0" w:type="auto"/>
                <w:gridSpan w:val="6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C79089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19936590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CAD01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8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9EE52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C9728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BF78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FF6A5F" w14:paraId="76A484FD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ABFA4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8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ADAC78" w14:textId="4E4BD9AB" w:rsidR="00403DD2" w:rsidRDefault="00000000">
            <w:pPr>
              <w:rPr>
                <w:rFonts w:eastAsia="Times New Roman"/>
              </w:rPr>
            </w:pPr>
            <w:del w:id="2256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257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258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2259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4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BE4B4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5B2B99" w14:textId="7E27DB17" w:rsidR="00403DD2" w:rsidRDefault="00000000">
            <w:pPr>
              <w:rPr>
                <w:rFonts w:eastAsia="Times New Roman"/>
              </w:rPr>
            </w:pPr>
            <w:del w:id="2260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261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262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2263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61C15938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8EDA2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8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53773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4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112E2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25733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3B9E0C2B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88B68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D006B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1A60175C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45B33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385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F9773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38BDAD8F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6CE0B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385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F694F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2B2393E5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81B0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385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1610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7F708837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ED8FF0" w14:textId="5182D55C" w:rsidR="00403DD2" w:rsidRDefault="00773BD4">
            <w:pPr>
              <w:rPr>
                <w:rFonts w:eastAsia="Times New Roman"/>
              </w:rPr>
            </w:pPr>
            <w:del w:id="2264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2265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B79233" w14:textId="2340119A" w:rsidR="00403DD2" w:rsidRDefault="00A56AA9" w:rsidP="00403DD2">
            <w:pPr>
              <w:pStyle w:val="a5"/>
              <w:pPrChange w:id="2266" w:author="Denis Belousov" w:date="2022-07-12T10:19:00Z">
                <w:pPr/>
              </w:pPrChange>
            </w:pPr>
            <w:del w:id="2267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6BEFF8FD" wp14:editId="702FFD04">
                    <wp:extent cx="3084600" cy="2286000"/>
                    <wp:effectExtent l="0" t="0" r="1905" b="0"/>
                    <wp:docPr id="65" name="Рисунок 6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ins w:id="2268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7A7BB445" w14:textId="77777777" w:rsidTr="004764E8">
        <w:trPr>
          <w:del w:id="2269" w:author="Denis Belousov" w:date="2022-07-12T10:19:00Z"/>
        </w:trPr>
        <w:tc>
          <w:tcPr>
            <w:tcW w:w="110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A6D13" w14:textId="77777777" w:rsidR="003A2F39" w:rsidRDefault="00773BD4">
            <w:pPr>
              <w:rPr>
                <w:del w:id="2270" w:author="Denis Belousov" w:date="2022-07-12T10:19:00Z"/>
                <w:rFonts w:eastAsia="Times New Roman"/>
              </w:rPr>
            </w:pPr>
            <w:del w:id="2271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1"/>
              <w:gridCol w:w="3150"/>
              <w:gridCol w:w="2630"/>
              <w:gridCol w:w="492"/>
            </w:tblGrid>
            <w:tr w:rsidR="003A2F39" w14:paraId="30AEEA37" w14:textId="77777777">
              <w:trPr>
                <w:tblCellSpacing w:w="0" w:type="dxa"/>
                <w:del w:id="2272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075E06" w14:textId="77777777" w:rsidR="003A2F39" w:rsidRDefault="00773BD4">
                  <w:pPr>
                    <w:rPr>
                      <w:del w:id="2273" w:author="Denis Belousov" w:date="2022-07-12T10:19:00Z"/>
                      <w:rFonts w:eastAsia="Times New Roman"/>
                    </w:rPr>
                  </w:pPr>
                  <w:del w:id="2274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52F73678" w14:textId="77777777">
              <w:trPr>
                <w:tblCellSpacing w:w="0" w:type="dxa"/>
                <w:del w:id="2275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5C183F" w14:textId="77777777" w:rsidR="003A2F39" w:rsidRDefault="00773BD4">
                  <w:pPr>
                    <w:rPr>
                      <w:del w:id="2276" w:author="Denis Belousov" w:date="2022-07-12T10:19:00Z"/>
                      <w:rFonts w:eastAsia="Times New Roman"/>
                    </w:rPr>
                  </w:pPr>
                  <w:del w:id="2277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1B01AE" w14:textId="77777777" w:rsidR="003A2F39" w:rsidRDefault="00000000">
                  <w:pPr>
                    <w:rPr>
                      <w:del w:id="2278" w:author="Denis Belousov" w:date="2022-07-12T10:19:00Z"/>
                      <w:rFonts w:eastAsia="Times New Roman"/>
                    </w:rPr>
                  </w:pPr>
                  <w:del w:id="2279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"https://denkbr.atlassian.net/browse/BR-22"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2280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1C2D0D" w14:textId="77777777" w:rsidR="003A2F39" w:rsidRDefault="00773BD4">
                  <w:pPr>
                    <w:rPr>
                      <w:del w:id="2281" w:author="Denis Belousov" w:date="2022-07-12T10:19:00Z"/>
                      <w:rFonts w:eastAsia="Times New Roman"/>
                    </w:rPr>
                  </w:pPr>
                  <w:del w:id="2282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"Фамилия" на форме "...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F93871" w14:textId="77777777" w:rsidR="003A2F39" w:rsidRDefault="00773BD4">
                  <w:pPr>
                    <w:rPr>
                      <w:del w:id="2283" w:author="Denis Belousov" w:date="2022-07-12T10:19:00Z"/>
                      <w:rFonts w:eastAsia="Times New Roman"/>
                    </w:rPr>
                  </w:pPr>
                  <w:del w:id="2284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70F17754" w14:textId="77777777" w:rsidR="003A2F39" w:rsidRDefault="003A2F39">
            <w:pPr>
              <w:rPr>
                <w:del w:id="2285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1B269015" w14:textId="77777777" w:rsidR="00403DD2" w:rsidRDefault="00403DD2">
      <w:pPr>
        <w:rPr>
          <w:ins w:id="2286" w:author="Denis Belousov" w:date="2022-07-12T10:19:00Z"/>
          <w:rFonts w:eastAsia="Times New Roman"/>
        </w:rPr>
      </w:pPr>
    </w:p>
    <w:tbl>
      <w:tblPr>
        <w:tblW w:w="4981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2520"/>
        <w:gridCol w:w="1870"/>
        <w:gridCol w:w="2787"/>
      </w:tblGrid>
      <w:tr w:rsidR="00403DD2" w14:paraId="6F8FC6B3" w14:textId="77777777" w:rsidTr="004764E8">
        <w:trPr>
          <w:ins w:id="2287" w:author="Denis Belousov" w:date="2022-07-12T10:19:00Z"/>
        </w:trPr>
        <w:tc>
          <w:tcPr>
            <w:tcW w:w="11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7230E6" w14:textId="77777777" w:rsidR="00403DD2" w:rsidRDefault="00000000">
            <w:pPr>
              <w:rPr>
                <w:ins w:id="2288" w:author="Denis Belousov" w:date="2022-07-12T10:19:00Z"/>
                <w:rFonts w:eastAsia="Times New Roman"/>
              </w:rPr>
            </w:pPr>
            <w:ins w:id="2289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3857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CAB509" w14:textId="756E5DA7" w:rsidR="00403DD2" w:rsidRDefault="00FF6A5F">
            <w:pPr>
              <w:rPr>
                <w:ins w:id="2290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5C5CA" wp14:editId="260BB3A0">
                  <wp:extent cx="3084600" cy="2286000"/>
                  <wp:effectExtent l="0" t="0" r="1905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2291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3787F999" w14:textId="77777777" w:rsidTr="004764E8">
        <w:trPr>
          <w:ins w:id="2292" w:author="Denis Belousov" w:date="2022-07-12T10:19:00Z"/>
        </w:trPr>
        <w:tc>
          <w:tcPr>
            <w:tcW w:w="11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C6B636" w14:textId="77777777" w:rsidR="00403DD2" w:rsidRDefault="00000000">
            <w:pPr>
              <w:rPr>
                <w:ins w:id="2293" w:author="Denis Belousov" w:date="2022-07-12T10:19:00Z"/>
                <w:rFonts w:eastAsia="Times New Roman"/>
              </w:rPr>
            </w:pPr>
            <w:ins w:id="2294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3857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8"/>
              <w:gridCol w:w="705"/>
              <w:gridCol w:w="4425"/>
              <w:gridCol w:w="684"/>
            </w:tblGrid>
            <w:tr w:rsidR="00403DD2" w14:paraId="2F210559" w14:textId="77777777">
              <w:trPr>
                <w:tblCellSpacing w:w="0" w:type="dxa"/>
                <w:ins w:id="2295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49391E" w14:textId="77777777" w:rsidR="00403DD2" w:rsidRDefault="00000000">
                  <w:pPr>
                    <w:rPr>
                      <w:ins w:id="2296" w:author="Denis Belousov" w:date="2022-07-12T10:19:00Z"/>
                      <w:rFonts w:eastAsia="Times New Roman"/>
                    </w:rPr>
                  </w:pPr>
                  <w:ins w:id="2297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403DD2" w14:paraId="6BC53374" w14:textId="77777777">
              <w:trPr>
                <w:tblCellSpacing w:w="0" w:type="dxa"/>
                <w:ins w:id="2298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D6EBD2" w14:textId="77777777" w:rsidR="00403DD2" w:rsidRDefault="00000000">
                  <w:pPr>
                    <w:rPr>
                      <w:ins w:id="2299" w:author="Denis Belousov" w:date="2022-07-12T10:19:00Z"/>
                      <w:rFonts w:eastAsia="Times New Roman"/>
                    </w:rPr>
                  </w:pPr>
                  <w:ins w:id="2300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218B83" w14:textId="77777777" w:rsidR="00403DD2" w:rsidRDefault="00000000">
                  <w:pPr>
                    <w:rPr>
                      <w:ins w:id="2301" w:author="Denis Belousov" w:date="2022-07-12T10:19:00Z"/>
                      <w:rFonts w:eastAsia="Times New Roman"/>
                    </w:rPr>
                  </w:pPr>
                  <w:ins w:id="2302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"https://denkbr.atlassian.net/browse/BR-22" </w:instrText>
                    </w:r>
                  </w:ins>
                  <w:r>
                    <w:rPr>
                      <w:rFonts w:eastAsia="Times New Roman"/>
                    </w:rPr>
                  </w:r>
                  <w:ins w:id="2303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BR-22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F21195" w14:textId="77777777" w:rsidR="00403DD2" w:rsidRDefault="00000000">
                  <w:pPr>
                    <w:rPr>
                      <w:ins w:id="2304" w:author="Denis Belousov" w:date="2022-07-12T10:19:00Z"/>
                      <w:rFonts w:eastAsia="Times New Roman"/>
                    </w:rPr>
                  </w:pPr>
                  <w:ins w:id="2305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"Фамилия" на форме "...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9957AC" w14:textId="77777777" w:rsidR="00403DD2" w:rsidRDefault="00000000">
                  <w:pPr>
                    <w:rPr>
                      <w:ins w:id="2306" w:author="Denis Belousov" w:date="2022-07-12T10:19:00Z"/>
                      <w:rFonts w:eastAsia="Times New Roman"/>
                    </w:rPr>
                  </w:pPr>
                  <w:ins w:id="2307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0753DE68" w14:textId="77777777" w:rsidR="00403DD2" w:rsidRDefault="00403DD2">
            <w:pPr>
              <w:rPr>
                <w:ins w:id="2308" w:author="Denis Belousov" w:date="2022-07-12T10:19:00Z"/>
                <w:rFonts w:eastAsia="Times New Roman"/>
              </w:rPr>
            </w:pPr>
          </w:p>
        </w:tc>
      </w:tr>
      <w:tr w:rsidR="00403DD2" w14:paraId="4C44EB49" w14:textId="77777777" w:rsidTr="004764E8">
        <w:trPr>
          <w:ins w:id="2309" w:author="Denis Belousov" w:date="2022-07-12T10:19:00Z"/>
        </w:trPr>
        <w:tc>
          <w:tcPr>
            <w:tcW w:w="11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7F36CC" w14:textId="77777777" w:rsidR="00403DD2" w:rsidRDefault="00000000">
            <w:pPr>
              <w:rPr>
                <w:ins w:id="2310" w:author="Denis Belousov" w:date="2022-07-12T10:19:00Z"/>
                <w:rFonts w:eastAsia="Times New Roman"/>
              </w:rPr>
            </w:pPr>
            <w:ins w:id="2311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3857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66369C" w14:textId="77777777" w:rsidR="00403DD2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ins w:id="2312" w:author="Denis Belousov" w:date="2022-07-12T10:19:00Z"/>
                <w:rFonts w:eastAsia="Times New Roman"/>
              </w:rPr>
            </w:pPr>
            <w:ins w:id="2313" w:author="Denis Belousov" w:date="2022-07-12T10:19:00Z">
              <w:r>
                <w:rPr>
                  <w:rFonts w:eastAsia="Times New Roman"/>
                </w:rPr>
                <w:t>Перейти на сайт  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"https://qa.neapro.site/)" \o "smart-link" </w:instrText>
              </w:r>
            </w:ins>
            <w:r>
              <w:rPr>
                <w:rFonts w:eastAsia="Times New Roman"/>
              </w:rPr>
            </w:r>
            <w:ins w:id="231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https://qa.neapro.site/)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3149B3F2" w14:textId="77777777" w:rsidR="00403DD2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ins w:id="2315" w:author="Denis Belousov" w:date="2022-07-12T10:19:00Z"/>
                <w:rFonts w:eastAsia="Times New Roman"/>
              </w:rPr>
            </w:pPr>
            <w:ins w:id="2316" w:author="Denis Belousov" w:date="2022-07-12T10:19:00Z">
              <w:r>
                <w:rPr>
                  <w:rFonts w:eastAsia="Times New Roman"/>
                </w:rPr>
                <w:t>Перейти на форму входа</w:t>
              </w:r>
            </w:ins>
          </w:p>
          <w:p w14:paraId="73892A5F" w14:textId="77777777" w:rsidR="00403DD2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ins w:id="2317" w:author="Denis Belousov" w:date="2022-07-12T10:19:00Z"/>
                <w:rFonts w:eastAsia="Times New Roman"/>
              </w:rPr>
            </w:pPr>
            <w:ins w:id="2318" w:author="Denis Belousov" w:date="2022-07-12T10:19:00Z">
              <w:r>
                <w:rPr>
                  <w:rFonts w:eastAsia="Times New Roman"/>
                </w:rPr>
                <w:t>Нажать на кнопку "Регистрация"</w:t>
              </w:r>
            </w:ins>
          </w:p>
          <w:p w14:paraId="702B6815" w14:textId="77777777" w:rsidR="00403DD2" w:rsidRDefault="00000000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ins w:id="2319" w:author="Denis Belousov" w:date="2022-07-12T10:19:00Z"/>
                <w:rFonts w:eastAsia="Times New Roman"/>
              </w:rPr>
            </w:pPr>
            <w:ins w:id="2320" w:author="Denis Belousov" w:date="2022-07-12T10:19:00Z">
              <w:r>
                <w:rPr>
                  <w:rFonts w:eastAsia="Times New Roman"/>
                </w:rPr>
                <w:t>Проверить наличие полей и кнопок на форме "Регистрация".</w:t>
              </w:r>
            </w:ins>
          </w:p>
        </w:tc>
      </w:tr>
      <w:tr w:rsidR="00403DD2" w14:paraId="2E070BC2" w14:textId="77777777" w:rsidTr="004764E8">
        <w:trPr>
          <w:ins w:id="2321" w:author="Denis Belousov" w:date="2022-07-12T10:19:00Z"/>
        </w:trPr>
        <w:tc>
          <w:tcPr>
            <w:tcW w:w="11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031A87" w14:textId="77777777" w:rsidR="00403DD2" w:rsidRDefault="00000000">
            <w:pPr>
              <w:rPr>
                <w:ins w:id="2322" w:author="Denis Belousov" w:date="2022-07-12T10:19:00Z"/>
                <w:rFonts w:eastAsia="Times New Roman"/>
              </w:rPr>
            </w:pPr>
            <w:ins w:id="2323" w:author="Denis Belousov" w:date="2022-07-12T10:19:00Z">
              <w:r>
                <w:rPr>
                  <w:rFonts w:eastAsia="Times New Roman"/>
                  <w:b/>
                  <w:bCs/>
                </w:rPr>
                <w:t>Actual result:</w:t>
              </w:r>
            </w:ins>
          </w:p>
        </w:tc>
        <w:tc>
          <w:tcPr>
            <w:tcW w:w="3857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D59B4" w14:textId="77777777" w:rsidR="00403DD2" w:rsidRDefault="00000000">
            <w:pPr>
              <w:pStyle w:val="a5"/>
              <w:rPr>
                <w:ins w:id="2324" w:author="Denis Belousov" w:date="2022-07-12T10:19:00Z"/>
              </w:rPr>
            </w:pPr>
            <w:ins w:id="2325" w:author="Denis Belousov" w:date="2022-07-12T10:19:00Z">
              <w:r>
                <w:t>Нет формы регистрации. Нет кнопки “Регистрация” на форме входа на платформу.</w:t>
              </w:r>
            </w:ins>
          </w:p>
        </w:tc>
      </w:tr>
      <w:tr w:rsidR="00FF6A5F" w14:paraId="5B190FB3" w14:textId="77777777" w:rsidTr="004764E8">
        <w:tc>
          <w:tcPr>
            <w:tcW w:w="114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5AE23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3857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683B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0|i0006f: </w:t>
            </w:r>
          </w:p>
        </w:tc>
      </w:tr>
      <w:tr w:rsidR="003A2F39" w14:paraId="0226C291" w14:textId="77777777" w:rsidTr="004764E8">
        <w:trPr>
          <w:gridBefore w:val="2"/>
          <w:del w:id="2326" w:author="Denis Belousov" w:date="2022-07-12T10:19:00Z"/>
        </w:trPr>
        <w:tc>
          <w:tcPr>
            <w:tcW w:w="1005" w:type="pct"/>
            <w:shd w:val="clear" w:color="auto" w:fill="BBBBB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9C8969" w14:textId="77777777" w:rsidR="003A2F39" w:rsidRDefault="00773BD4">
            <w:pPr>
              <w:jc w:val="center"/>
              <w:rPr>
                <w:del w:id="2327" w:author="Denis Belousov" w:date="2022-07-12T10:19:00Z"/>
                <w:rFonts w:eastAsia="Times New Roman"/>
              </w:rPr>
            </w:pPr>
            <w:del w:id="2328" w:author="Denis Belousov" w:date="2022-07-12T10:19:00Z">
              <w:r>
                <w:rPr>
                  <w:rFonts w:eastAsia="Times New Roman"/>
                </w:rPr>
                <w:delText> </w:delText>
              </w:r>
              <w:r>
                <w:rPr>
                  <w:rFonts w:eastAsia="Times New Roman"/>
                  <w:b/>
                  <w:bCs/>
                  <w:color w:val="FFFFFF"/>
                </w:rPr>
                <w:delText>Description</w:delText>
              </w:r>
              <w:r>
                <w:rPr>
                  <w:rFonts w:eastAsia="Times New Roman"/>
                </w:rPr>
                <w:delText xml:space="preserve">  </w:delText>
              </w:r>
            </w:del>
          </w:p>
        </w:tc>
        <w:tc>
          <w:tcPr>
            <w:tcW w:w="1498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505DAF" w14:textId="77777777" w:rsidR="003A2F39" w:rsidRDefault="00773BD4">
            <w:pPr>
              <w:rPr>
                <w:del w:id="2329" w:author="Denis Belousov" w:date="2022-07-12T10:19:00Z"/>
                <w:rFonts w:eastAsia="Times New Roman"/>
              </w:rPr>
            </w:pPr>
            <w:del w:id="2330" w:author="Denis Belousov" w:date="2022-07-12T10:19:00Z">
              <w:r>
                <w:rPr>
                  <w:rFonts w:eastAsia="Times New Roman"/>
                </w:rPr>
                <w:delText> </w:delText>
              </w:r>
            </w:del>
          </w:p>
        </w:tc>
      </w:tr>
    </w:tbl>
    <w:p w14:paraId="2402ECCD" w14:textId="77777777" w:rsidR="003A2F39" w:rsidRDefault="003A2F39">
      <w:pPr>
        <w:rPr>
          <w:del w:id="2331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3A2F39" w14:paraId="6EA85AB7" w14:textId="77777777">
        <w:trPr>
          <w:tblCellSpacing w:w="0" w:type="dxa"/>
          <w:del w:id="2332" w:author="Denis Belousov" w:date="2022-07-12T10:19:00Z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4329D4" w14:textId="77777777" w:rsidR="003A2F39" w:rsidRDefault="00773BD4">
            <w:pPr>
              <w:pStyle w:val="a5"/>
              <w:rPr>
                <w:del w:id="2333" w:author="Denis Belousov" w:date="2022-07-12T10:19:00Z"/>
              </w:rPr>
            </w:pPr>
            <w:del w:id="2334" w:author="Denis Belousov" w:date="2022-07-12T10:19:00Z">
              <w:r>
                <w:delText>Отсутствует форма регистрации, проверка поля “Фамилия” невозможна.</w:delText>
              </w:r>
            </w:del>
          </w:p>
        </w:tc>
      </w:tr>
    </w:tbl>
    <w:p w14:paraId="4BAD213B" w14:textId="77777777" w:rsidR="003A2F39" w:rsidRDefault="003A2F39">
      <w:pPr>
        <w:rPr>
          <w:del w:id="2335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7988"/>
      </w:tblGrid>
      <w:tr w:rsidR="003A2F39" w14:paraId="0556C76F" w14:textId="77777777" w:rsidTr="004764E8">
        <w:trPr>
          <w:del w:id="2336" w:author="Denis Belousov" w:date="2022-07-12T10:19:00Z"/>
        </w:trPr>
        <w:tc>
          <w:tcPr>
            <w:tcW w:w="5001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E0ACEC" w14:textId="77777777" w:rsidR="003A2F39" w:rsidRDefault="00773BD4">
            <w:pPr>
              <w:pStyle w:val="3"/>
              <w:rPr>
                <w:del w:id="2337" w:author="Denis Belousov" w:date="2022-07-12T10:19:00Z"/>
                <w:rFonts w:eastAsia="Times New Roman"/>
              </w:rPr>
            </w:pPr>
            <w:del w:id="2338" w:author="Denis Belousov" w:date="2022-07-12T10:19:00Z">
              <w:r>
                <w:rPr>
                  <w:rFonts w:eastAsia="Times New Roman"/>
                </w:rPr>
                <w:delText>[BR-24] </w:delText>
              </w:r>
              <w:r>
                <w:fldChar w:fldCharType="begin"/>
              </w:r>
              <w:r>
                <w:delInstrText>HYPERLINK "https://denkbr.atlassian.net/browse/BR-24"</w:delInstrText>
              </w:r>
              <w:r>
                <w:fldChar w:fldCharType="separate"/>
              </w:r>
            </w:del>
            <w:r w:rsidR="00000000">
              <w:rPr>
                <w:b w:val="0"/>
                <w:bCs w:val="0"/>
              </w:rPr>
              <w:t>Ошибка! Недопустимый объект гиперссылки.</w:t>
            </w:r>
            <w:del w:id="2339" w:author="Denis Belousov" w:date="2022-07-12T10:19:00Z">
              <w:r>
                <w:rPr>
                  <w:rStyle w:val="a3"/>
                  <w:rFonts w:eastAsia="Times New Roman"/>
                  <w:b w:val="0"/>
                  <w:bCs w:val="0"/>
                </w:rPr>
                <w:fldChar w:fldCharType="end"/>
              </w:r>
              <w:r>
                <w:rPr>
                  <w:rFonts w:eastAsia="Times New Roman"/>
                </w:rPr>
                <w:delText xml:space="preserve"> </w:delText>
              </w:r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 xml:space="preserve">Created: 04/Jul/22  Updated: 04/Jul/22 </w:delText>
              </w:r>
            </w:del>
          </w:p>
        </w:tc>
      </w:tr>
      <w:tr w:rsidR="00FF6A5F" w14:paraId="3169B2EB" w14:textId="77777777" w:rsidTr="004764E8">
        <w:tblPrEx>
          <w:jc w:val="center"/>
          <w:tblCellSpacing w:w="0" w:type="dxa"/>
          <w:tblInd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  <w:ins w:id="2340" w:author="Denis Belousov" w:date="2022-07-12T10:19:00Z"/>
        </w:trPr>
        <w:tc>
          <w:tcPr>
            <w:tcW w:w="731" w:type="pct"/>
            <w:shd w:val="clear" w:color="auto" w:fill="BBBBBB"/>
            <w:noWrap/>
            <w:vAlign w:val="center"/>
            <w:hideMark/>
          </w:tcPr>
          <w:p w14:paraId="16D6372E" w14:textId="77777777" w:rsidR="00403DD2" w:rsidRDefault="00000000">
            <w:pPr>
              <w:jc w:val="center"/>
              <w:rPr>
                <w:moveTo w:id="2341" w:author="Denis Belousov" w:date="2022-07-12T10:19:00Z"/>
                <w:rFonts w:eastAsia="Times New Roman"/>
              </w:rPr>
            </w:pPr>
            <w:moveToRangeStart w:id="2342" w:author="Denis Belousov" w:date="2022-07-12T10:19:00Z" w:name="move108513571"/>
            <w:moveTo w:id="2343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moveTo>
          </w:p>
        </w:tc>
        <w:tc>
          <w:tcPr>
            <w:tcW w:w="0" w:type="auto"/>
            <w:vAlign w:val="center"/>
            <w:hideMark/>
          </w:tcPr>
          <w:p w14:paraId="330FAB77" w14:textId="77777777" w:rsidR="00403DD2" w:rsidRDefault="00000000">
            <w:pPr>
              <w:rPr>
                <w:moveTo w:id="2344" w:author="Denis Belousov" w:date="2022-07-12T10:19:00Z"/>
                <w:rFonts w:eastAsia="Times New Roman"/>
              </w:rPr>
            </w:pPr>
            <w:moveTo w:id="2345" w:author="Denis Belousov" w:date="2022-07-12T10:19:00Z">
              <w:r>
                <w:rPr>
                  <w:rFonts w:eastAsia="Times New Roman"/>
                </w:rPr>
                <w:t> </w:t>
              </w:r>
            </w:moveTo>
          </w:p>
        </w:tc>
      </w:tr>
    </w:tbl>
    <w:p w14:paraId="3EA79223" w14:textId="77777777" w:rsidR="00403DD2" w:rsidRDefault="00403DD2">
      <w:pPr>
        <w:rPr>
          <w:moveTo w:id="2346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5D319005" w14:textId="77777777">
        <w:trPr>
          <w:tblCellSpacing w:w="0" w:type="dxa"/>
          <w:ins w:id="2347" w:author="Denis Belousov" w:date="2022-07-12T10:19:00Z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moveToRangeEnd w:id="2342"/>
          <w:p w14:paraId="75D73C4F" w14:textId="5BD148F7" w:rsidR="00403DD2" w:rsidRDefault="00000000" w:rsidP="004764E8">
            <w:pPr>
              <w:pStyle w:val="a5"/>
              <w:rPr>
                <w:ins w:id="2348" w:author="Denis Belousov" w:date="2022-07-12T10:19:00Z"/>
                <w:rFonts w:eastAsia="Times New Roman"/>
              </w:rPr>
            </w:pPr>
            <w:ins w:id="2349" w:author="Denis Belousov" w:date="2022-07-12T10:19:00Z">
              <w:r>
                <w:t>Отсутствует форма регистрации, проверка поля “Фамилия” невозможна.</w:t>
              </w:r>
            </w:ins>
          </w:p>
        </w:tc>
      </w:tr>
    </w:tbl>
    <w:p w14:paraId="516EEA41" w14:textId="0A8EEA13" w:rsidR="00403DD2" w:rsidRDefault="00403DD2">
      <w:pPr>
        <w:rPr>
          <w:rFonts w:eastAsia="Times New Roman"/>
        </w:rPr>
      </w:pPr>
    </w:p>
    <w:p w14:paraId="27B691FA" w14:textId="77777777" w:rsidR="004764E8" w:rsidRDefault="004764E8">
      <w:pPr>
        <w:rPr>
          <w:ins w:id="2350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7"/>
        <w:gridCol w:w="204"/>
        <w:gridCol w:w="255"/>
        <w:gridCol w:w="1444"/>
        <w:gridCol w:w="771"/>
        <w:gridCol w:w="4858"/>
        <w:tblGridChange w:id="2351">
          <w:tblGrid>
            <w:gridCol w:w="8"/>
            <w:gridCol w:w="1807"/>
            <w:gridCol w:w="54"/>
            <w:gridCol w:w="150"/>
            <w:gridCol w:w="255"/>
            <w:gridCol w:w="1444"/>
            <w:gridCol w:w="771"/>
            <w:gridCol w:w="4858"/>
            <w:gridCol w:w="1"/>
          </w:tblGrid>
        </w:tblGridChange>
      </w:tblGrid>
      <w:tr w:rsidR="00403DD2" w14:paraId="23BD8D81" w14:textId="77777777">
        <w:trPr>
          <w:ins w:id="2352" w:author="Denis Belousov" w:date="2022-07-12T10:19:00Z"/>
        </w:trPr>
        <w:tc>
          <w:tcPr>
            <w:tcW w:w="5000" w:type="pct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B63BE9" w14:textId="77777777" w:rsidR="004764E8" w:rsidRDefault="00000000" w:rsidP="004764E8">
            <w:pPr>
              <w:pStyle w:val="3"/>
              <w:spacing w:after="0" w:afterAutospacing="0"/>
              <w:rPr>
                <w:rFonts w:eastAsia="Times New Roman"/>
              </w:rPr>
            </w:pPr>
            <w:ins w:id="2353" w:author="Denis Belousov" w:date="2022-07-12T10:19:00Z">
              <w:r>
                <w:rPr>
                  <w:rFonts w:eastAsia="Times New Roman"/>
                </w:rPr>
                <w:lastRenderedPageBreak/>
                <w:t>[BR-24] 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"https://denkbr.atlassian.net/browse/BR-24" </w:instrText>
              </w:r>
            </w:ins>
            <w:r>
              <w:rPr>
                <w:rFonts w:eastAsia="Times New Roman"/>
              </w:rPr>
            </w:r>
            <w:ins w:id="235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Отсутствует поле "Фамилия" на форме "Регистрация"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36F658E8" w14:textId="06C8A031" w:rsidR="00403DD2" w:rsidRDefault="00000000" w:rsidP="004764E8">
            <w:pPr>
              <w:pStyle w:val="3"/>
              <w:spacing w:before="120" w:beforeAutospacing="0"/>
              <w:rPr>
                <w:ins w:id="2355" w:author="Denis Belousov" w:date="2022-07-12T10:19:00Z"/>
                <w:rFonts w:eastAsia="Times New Roman"/>
              </w:rPr>
            </w:pPr>
            <w:ins w:id="2356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04/Jul/22  Updated: 12/Jul/22 </w:t>
              </w:r>
            </w:ins>
          </w:p>
        </w:tc>
      </w:tr>
      <w:tr w:rsidR="00FF6A5F" w14:paraId="5A6E5AE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EA63C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03BCC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095EF96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A197A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438556" w14:textId="426085BF" w:rsidR="00403DD2" w:rsidRDefault="00000000">
            <w:pPr>
              <w:rPr>
                <w:rFonts w:eastAsia="Times New Roman"/>
              </w:rPr>
            </w:pPr>
            <w:del w:id="2357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35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359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2360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5111720C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2361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2362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363" w:author="Denis Belousov" w:date="2022-07-12T10:19:00Z">
              <w:tcPr>
                <w:tcW w:w="0" w:type="auto"/>
                <w:gridSpan w:val="3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B92B0F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364" w:author="Denis Belousov" w:date="2022-07-12T10:19:00Z">
              <w:tcPr>
                <w:tcW w:w="0" w:type="auto"/>
                <w:gridSpan w:val="6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59CF28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2C164DAB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2365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2366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367" w:author="Denis Belousov" w:date="2022-07-12T10:19:00Z">
              <w:tcPr>
                <w:tcW w:w="0" w:type="auto"/>
                <w:gridSpan w:val="3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5510F0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368" w:author="Denis Belousov" w:date="2022-07-12T10:19:00Z">
              <w:tcPr>
                <w:tcW w:w="0" w:type="auto"/>
                <w:gridSpan w:val="6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1B9484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609339CA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2369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2370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371" w:author="Denis Belousov" w:date="2022-07-12T10:19:00Z">
              <w:tcPr>
                <w:tcW w:w="0" w:type="auto"/>
                <w:gridSpan w:val="3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EAE615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372" w:author="Denis Belousov" w:date="2022-07-12T10:19:00Z">
              <w:tcPr>
                <w:tcW w:w="0" w:type="auto"/>
                <w:gridSpan w:val="6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2D9976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1A146ECD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61D9B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8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9EFF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A6955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BC0B9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FF6A5F" w14:paraId="52B9660D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EB7FF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8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9A2518" w14:textId="2106C0CB" w:rsidR="00403DD2" w:rsidRDefault="00000000">
            <w:pPr>
              <w:rPr>
                <w:rFonts w:eastAsia="Times New Roman"/>
              </w:rPr>
            </w:pPr>
            <w:del w:id="2373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374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375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2376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4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8DB9D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1E9EA9" w14:textId="6A88DE7B" w:rsidR="00403DD2" w:rsidRDefault="00000000">
            <w:pPr>
              <w:rPr>
                <w:rFonts w:eastAsia="Times New Roman"/>
              </w:rPr>
            </w:pPr>
            <w:del w:id="2377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37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379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2380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0131BAF9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8CE47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8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2506E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4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87118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B75B2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1A05C0AF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E8BF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AC74B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2A0E1424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BDC24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385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D218C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01ECACB7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276E3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385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BCE6B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186DBBC3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AAAA0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385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4A3F5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62FF1FDE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C8EDAD" w14:textId="6065AD8C" w:rsidR="00403DD2" w:rsidRDefault="00773BD4">
            <w:pPr>
              <w:rPr>
                <w:rFonts w:eastAsia="Times New Roman"/>
              </w:rPr>
            </w:pPr>
            <w:del w:id="2381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2382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2CFE9" w14:textId="37BFC9A6" w:rsidR="00403DD2" w:rsidRDefault="00A56AA9" w:rsidP="00403DD2">
            <w:pPr>
              <w:pStyle w:val="a5"/>
              <w:pPrChange w:id="2383" w:author="Denis Belousov" w:date="2022-07-12T10:19:00Z">
                <w:pPr/>
              </w:pPrChange>
            </w:pPr>
            <w:del w:id="2384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53A7C476" wp14:editId="6628D6EE">
                    <wp:extent cx="3084600" cy="2286000"/>
                    <wp:effectExtent l="0" t="0" r="1905" b="0"/>
                    <wp:docPr id="25" name="Рисунок 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ins w:id="2385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75243039" w14:textId="77777777" w:rsidTr="004764E8">
        <w:trPr>
          <w:del w:id="2386" w:author="Denis Belousov" w:date="2022-07-12T10:19:00Z"/>
        </w:trPr>
        <w:tc>
          <w:tcPr>
            <w:tcW w:w="110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CA5029" w14:textId="77777777" w:rsidR="003A2F39" w:rsidRDefault="00773BD4">
            <w:pPr>
              <w:rPr>
                <w:del w:id="2387" w:author="Denis Belousov" w:date="2022-07-12T10:19:00Z"/>
                <w:rFonts w:eastAsia="Times New Roman"/>
              </w:rPr>
            </w:pPr>
            <w:del w:id="2388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1"/>
              <w:gridCol w:w="3150"/>
              <w:gridCol w:w="2630"/>
              <w:gridCol w:w="492"/>
            </w:tblGrid>
            <w:tr w:rsidR="003A2F39" w14:paraId="2FEAFA1B" w14:textId="77777777">
              <w:trPr>
                <w:tblCellSpacing w:w="0" w:type="dxa"/>
                <w:del w:id="2389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7721DB8" w14:textId="77777777" w:rsidR="003A2F39" w:rsidRDefault="00773BD4">
                  <w:pPr>
                    <w:rPr>
                      <w:del w:id="2390" w:author="Denis Belousov" w:date="2022-07-12T10:19:00Z"/>
                      <w:rFonts w:eastAsia="Times New Roman"/>
                    </w:rPr>
                  </w:pPr>
                  <w:del w:id="2391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61D1577F" w14:textId="77777777">
              <w:trPr>
                <w:tblCellSpacing w:w="0" w:type="dxa"/>
                <w:del w:id="2392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89A49D" w14:textId="77777777" w:rsidR="003A2F39" w:rsidRDefault="00773BD4">
                  <w:pPr>
                    <w:rPr>
                      <w:del w:id="2393" w:author="Denis Belousov" w:date="2022-07-12T10:19:00Z"/>
                      <w:rFonts w:eastAsia="Times New Roman"/>
                    </w:rPr>
                  </w:pPr>
                  <w:del w:id="2394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7D0DD4" w14:textId="77777777" w:rsidR="003A2F39" w:rsidRDefault="00000000">
                  <w:pPr>
                    <w:rPr>
                      <w:del w:id="2395" w:author="Denis Belousov" w:date="2022-07-12T10:19:00Z"/>
                      <w:rFonts w:eastAsia="Times New Roman"/>
                    </w:rPr>
                  </w:pPr>
                  <w:del w:id="2396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"https://denkbr.atlassian.net/browse/BR-22"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2397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883BFB" w14:textId="77777777" w:rsidR="003A2F39" w:rsidRDefault="00773BD4">
                  <w:pPr>
                    <w:rPr>
                      <w:del w:id="2398" w:author="Denis Belousov" w:date="2022-07-12T10:19:00Z"/>
                      <w:rFonts w:eastAsia="Times New Roman"/>
                    </w:rPr>
                  </w:pPr>
                  <w:del w:id="2399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"Фамилия" на форме "...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71EE57" w14:textId="77777777" w:rsidR="003A2F39" w:rsidRDefault="00773BD4">
                  <w:pPr>
                    <w:rPr>
                      <w:del w:id="2400" w:author="Denis Belousov" w:date="2022-07-12T10:19:00Z"/>
                      <w:rFonts w:eastAsia="Times New Roman"/>
                    </w:rPr>
                  </w:pPr>
                  <w:del w:id="2401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37167F73" w14:textId="77777777" w:rsidR="003A2F39" w:rsidRDefault="003A2F39">
            <w:pPr>
              <w:rPr>
                <w:del w:id="2402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70767C29" w14:textId="77777777" w:rsidR="00403DD2" w:rsidRDefault="00403DD2">
      <w:pPr>
        <w:rPr>
          <w:ins w:id="2403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362"/>
        <w:gridCol w:w="507"/>
        <w:gridCol w:w="7479"/>
        <w:tblGridChange w:id="2404">
          <w:tblGrid>
            <w:gridCol w:w="8"/>
            <w:gridCol w:w="1362"/>
            <w:gridCol w:w="507"/>
            <w:gridCol w:w="7479"/>
          </w:tblGrid>
        </w:tblGridChange>
      </w:tblGrid>
      <w:tr w:rsidR="00403DD2" w14:paraId="50D312F8" w14:textId="77777777" w:rsidTr="004764E8">
        <w:trPr>
          <w:gridBefore w:val="1"/>
          <w:wBefore w:w="4" w:type="pct"/>
          <w:ins w:id="2405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861C0C" w14:textId="77777777" w:rsidR="00403DD2" w:rsidRDefault="00000000">
            <w:pPr>
              <w:rPr>
                <w:ins w:id="2406" w:author="Denis Belousov" w:date="2022-07-12T10:19:00Z"/>
                <w:rFonts w:eastAsia="Times New Roman"/>
              </w:rPr>
            </w:pPr>
            <w:ins w:id="2407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EA23F" w14:textId="2C1F7115" w:rsidR="00403DD2" w:rsidRDefault="00FF6A5F">
            <w:pPr>
              <w:rPr>
                <w:ins w:id="2408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BD4D11" wp14:editId="4D420DAB">
                  <wp:extent cx="3084600" cy="2286000"/>
                  <wp:effectExtent l="0" t="0" r="1905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2409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5746EC8F" w14:textId="77777777" w:rsidTr="004764E8">
        <w:trPr>
          <w:gridBefore w:val="1"/>
          <w:wBefore w:w="4" w:type="pct"/>
          <w:ins w:id="2410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8B83E4" w14:textId="77777777" w:rsidR="00403DD2" w:rsidRDefault="00000000">
            <w:pPr>
              <w:rPr>
                <w:ins w:id="2411" w:author="Denis Belousov" w:date="2022-07-12T10:19:00Z"/>
                <w:rFonts w:eastAsia="Times New Roman"/>
              </w:rPr>
            </w:pPr>
            <w:ins w:id="2412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735"/>
              <w:gridCol w:w="4612"/>
              <w:gridCol w:w="713"/>
            </w:tblGrid>
            <w:tr w:rsidR="00403DD2" w14:paraId="4EA6032D" w14:textId="77777777">
              <w:trPr>
                <w:tblCellSpacing w:w="0" w:type="dxa"/>
                <w:ins w:id="2413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FACD4" w14:textId="77777777" w:rsidR="00403DD2" w:rsidRDefault="00000000">
                  <w:pPr>
                    <w:rPr>
                      <w:ins w:id="2414" w:author="Denis Belousov" w:date="2022-07-12T10:19:00Z"/>
                      <w:rFonts w:eastAsia="Times New Roman"/>
                    </w:rPr>
                  </w:pPr>
                  <w:ins w:id="2415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403DD2" w14:paraId="267B0F64" w14:textId="77777777">
              <w:trPr>
                <w:tblCellSpacing w:w="0" w:type="dxa"/>
                <w:ins w:id="2416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D4BE19" w14:textId="77777777" w:rsidR="00403DD2" w:rsidRDefault="00000000">
                  <w:pPr>
                    <w:rPr>
                      <w:ins w:id="2417" w:author="Denis Belousov" w:date="2022-07-12T10:19:00Z"/>
                      <w:rFonts w:eastAsia="Times New Roman"/>
                    </w:rPr>
                  </w:pPr>
                  <w:ins w:id="2418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8D9C5F" w14:textId="77777777" w:rsidR="00403DD2" w:rsidRDefault="00000000">
                  <w:pPr>
                    <w:rPr>
                      <w:ins w:id="2419" w:author="Denis Belousov" w:date="2022-07-12T10:19:00Z"/>
                      <w:rFonts w:eastAsia="Times New Roman"/>
                    </w:rPr>
                  </w:pPr>
                  <w:ins w:id="2420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"https://denkbr.atlassian.net/browse/BR-22" </w:instrText>
                    </w:r>
                  </w:ins>
                  <w:r>
                    <w:rPr>
                      <w:rFonts w:eastAsia="Times New Roman"/>
                    </w:rPr>
                  </w:r>
                  <w:ins w:id="2421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BR-22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B4D9CD" w14:textId="77777777" w:rsidR="00403DD2" w:rsidRDefault="00000000">
                  <w:pPr>
                    <w:rPr>
                      <w:ins w:id="2422" w:author="Denis Belousov" w:date="2022-07-12T10:19:00Z"/>
                      <w:rFonts w:eastAsia="Times New Roman"/>
                    </w:rPr>
                  </w:pPr>
                  <w:ins w:id="2423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"Фамилия" на форме "...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147FE3" w14:textId="77777777" w:rsidR="00403DD2" w:rsidRDefault="00000000">
                  <w:pPr>
                    <w:rPr>
                      <w:ins w:id="2424" w:author="Denis Belousov" w:date="2022-07-12T10:19:00Z"/>
                      <w:rFonts w:eastAsia="Times New Roman"/>
                    </w:rPr>
                  </w:pPr>
                  <w:ins w:id="2425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5A0A46B1" w14:textId="77777777" w:rsidR="00403DD2" w:rsidRDefault="00403DD2">
            <w:pPr>
              <w:rPr>
                <w:ins w:id="2426" w:author="Denis Belousov" w:date="2022-07-12T10:19:00Z"/>
                <w:rFonts w:eastAsia="Times New Roman"/>
              </w:rPr>
            </w:pPr>
          </w:p>
        </w:tc>
      </w:tr>
      <w:tr w:rsidR="00403DD2" w14:paraId="34D72879" w14:textId="77777777" w:rsidTr="004764E8">
        <w:trPr>
          <w:gridBefore w:val="1"/>
          <w:wBefore w:w="4" w:type="pct"/>
          <w:ins w:id="2427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EE183E" w14:textId="77777777" w:rsidR="00403DD2" w:rsidRDefault="00000000">
            <w:pPr>
              <w:rPr>
                <w:ins w:id="2428" w:author="Denis Belousov" w:date="2022-07-12T10:19:00Z"/>
                <w:rFonts w:eastAsia="Times New Roman"/>
              </w:rPr>
            </w:pPr>
            <w:ins w:id="2429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24EAC1" w14:textId="77777777" w:rsidR="00403DD2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ins w:id="2430" w:author="Denis Belousov" w:date="2022-07-12T10:19:00Z"/>
                <w:rFonts w:eastAsia="Times New Roman"/>
              </w:rPr>
            </w:pPr>
            <w:ins w:id="2431" w:author="Denis Belousov" w:date="2022-07-12T10:19:00Z">
              <w:r>
                <w:rPr>
                  <w:rFonts w:eastAsia="Times New Roman"/>
                </w:rPr>
                <w:t>Перейти на сайт  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"https://qa.neapro.site/)" \o "smart-link" </w:instrText>
              </w:r>
            </w:ins>
            <w:r>
              <w:rPr>
                <w:rFonts w:eastAsia="Times New Roman"/>
              </w:rPr>
            </w:r>
            <w:ins w:id="243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https://qa.neapro.site/)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2E4E94A1" w14:textId="77777777" w:rsidR="00403DD2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ins w:id="2433" w:author="Denis Belousov" w:date="2022-07-12T10:19:00Z"/>
                <w:rFonts w:eastAsia="Times New Roman"/>
              </w:rPr>
            </w:pPr>
            <w:ins w:id="2434" w:author="Denis Belousov" w:date="2022-07-12T10:19:00Z">
              <w:r>
                <w:rPr>
                  <w:rFonts w:eastAsia="Times New Roman"/>
                </w:rPr>
                <w:t>Перейти на форму входа</w:t>
              </w:r>
            </w:ins>
          </w:p>
          <w:p w14:paraId="17A8A5E7" w14:textId="77777777" w:rsidR="00403DD2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ins w:id="2435" w:author="Denis Belousov" w:date="2022-07-12T10:19:00Z"/>
                <w:rFonts w:eastAsia="Times New Roman"/>
              </w:rPr>
            </w:pPr>
            <w:ins w:id="2436" w:author="Denis Belousov" w:date="2022-07-12T10:19:00Z">
              <w:r>
                <w:rPr>
                  <w:rFonts w:eastAsia="Times New Roman"/>
                </w:rPr>
                <w:t>Нажать на кнопку "Регистрация"</w:t>
              </w:r>
            </w:ins>
          </w:p>
          <w:p w14:paraId="3BF15859" w14:textId="77777777" w:rsidR="00403DD2" w:rsidRDefault="00000000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ins w:id="2437" w:author="Denis Belousov" w:date="2022-07-12T10:19:00Z"/>
                <w:rFonts w:eastAsia="Times New Roman"/>
              </w:rPr>
            </w:pPr>
            <w:ins w:id="2438" w:author="Denis Belousov" w:date="2022-07-12T10:19:00Z">
              <w:r>
                <w:rPr>
                  <w:rFonts w:eastAsia="Times New Roman"/>
                </w:rPr>
                <w:t>Проверить наличие полей и кнопок на форме "Регистрация".</w:t>
              </w:r>
            </w:ins>
          </w:p>
        </w:tc>
      </w:tr>
      <w:tr w:rsidR="00403DD2" w14:paraId="2F38A546" w14:textId="77777777" w:rsidTr="004764E8">
        <w:trPr>
          <w:gridBefore w:val="1"/>
          <w:wBefore w:w="4" w:type="pct"/>
          <w:ins w:id="2439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387124" w14:textId="77777777" w:rsidR="00403DD2" w:rsidRDefault="00000000">
            <w:pPr>
              <w:rPr>
                <w:ins w:id="2440" w:author="Denis Belousov" w:date="2022-07-12T10:19:00Z"/>
                <w:rFonts w:eastAsia="Times New Roman"/>
              </w:rPr>
            </w:pPr>
            <w:ins w:id="2441" w:author="Denis Belousov" w:date="2022-07-12T10:19:00Z">
              <w:r>
                <w:rPr>
                  <w:rFonts w:eastAsia="Times New Roman"/>
                  <w:b/>
                  <w:bCs/>
                </w:rPr>
                <w:t>Actual result: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93AFC" w14:textId="77777777" w:rsidR="00403DD2" w:rsidRDefault="00000000">
            <w:pPr>
              <w:pStyle w:val="a5"/>
              <w:rPr>
                <w:ins w:id="2442" w:author="Denis Belousov" w:date="2022-07-12T10:19:00Z"/>
              </w:rPr>
            </w:pPr>
            <w:ins w:id="2443" w:author="Denis Belousov" w:date="2022-07-12T10:19:00Z">
              <w:r>
                <w:t>Нет формы регистрации. Нет кнопки “Регистрация” на форме входа на платформу.</w:t>
              </w:r>
            </w:ins>
          </w:p>
        </w:tc>
      </w:tr>
      <w:tr w:rsidR="00FF6A5F" w14:paraId="00A8B52A" w14:textId="77777777" w:rsidTr="004764E8">
        <w:trPr>
          <w:gridBefore w:val="1"/>
          <w:wBefore w:w="4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292C1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D815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0|i0006n: </w:t>
            </w:r>
          </w:p>
        </w:tc>
      </w:tr>
      <w:tr w:rsidR="00403DD2" w14:paraId="30A9B91F" w14:textId="77777777" w:rsidTr="004764E8">
        <w:tblPrEx>
          <w:tblW w:w="5009" w:type="pct"/>
          <w:jc w:val="center"/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  <w:tblPrExChange w:id="2444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731" w:type="pct"/>
            <w:gridSpan w:val="2"/>
            <w:shd w:val="clear" w:color="auto" w:fill="BBBBBB"/>
            <w:noWrap/>
            <w:vAlign w:val="center"/>
            <w:hideMark/>
            <w:tcPrChange w:id="2445" w:author="Denis Belousov" w:date="2022-07-12T10:19:00Z">
              <w:tcPr>
                <w:tcW w:w="731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5FFFBF49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  <w:tcPrChange w:id="2446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715A4F8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A2FB466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347510A9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BFCF01" w14:textId="3F2537C1" w:rsidR="00403DD2" w:rsidRDefault="00000000" w:rsidP="004764E8">
            <w:pPr>
              <w:pStyle w:val="a5"/>
              <w:rPr>
                <w:rFonts w:eastAsia="Times New Roman"/>
              </w:rPr>
              <w:pPrChange w:id="2447" w:author="Denis Belousov" w:date="2022-07-12T10:19:00Z">
                <w:pPr>
                  <w:pStyle w:val="a5"/>
                </w:pPr>
              </w:pPrChange>
            </w:pPr>
            <w:r>
              <w:t>Отсутствует форма регистрации, проверка поля “Фамилия” невозможна.</w:t>
            </w:r>
          </w:p>
        </w:tc>
      </w:tr>
    </w:tbl>
    <w:p w14:paraId="2FA6751C" w14:textId="443E1900" w:rsidR="00403DD2" w:rsidRDefault="00000000">
      <w:pPr>
        <w:rPr>
          <w:rFonts w:eastAsia="Times New Roman"/>
        </w:rPr>
      </w:pPr>
      <w:ins w:id="2448" w:author="Denis Belousov" w:date="2022-07-12T10:19:00Z">
        <w:r>
          <w:rPr>
            <w:rFonts w:eastAsia="Times New Roman"/>
          </w:rPr>
          <w:br w:type="page"/>
        </w:r>
      </w:ins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2449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807"/>
        <w:gridCol w:w="204"/>
        <w:gridCol w:w="255"/>
        <w:gridCol w:w="1444"/>
        <w:gridCol w:w="771"/>
        <w:gridCol w:w="4858"/>
        <w:tblGridChange w:id="2450">
          <w:tblGrid>
            <w:gridCol w:w="1807"/>
            <w:gridCol w:w="62"/>
            <w:gridCol w:w="142"/>
            <w:gridCol w:w="255"/>
            <w:gridCol w:w="1444"/>
            <w:gridCol w:w="771"/>
            <w:gridCol w:w="4858"/>
            <w:gridCol w:w="9"/>
          </w:tblGrid>
        </w:tblGridChange>
      </w:tblGrid>
      <w:tr w:rsidR="00403DD2" w14:paraId="0C79330C" w14:textId="77777777" w:rsidTr="00403DD2">
        <w:trPr>
          <w:trPrChange w:id="2451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452" w:author="Denis Belousov" w:date="2022-07-12T10:19:00Z">
              <w:tcPr>
                <w:tcW w:w="4991" w:type="pct"/>
                <w:gridSpan w:val="8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CBA2EF6" w14:textId="77777777" w:rsidR="004764E8" w:rsidRDefault="00000000" w:rsidP="004764E8">
            <w:pPr>
              <w:pStyle w:val="3"/>
              <w:spacing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[BR-25] </w:t>
            </w:r>
            <w:del w:id="2453" w:author="Denis Belousov" w:date="2022-07-12T10:19:00Z">
              <w:r>
                <w:fldChar w:fldCharType="begin"/>
              </w:r>
              <w:r>
                <w:delInstrText>HYPERLINK "https://denkbr.atlassian.net/browse/BR-25"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2454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455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"https://denkbr.atlassian.net/browse/BR-25" </w:instrText>
              </w:r>
            </w:ins>
            <w:r>
              <w:rPr>
                <w:rFonts w:eastAsia="Times New Roman"/>
              </w:rPr>
            </w:r>
            <w:ins w:id="2456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Отсутствует поле "Фамилия" на форме "Регистрация"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</w:p>
          <w:p w14:paraId="1FE76E25" w14:textId="1D51F895" w:rsidR="00403DD2" w:rsidRDefault="00000000" w:rsidP="004764E8">
            <w:pPr>
              <w:pStyle w:val="3"/>
              <w:spacing w:before="120" w:before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04/Jul/22  Updated: </w:t>
            </w:r>
            <w:del w:id="2457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04</w:delText>
              </w:r>
            </w:del>
            <w:ins w:id="2458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152007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A8104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85411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1BB85F5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BE075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2BFDE6" w14:textId="4E489D7E" w:rsidR="00403DD2" w:rsidRDefault="00000000">
            <w:pPr>
              <w:rPr>
                <w:rFonts w:eastAsia="Times New Roman"/>
              </w:rPr>
            </w:pPr>
            <w:del w:id="2459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460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461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246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059ABB8A" w14:textId="77777777" w:rsidTr="00403DD2">
        <w:trPr>
          <w:trPrChange w:id="2463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464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B2E269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465" w:author="Denis Belousov" w:date="2022-07-12T10:19:00Z">
              <w:tcPr>
                <w:tcW w:w="0" w:type="auto"/>
                <w:gridSpan w:val="6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48BE34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69B1D841" w14:textId="77777777" w:rsidTr="00403DD2">
        <w:trPr>
          <w:trPrChange w:id="2466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467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C195F1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468" w:author="Denis Belousov" w:date="2022-07-12T10:19:00Z">
              <w:tcPr>
                <w:tcW w:w="0" w:type="auto"/>
                <w:gridSpan w:val="6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461096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731E965E" w14:textId="77777777" w:rsidTr="00403DD2">
        <w:trPr>
          <w:trPrChange w:id="2469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470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6C225C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471" w:author="Denis Belousov" w:date="2022-07-12T10:19:00Z">
              <w:tcPr>
                <w:tcW w:w="0" w:type="auto"/>
                <w:gridSpan w:val="6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130404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2325DB26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B54C8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8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45155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502C4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BE934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FF6A5F" w14:paraId="6704DB0F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55030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8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2865A" w14:textId="010B34B2" w:rsidR="00403DD2" w:rsidRDefault="00000000">
            <w:pPr>
              <w:rPr>
                <w:rFonts w:eastAsia="Times New Roman"/>
              </w:rPr>
            </w:pPr>
            <w:del w:id="2472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473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474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2475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4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C8FDF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2D8D2" w14:textId="457B05B4" w:rsidR="00403DD2" w:rsidRDefault="00000000">
            <w:pPr>
              <w:rPr>
                <w:rFonts w:eastAsia="Times New Roman"/>
              </w:rPr>
            </w:pPr>
            <w:del w:id="2476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477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478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2479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759139C7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54C88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83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CF8F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41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72DF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60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7B0C3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426E902C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627B5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2339D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14512A1C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9DC22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385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2D0CC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69C264F8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C91D8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385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7ECE7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239A4951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A8667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3856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6FE46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37B99531" w14:textId="77777777" w:rsidTr="004764E8">
        <w:tc>
          <w:tcPr>
            <w:tcW w:w="1144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FB729A" w14:textId="06A461AC" w:rsidR="00403DD2" w:rsidRDefault="00773BD4">
            <w:pPr>
              <w:rPr>
                <w:rFonts w:eastAsia="Times New Roman"/>
              </w:rPr>
            </w:pPr>
            <w:del w:id="2480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2481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687767" w14:textId="6B43AF77" w:rsidR="00403DD2" w:rsidRDefault="00A56AA9" w:rsidP="00403DD2">
            <w:pPr>
              <w:pStyle w:val="a5"/>
              <w:pPrChange w:id="2482" w:author="Denis Belousov" w:date="2022-07-12T10:19:00Z">
                <w:pPr/>
              </w:pPrChange>
            </w:pPr>
            <w:del w:id="2483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1EAF59F9" wp14:editId="481B751B">
                    <wp:extent cx="3084600" cy="2286000"/>
                    <wp:effectExtent l="0" t="0" r="1905" b="0"/>
                    <wp:docPr id="67" name="Рисунок 6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ins w:id="2484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67FE9F14" w14:textId="77777777" w:rsidTr="004764E8">
        <w:trPr>
          <w:del w:id="2485" w:author="Denis Belousov" w:date="2022-07-12T10:19:00Z"/>
        </w:trPr>
        <w:tc>
          <w:tcPr>
            <w:tcW w:w="110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6869DE" w14:textId="77777777" w:rsidR="003A2F39" w:rsidRDefault="00773BD4">
            <w:pPr>
              <w:rPr>
                <w:del w:id="2486" w:author="Denis Belousov" w:date="2022-07-12T10:19:00Z"/>
                <w:rFonts w:eastAsia="Times New Roman"/>
              </w:rPr>
            </w:pPr>
            <w:del w:id="2487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1"/>
              <w:gridCol w:w="3150"/>
              <w:gridCol w:w="2630"/>
              <w:gridCol w:w="492"/>
            </w:tblGrid>
            <w:tr w:rsidR="003A2F39" w14:paraId="75437C81" w14:textId="77777777">
              <w:trPr>
                <w:tblCellSpacing w:w="0" w:type="dxa"/>
                <w:del w:id="2488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B25A6B" w14:textId="77777777" w:rsidR="003A2F39" w:rsidRDefault="00773BD4">
                  <w:pPr>
                    <w:rPr>
                      <w:del w:id="2489" w:author="Denis Belousov" w:date="2022-07-12T10:19:00Z"/>
                      <w:rFonts w:eastAsia="Times New Roman"/>
                    </w:rPr>
                  </w:pPr>
                  <w:del w:id="2490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021C2EEC" w14:textId="77777777">
              <w:trPr>
                <w:tblCellSpacing w:w="0" w:type="dxa"/>
                <w:del w:id="2491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0C6590" w14:textId="77777777" w:rsidR="003A2F39" w:rsidRDefault="00773BD4">
                  <w:pPr>
                    <w:rPr>
                      <w:del w:id="2492" w:author="Denis Belousov" w:date="2022-07-12T10:19:00Z"/>
                      <w:rFonts w:eastAsia="Times New Roman"/>
                    </w:rPr>
                  </w:pPr>
                  <w:del w:id="2493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BA1132A" w14:textId="77777777" w:rsidR="003A2F39" w:rsidRDefault="00000000">
                  <w:pPr>
                    <w:rPr>
                      <w:del w:id="2494" w:author="Denis Belousov" w:date="2022-07-12T10:19:00Z"/>
                      <w:rFonts w:eastAsia="Times New Roman"/>
                    </w:rPr>
                  </w:pPr>
                  <w:del w:id="2495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"https://denkbr.atlassian.net/browse/BR-22"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2496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690188" w14:textId="77777777" w:rsidR="003A2F39" w:rsidRDefault="00773BD4">
                  <w:pPr>
                    <w:rPr>
                      <w:del w:id="2497" w:author="Denis Belousov" w:date="2022-07-12T10:19:00Z"/>
                      <w:rFonts w:eastAsia="Times New Roman"/>
                    </w:rPr>
                  </w:pPr>
                  <w:del w:id="2498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"Фамилия" на форме "...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6C9EFE" w14:textId="77777777" w:rsidR="003A2F39" w:rsidRDefault="00773BD4">
                  <w:pPr>
                    <w:rPr>
                      <w:del w:id="2499" w:author="Denis Belousov" w:date="2022-07-12T10:19:00Z"/>
                      <w:rFonts w:eastAsia="Times New Roman"/>
                    </w:rPr>
                  </w:pPr>
                  <w:del w:id="2500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0E40D380" w14:textId="77777777" w:rsidR="003A2F39" w:rsidRDefault="003A2F39">
            <w:pPr>
              <w:rPr>
                <w:del w:id="2501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659D4C7E" w14:textId="77777777" w:rsidR="00403DD2" w:rsidRDefault="00403DD2">
      <w:pPr>
        <w:rPr>
          <w:ins w:id="2502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362"/>
        <w:gridCol w:w="507"/>
        <w:gridCol w:w="7479"/>
      </w:tblGrid>
      <w:tr w:rsidR="00403DD2" w14:paraId="798A482C" w14:textId="77777777" w:rsidTr="004764E8">
        <w:trPr>
          <w:gridBefore w:val="1"/>
          <w:wBefore w:w="4" w:type="pct"/>
          <w:ins w:id="2503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8C79DA" w14:textId="77777777" w:rsidR="00403DD2" w:rsidRDefault="00000000">
            <w:pPr>
              <w:rPr>
                <w:ins w:id="2504" w:author="Denis Belousov" w:date="2022-07-12T10:19:00Z"/>
                <w:rFonts w:eastAsia="Times New Roman"/>
              </w:rPr>
            </w:pPr>
            <w:ins w:id="2505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B989B" w14:textId="19A2D8C7" w:rsidR="00403DD2" w:rsidRDefault="00FF6A5F">
            <w:pPr>
              <w:rPr>
                <w:ins w:id="2506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3F094D" wp14:editId="17630377">
                  <wp:extent cx="3084600" cy="2286000"/>
                  <wp:effectExtent l="0" t="0" r="1905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2507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57F010E5" w14:textId="77777777" w:rsidTr="004764E8">
        <w:trPr>
          <w:gridBefore w:val="1"/>
          <w:wBefore w:w="4" w:type="pct"/>
          <w:ins w:id="2508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FFC655" w14:textId="77777777" w:rsidR="00403DD2" w:rsidRDefault="00000000">
            <w:pPr>
              <w:rPr>
                <w:ins w:id="2509" w:author="Denis Belousov" w:date="2022-07-12T10:19:00Z"/>
                <w:rFonts w:eastAsia="Times New Roman"/>
              </w:rPr>
            </w:pPr>
            <w:ins w:id="2510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735"/>
              <w:gridCol w:w="4612"/>
              <w:gridCol w:w="713"/>
            </w:tblGrid>
            <w:tr w:rsidR="00403DD2" w14:paraId="1DE6AD78" w14:textId="77777777">
              <w:trPr>
                <w:tblCellSpacing w:w="0" w:type="dxa"/>
                <w:ins w:id="2511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687895" w14:textId="77777777" w:rsidR="00403DD2" w:rsidRDefault="00000000">
                  <w:pPr>
                    <w:rPr>
                      <w:ins w:id="2512" w:author="Denis Belousov" w:date="2022-07-12T10:19:00Z"/>
                      <w:rFonts w:eastAsia="Times New Roman"/>
                    </w:rPr>
                  </w:pPr>
                  <w:ins w:id="2513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403DD2" w14:paraId="1153E532" w14:textId="77777777">
              <w:trPr>
                <w:tblCellSpacing w:w="0" w:type="dxa"/>
                <w:ins w:id="2514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99970E" w14:textId="77777777" w:rsidR="00403DD2" w:rsidRDefault="00000000">
                  <w:pPr>
                    <w:rPr>
                      <w:ins w:id="2515" w:author="Denis Belousov" w:date="2022-07-12T10:19:00Z"/>
                      <w:rFonts w:eastAsia="Times New Roman"/>
                    </w:rPr>
                  </w:pPr>
                  <w:ins w:id="2516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44D258" w14:textId="77777777" w:rsidR="00403DD2" w:rsidRDefault="00000000">
                  <w:pPr>
                    <w:rPr>
                      <w:ins w:id="2517" w:author="Denis Belousov" w:date="2022-07-12T10:19:00Z"/>
                      <w:rFonts w:eastAsia="Times New Roman"/>
                    </w:rPr>
                  </w:pPr>
                  <w:ins w:id="2518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"https://denkbr.atlassian.net/browse/BR-22" </w:instrText>
                    </w:r>
                  </w:ins>
                  <w:r>
                    <w:rPr>
                      <w:rFonts w:eastAsia="Times New Roman"/>
                    </w:rPr>
                  </w:r>
                  <w:ins w:id="2519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BR-22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466724" w14:textId="77777777" w:rsidR="00403DD2" w:rsidRDefault="00000000">
                  <w:pPr>
                    <w:rPr>
                      <w:ins w:id="2520" w:author="Denis Belousov" w:date="2022-07-12T10:19:00Z"/>
                      <w:rFonts w:eastAsia="Times New Roman"/>
                    </w:rPr>
                  </w:pPr>
                  <w:ins w:id="2521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"Фамилия" на форме "...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EF9C81" w14:textId="77777777" w:rsidR="00403DD2" w:rsidRDefault="00000000">
                  <w:pPr>
                    <w:rPr>
                      <w:ins w:id="2522" w:author="Denis Belousov" w:date="2022-07-12T10:19:00Z"/>
                      <w:rFonts w:eastAsia="Times New Roman"/>
                    </w:rPr>
                  </w:pPr>
                  <w:ins w:id="2523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5A8C6AF5" w14:textId="77777777" w:rsidR="00403DD2" w:rsidRDefault="00403DD2">
            <w:pPr>
              <w:rPr>
                <w:ins w:id="2524" w:author="Denis Belousov" w:date="2022-07-12T10:19:00Z"/>
                <w:rFonts w:eastAsia="Times New Roman"/>
              </w:rPr>
            </w:pPr>
          </w:p>
        </w:tc>
      </w:tr>
      <w:tr w:rsidR="00403DD2" w14:paraId="3BB3BB32" w14:textId="77777777" w:rsidTr="004764E8">
        <w:trPr>
          <w:gridBefore w:val="1"/>
          <w:wBefore w:w="4" w:type="pct"/>
          <w:ins w:id="2525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C4FD81" w14:textId="77777777" w:rsidR="00403DD2" w:rsidRDefault="00000000">
            <w:pPr>
              <w:rPr>
                <w:ins w:id="2526" w:author="Denis Belousov" w:date="2022-07-12T10:19:00Z"/>
                <w:rFonts w:eastAsia="Times New Roman"/>
              </w:rPr>
            </w:pPr>
            <w:ins w:id="2527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3E0F50" w14:textId="77777777" w:rsidR="00403DD2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ins w:id="2528" w:author="Denis Belousov" w:date="2022-07-12T10:19:00Z"/>
                <w:rFonts w:eastAsia="Times New Roman"/>
              </w:rPr>
            </w:pPr>
            <w:ins w:id="2529" w:author="Denis Belousov" w:date="2022-07-12T10:19:00Z">
              <w:r>
                <w:rPr>
                  <w:rFonts w:eastAsia="Times New Roman"/>
                </w:rPr>
                <w:t>Перейти на сайт  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"https://qa.neapro.site/)" \o "smart-link" </w:instrText>
              </w:r>
            </w:ins>
            <w:r>
              <w:rPr>
                <w:rFonts w:eastAsia="Times New Roman"/>
              </w:rPr>
            </w:r>
            <w:ins w:id="2530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https://qa.neapro.site/)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6EDE348B" w14:textId="77777777" w:rsidR="00403DD2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ins w:id="2531" w:author="Denis Belousov" w:date="2022-07-12T10:19:00Z"/>
                <w:rFonts w:eastAsia="Times New Roman"/>
              </w:rPr>
            </w:pPr>
            <w:ins w:id="2532" w:author="Denis Belousov" w:date="2022-07-12T10:19:00Z">
              <w:r>
                <w:rPr>
                  <w:rFonts w:eastAsia="Times New Roman"/>
                </w:rPr>
                <w:t>Перейти на форму входа</w:t>
              </w:r>
            </w:ins>
          </w:p>
          <w:p w14:paraId="5D92B972" w14:textId="77777777" w:rsidR="00403DD2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ins w:id="2533" w:author="Denis Belousov" w:date="2022-07-12T10:19:00Z"/>
                <w:rFonts w:eastAsia="Times New Roman"/>
              </w:rPr>
            </w:pPr>
            <w:ins w:id="2534" w:author="Denis Belousov" w:date="2022-07-12T10:19:00Z">
              <w:r>
                <w:rPr>
                  <w:rFonts w:eastAsia="Times New Roman"/>
                </w:rPr>
                <w:t>Нажать на кнопку "Регистрация"</w:t>
              </w:r>
            </w:ins>
          </w:p>
          <w:p w14:paraId="60E13B7B" w14:textId="77777777" w:rsidR="00403DD2" w:rsidRDefault="00000000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ins w:id="2535" w:author="Denis Belousov" w:date="2022-07-12T10:19:00Z"/>
                <w:rFonts w:eastAsia="Times New Roman"/>
              </w:rPr>
            </w:pPr>
            <w:ins w:id="2536" w:author="Denis Belousov" w:date="2022-07-12T10:19:00Z">
              <w:r>
                <w:rPr>
                  <w:rFonts w:eastAsia="Times New Roman"/>
                </w:rPr>
                <w:t>Проверить наличие полей и кнопок на форме "Регистрация".</w:t>
              </w:r>
            </w:ins>
          </w:p>
        </w:tc>
      </w:tr>
      <w:tr w:rsidR="00403DD2" w14:paraId="151DDB4E" w14:textId="77777777" w:rsidTr="004764E8">
        <w:trPr>
          <w:gridBefore w:val="1"/>
          <w:wBefore w:w="4" w:type="pct"/>
          <w:ins w:id="2537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213B03" w14:textId="77777777" w:rsidR="00403DD2" w:rsidRDefault="00000000">
            <w:pPr>
              <w:rPr>
                <w:ins w:id="2538" w:author="Denis Belousov" w:date="2022-07-12T10:19:00Z"/>
                <w:rFonts w:eastAsia="Times New Roman"/>
              </w:rPr>
            </w:pPr>
            <w:ins w:id="2539" w:author="Denis Belousov" w:date="2022-07-12T10:19:00Z">
              <w:r>
                <w:rPr>
                  <w:rFonts w:eastAsia="Times New Roman"/>
                  <w:b/>
                  <w:bCs/>
                </w:rPr>
                <w:t>Actual result: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E1D7BB" w14:textId="77777777" w:rsidR="00403DD2" w:rsidRDefault="00000000">
            <w:pPr>
              <w:pStyle w:val="a5"/>
              <w:rPr>
                <w:ins w:id="2540" w:author="Denis Belousov" w:date="2022-07-12T10:19:00Z"/>
              </w:rPr>
            </w:pPr>
            <w:ins w:id="2541" w:author="Denis Belousov" w:date="2022-07-12T10:19:00Z">
              <w:r>
                <w:t>Нет формы регистрации. Нет кнопки “Регистрация” на форме входа на платформу.</w:t>
              </w:r>
            </w:ins>
          </w:p>
        </w:tc>
      </w:tr>
      <w:tr w:rsidR="00FF6A5F" w14:paraId="3BAC3C4E" w14:textId="77777777" w:rsidTr="004764E8">
        <w:trPr>
          <w:gridBefore w:val="1"/>
          <w:wBefore w:w="4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7305E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B6E64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0|i0006v: </w:t>
            </w:r>
          </w:p>
        </w:tc>
      </w:tr>
      <w:tr w:rsidR="00403DD2" w14:paraId="491125F2" w14:textId="77777777" w:rsidTr="004764E8">
        <w:tblPrEx>
          <w:jc w:val="center"/>
          <w:tblCellSpacing w:w="0" w:type="dxa"/>
          <w:tblInd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  <w:ins w:id="2542" w:author="Denis Belousov" w:date="2022-07-12T10:19:00Z"/>
        </w:trPr>
        <w:tc>
          <w:tcPr>
            <w:tcW w:w="731" w:type="pct"/>
            <w:gridSpan w:val="2"/>
            <w:shd w:val="clear" w:color="auto" w:fill="BBBBBB"/>
            <w:noWrap/>
            <w:vAlign w:val="center"/>
            <w:hideMark/>
          </w:tcPr>
          <w:p w14:paraId="5F14C19A" w14:textId="77777777" w:rsidR="00403DD2" w:rsidRDefault="00000000">
            <w:pPr>
              <w:jc w:val="center"/>
              <w:rPr>
                <w:ins w:id="2543" w:author="Denis Belousov" w:date="2022-07-12T10:19:00Z"/>
                <w:rFonts w:eastAsia="Times New Roman"/>
              </w:rPr>
            </w:pPr>
            <w:ins w:id="2544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ins>
          </w:p>
        </w:tc>
        <w:tc>
          <w:tcPr>
            <w:tcW w:w="0" w:type="auto"/>
            <w:gridSpan w:val="2"/>
            <w:vAlign w:val="center"/>
            <w:hideMark/>
          </w:tcPr>
          <w:p w14:paraId="3A5424B6" w14:textId="77777777" w:rsidR="00403DD2" w:rsidRDefault="00000000">
            <w:pPr>
              <w:rPr>
                <w:ins w:id="2545" w:author="Denis Belousov" w:date="2022-07-12T10:19:00Z"/>
                <w:rFonts w:eastAsia="Times New Roman"/>
              </w:rPr>
            </w:pPr>
            <w:ins w:id="2546" w:author="Denis Belousov" w:date="2022-07-12T10:19:00Z">
              <w:r>
                <w:rPr>
                  <w:rFonts w:eastAsia="Times New Roman"/>
                </w:rPr>
                <w:t> </w:t>
              </w:r>
            </w:ins>
          </w:p>
        </w:tc>
      </w:tr>
    </w:tbl>
    <w:p w14:paraId="31E987DC" w14:textId="77777777" w:rsidR="00403DD2" w:rsidRDefault="00403DD2">
      <w:pPr>
        <w:rPr>
          <w:ins w:id="2547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4CE9FAB7" w14:textId="77777777">
        <w:trPr>
          <w:tblCellSpacing w:w="0" w:type="dxa"/>
          <w:ins w:id="2548" w:author="Denis Belousov" w:date="2022-07-12T10:19:00Z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A4B1178" w14:textId="3DA89478" w:rsidR="00403DD2" w:rsidRDefault="00000000" w:rsidP="004764E8">
            <w:pPr>
              <w:pStyle w:val="a5"/>
              <w:rPr>
                <w:ins w:id="2549" w:author="Denis Belousov" w:date="2022-07-12T10:19:00Z"/>
                <w:rFonts w:eastAsia="Times New Roman"/>
              </w:rPr>
            </w:pPr>
            <w:ins w:id="2550" w:author="Denis Belousov" w:date="2022-07-12T10:19:00Z">
              <w:r>
                <w:t>Отсутствует форма регистрации, проверка поля “Фамилия” невозможна.</w:t>
              </w:r>
            </w:ins>
          </w:p>
        </w:tc>
      </w:tr>
    </w:tbl>
    <w:p w14:paraId="1AD8CE4A" w14:textId="53610B10" w:rsidR="00403DD2" w:rsidRDefault="00000000">
      <w:pPr>
        <w:rPr>
          <w:ins w:id="2551" w:author="Denis Belousov" w:date="2022-07-12T10:19:00Z"/>
          <w:rFonts w:eastAsia="Times New Roman"/>
        </w:rPr>
      </w:pPr>
      <w:ins w:id="2552" w:author="Denis Belousov" w:date="2022-07-12T10:19:00Z">
        <w:r>
          <w:rPr>
            <w:rFonts w:eastAsia="Times New Roman"/>
          </w:rPr>
          <w:br w:type="page"/>
        </w:r>
      </w:ins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7971"/>
      </w:tblGrid>
      <w:tr w:rsidR="00403DD2" w14:paraId="55044D50" w14:textId="77777777" w:rsidTr="004764E8">
        <w:trPr>
          <w:ins w:id="2553" w:author="Denis Belousov" w:date="2022-07-12T10:19:00Z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C4CF6" w14:textId="77777777" w:rsidR="004764E8" w:rsidRDefault="00000000" w:rsidP="004764E8">
            <w:pPr>
              <w:pStyle w:val="3"/>
              <w:spacing w:before="0" w:beforeAutospacing="0" w:after="0" w:afterAutospacing="0"/>
              <w:rPr>
                <w:rFonts w:eastAsia="Times New Roman"/>
              </w:rPr>
            </w:pPr>
            <w:ins w:id="2554" w:author="Denis Belousov" w:date="2022-07-12T10:19:00Z">
              <w:r>
                <w:rPr>
                  <w:rFonts w:eastAsia="Times New Roman"/>
                </w:rPr>
                <w:lastRenderedPageBreak/>
                <w:t>[BR-26] 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"https://denkbr.atlassian.net/browse/BR-26" </w:instrText>
              </w:r>
            </w:ins>
            <w:r>
              <w:rPr>
                <w:rFonts w:eastAsia="Times New Roman"/>
              </w:rPr>
            </w:r>
            <w:ins w:id="2555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Отсутствует поле "Фамилия" на форме "Регистрация"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0A6EBAE3" w14:textId="42566CE4" w:rsidR="00403DD2" w:rsidRDefault="00000000" w:rsidP="004764E8">
            <w:pPr>
              <w:pStyle w:val="3"/>
              <w:spacing w:before="120" w:beforeAutospacing="0"/>
              <w:rPr>
                <w:ins w:id="2556" w:author="Denis Belousov" w:date="2022-07-12T10:19:00Z"/>
                <w:rFonts w:eastAsia="Times New Roman"/>
              </w:rPr>
            </w:pPr>
            <w:ins w:id="2557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04/Jul/22  Updated: 12/Jul/22 </w:t>
              </w:r>
            </w:ins>
          </w:p>
        </w:tc>
      </w:tr>
      <w:tr w:rsidR="00FF6A5F" w14:paraId="38C50DE8" w14:textId="77777777" w:rsidTr="004764E8">
        <w:tblPrEx>
          <w:jc w:val="center"/>
          <w:tblCellSpacing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</w:trPr>
        <w:tc>
          <w:tcPr>
            <w:tcW w:w="43" w:type="pct"/>
            <w:shd w:val="clear" w:color="auto" w:fill="BBBBBB"/>
            <w:noWrap/>
            <w:vAlign w:val="center"/>
            <w:hideMark/>
          </w:tcPr>
          <w:p w14:paraId="5AE6F93B" w14:textId="77777777" w:rsidR="00403DD2" w:rsidRDefault="00000000">
            <w:pPr>
              <w:jc w:val="center"/>
              <w:rPr>
                <w:moveFrom w:id="2558" w:author="Denis Belousov" w:date="2022-07-12T10:19:00Z"/>
                <w:rFonts w:eastAsia="Times New Roman"/>
              </w:rPr>
            </w:pPr>
            <w:moveFromRangeStart w:id="2559" w:author="Denis Belousov" w:date="2022-07-12T10:19:00Z" w:name="move108513571"/>
            <w:moveFrom w:id="2560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moveFrom>
          </w:p>
        </w:tc>
        <w:tc>
          <w:tcPr>
            <w:tcW w:w="4957" w:type="pct"/>
            <w:vAlign w:val="center"/>
            <w:hideMark/>
          </w:tcPr>
          <w:p w14:paraId="69F43C27" w14:textId="77777777" w:rsidR="00403DD2" w:rsidRDefault="00000000">
            <w:pPr>
              <w:rPr>
                <w:moveFrom w:id="2561" w:author="Denis Belousov" w:date="2022-07-12T10:19:00Z"/>
                <w:rFonts w:eastAsia="Times New Roman"/>
              </w:rPr>
            </w:pPr>
            <w:moveFrom w:id="2562" w:author="Denis Belousov" w:date="2022-07-12T10:19:00Z">
              <w:r>
                <w:rPr>
                  <w:rFonts w:eastAsia="Times New Roman"/>
                </w:rPr>
                <w:t> </w:t>
              </w:r>
            </w:moveFrom>
          </w:p>
        </w:tc>
      </w:tr>
    </w:tbl>
    <w:p w14:paraId="7D0ADC1E" w14:textId="77777777" w:rsidR="00403DD2" w:rsidRDefault="00403DD2">
      <w:pPr>
        <w:rPr>
          <w:moveFrom w:id="2563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3A2F39" w14:paraId="5FDF4EB1" w14:textId="77777777">
        <w:trPr>
          <w:tblCellSpacing w:w="0" w:type="dxa"/>
          <w:del w:id="2564" w:author="Denis Belousov" w:date="2022-07-12T10:19:00Z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moveFromRangeEnd w:id="2559"/>
          <w:p w14:paraId="24AB6F73" w14:textId="77777777" w:rsidR="003A2F39" w:rsidRDefault="00773BD4">
            <w:pPr>
              <w:pStyle w:val="a5"/>
              <w:rPr>
                <w:del w:id="2565" w:author="Denis Belousov" w:date="2022-07-12T10:19:00Z"/>
              </w:rPr>
            </w:pPr>
            <w:del w:id="2566" w:author="Denis Belousov" w:date="2022-07-12T10:19:00Z">
              <w:r>
                <w:delText>Отсутствует форма регистрации, проверка поля “Фамилия” невозможна.</w:delText>
              </w:r>
            </w:del>
          </w:p>
        </w:tc>
      </w:tr>
    </w:tbl>
    <w:p w14:paraId="14DAB3D2" w14:textId="77777777" w:rsidR="003A2F39" w:rsidRDefault="003A2F39">
      <w:pPr>
        <w:rPr>
          <w:del w:id="2567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5"/>
        <w:tblGridChange w:id="2568">
          <w:tblGrid>
            <w:gridCol w:w="1869"/>
            <w:gridCol w:w="2"/>
            <w:gridCol w:w="7477"/>
            <w:gridCol w:w="8"/>
          </w:tblGrid>
        </w:tblGridChange>
      </w:tblGrid>
      <w:tr w:rsidR="003A2F39" w14:paraId="6C5B5087" w14:textId="77777777">
        <w:trPr>
          <w:del w:id="2569" w:author="Denis Belousov" w:date="2022-07-12T10:19:00Z"/>
        </w:trPr>
        <w:tc>
          <w:tcPr>
            <w:tcW w:w="4991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3138C3" w14:textId="77777777" w:rsidR="003A2F39" w:rsidRDefault="00773BD4">
            <w:pPr>
              <w:pStyle w:val="3"/>
              <w:rPr>
                <w:del w:id="2570" w:author="Denis Belousov" w:date="2022-07-12T10:19:00Z"/>
                <w:rFonts w:eastAsia="Times New Roman"/>
              </w:rPr>
            </w:pPr>
            <w:del w:id="2571" w:author="Denis Belousov" w:date="2022-07-12T10:19:00Z">
              <w:r>
                <w:rPr>
                  <w:rFonts w:eastAsia="Times New Roman"/>
                </w:rPr>
                <w:delText>[BR-26] </w:delText>
              </w:r>
              <w:r>
                <w:fldChar w:fldCharType="begin"/>
              </w:r>
              <w:r>
                <w:delInstrText>HYPERLINK "https://denkbr.atlassian.net/browse/BR-26"</w:delInstrText>
              </w:r>
              <w:r>
                <w:fldChar w:fldCharType="separate"/>
              </w:r>
            </w:del>
            <w:r w:rsidR="00000000">
              <w:rPr>
                <w:b w:val="0"/>
                <w:bCs w:val="0"/>
              </w:rPr>
              <w:t>Ошибка! Недопустимый объект гиперссылки.</w:t>
            </w:r>
            <w:del w:id="2572" w:author="Denis Belousov" w:date="2022-07-12T10:19:00Z">
              <w:r>
                <w:rPr>
                  <w:rStyle w:val="a3"/>
                  <w:rFonts w:eastAsia="Times New Roman"/>
                  <w:b w:val="0"/>
                  <w:bCs w:val="0"/>
                </w:rPr>
                <w:fldChar w:fldCharType="end"/>
              </w:r>
              <w:r>
                <w:rPr>
                  <w:rFonts w:eastAsia="Times New Roman"/>
                </w:rPr>
                <w:delText xml:space="preserve"> </w:delText>
              </w:r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 xml:space="preserve">Created: 04/Jul/22  Updated: 04/Jul/22 </w:delText>
              </w:r>
            </w:del>
          </w:p>
        </w:tc>
      </w:tr>
      <w:tr w:rsidR="00FF6A5F" w14:paraId="2B140E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16CE6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9252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119F50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7A7F0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693EE9" w14:textId="129433CB" w:rsidR="00403DD2" w:rsidRDefault="00000000">
            <w:pPr>
              <w:rPr>
                <w:rFonts w:eastAsia="Times New Roman"/>
              </w:rPr>
            </w:pPr>
            <w:del w:id="2573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574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575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2576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48BDBF07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2577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2578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579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7CDFF2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580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4C2302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675199C8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2581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2582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583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256433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584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25E50E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66FC6E67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2585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2586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587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08589E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588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E07A97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D244626" w14:textId="77777777" w:rsidR="00403DD2" w:rsidRDefault="00403DD2">
      <w:pPr>
        <w:rPr>
          <w:ins w:id="2589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72"/>
        <w:gridCol w:w="1564"/>
        <w:gridCol w:w="772"/>
        <w:gridCol w:w="4867"/>
      </w:tblGrid>
      <w:tr w:rsidR="00FF6A5F" w14:paraId="10DCF2AB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A40CB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89FFC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269A5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FC9B4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FF6A5F" w14:paraId="630F1825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564CB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CA8E22" w14:textId="549448A9" w:rsidR="00403DD2" w:rsidRDefault="00000000">
            <w:pPr>
              <w:rPr>
                <w:rFonts w:eastAsia="Times New Roman"/>
              </w:rPr>
            </w:pPr>
            <w:del w:id="2590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591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592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2593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BB6CE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E408C" w14:textId="3F715E6F" w:rsidR="00403DD2" w:rsidRDefault="00000000">
            <w:pPr>
              <w:rPr>
                <w:rFonts w:eastAsia="Times New Roman"/>
              </w:rPr>
            </w:pPr>
            <w:del w:id="2594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595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596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2597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2C8FA6C9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1E22C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27FB6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E3E46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BEECC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162B32F2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FE342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2297E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2F77C811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4E2B3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DC5A0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52828B53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430D1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5B02A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0CA7BBE9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27DF3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AC438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275F7F92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E084A8" w14:textId="5731076F" w:rsidR="00403DD2" w:rsidRDefault="00773BD4">
            <w:pPr>
              <w:rPr>
                <w:rFonts w:eastAsia="Times New Roman"/>
              </w:rPr>
            </w:pPr>
            <w:del w:id="2598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2599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4DDE8C" w14:textId="0EF721C4" w:rsidR="00403DD2" w:rsidRDefault="00A56AA9" w:rsidP="00403DD2">
            <w:pPr>
              <w:pStyle w:val="a5"/>
              <w:pPrChange w:id="2600" w:author="Denis Belousov" w:date="2022-07-12T10:19:00Z">
                <w:pPr/>
              </w:pPrChange>
            </w:pPr>
            <w:del w:id="2601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39D71A05" wp14:editId="0C0E060A">
                    <wp:extent cx="3084600" cy="2286000"/>
                    <wp:effectExtent l="0" t="0" r="1905" b="0"/>
                    <wp:docPr id="27" name="Рисунок 2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ins w:id="2602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2B2B7749" w14:textId="77777777">
        <w:trPr>
          <w:del w:id="2603" w:author="Denis Belousov" w:date="2022-07-12T10:19:00Z"/>
        </w:trPr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A6768" w14:textId="77777777" w:rsidR="003A2F39" w:rsidRDefault="00773BD4">
            <w:pPr>
              <w:rPr>
                <w:del w:id="2604" w:author="Denis Belousov" w:date="2022-07-12T10:19:00Z"/>
                <w:rFonts w:eastAsia="Times New Roman"/>
              </w:rPr>
            </w:pPr>
            <w:del w:id="2605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6"/>
              <w:gridCol w:w="3126"/>
              <w:gridCol w:w="2608"/>
              <w:gridCol w:w="490"/>
            </w:tblGrid>
            <w:tr w:rsidR="003A2F39" w14:paraId="0FAB36AD" w14:textId="77777777">
              <w:trPr>
                <w:tblCellSpacing w:w="0" w:type="dxa"/>
                <w:del w:id="2606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2DB5FB" w14:textId="77777777" w:rsidR="003A2F39" w:rsidRDefault="00773BD4">
                  <w:pPr>
                    <w:rPr>
                      <w:del w:id="2607" w:author="Denis Belousov" w:date="2022-07-12T10:19:00Z"/>
                      <w:rFonts w:eastAsia="Times New Roman"/>
                    </w:rPr>
                  </w:pPr>
                  <w:del w:id="2608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1EE6863F" w14:textId="77777777">
              <w:trPr>
                <w:tblCellSpacing w:w="0" w:type="dxa"/>
                <w:del w:id="2609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65D522E" w14:textId="77777777" w:rsidR="003A2F39" w:rsidRDefault="00773BD4">
                  <w:pPr>
                    <w:rPr>
                      <w:del w:id="2610" w:author="Denis Belousov" w:date="2022-07-12T10:19:00Z"/>
                      <w:rFonts w:eastAsia="Times New Roman"/>
                    </w:rPr>
                  </w:pPr>
                  <w:del w:id="2611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26858E" w14:textId="77777777" w:rsidR="003A2F39" w:rsidRDefault="00000000">
                  <w:pPr>
                    <w:rPr>
                      <w:del w:id="2612" w:author="Denis Belousov" w:date="2022-07-12T10:19:00Z"/>
                      <w:rFonts w:eastAsia="Times New Roman"/>
                    </w:rPr>
                  </w:pPr>
                  <w:del w:id="2613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"https://denkbr.atlassian.net/browse/BR-22"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2614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DE6012" w14:textId="77777777" w:rsidR="003A2F39" w:rsidRDefault="00773BD4">
                  <w:pPr>
                    <w:rPr>
                      <w:del w:id="2615" w:author="Denis Belousov" w:date="2022-07-12T10:19:00Z"/>
                      <w:rFonts w:eastAsia="Times New Roman"/>
                    </w:rPr>
                  </w:pPr>
                  <w:del w:id="2616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"Фамилия" на форме "...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1850F4" w14:textId="77777777" w:rsidR="003A2F39" w:rsidRDefault="00773BD4">
                  <w:pPr>
                    <w:rPr>
                      <w:del w:id="2617" w:author="Denis Belousov" w:date="2022-07-12T10:19:00Z"/>
                      <w:rFonts w:eastAsia="Times New Roman"/>
                    </w:rPr>
                  </w:pPr>
                  <w:del w:id="2618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0CB8DE0E" w14:textId="77777777" w:rsidR="003A2F39" w:rsidRDefault="003A2F39">
            <w:pPr>
              <w:rPr>
                <w:del w:id="2619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15ADCE4C" w14:textId="77777777" w:rsidR="00403DD2" w:rsidRDefault="00403DD2">
      <w:pPr>
        <w:rPr>
          <w:ins w:id="2620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362"/>
        <w:gridCol w:w="507"/>
        <w:gridCol w:w="7479"/>
        <w:tblGridChange w:id="2621">
          <w:tblGrid>
            <w:gridCol w:w="8"/>
            <w:gridCol w:w="1362"/>
            <w:gridCol w:w="507"/>
            <w:gridCol w:w="7479"/>
          </w:tblGrid>
        </w:tblGridChange>
      </w:tblGrid>
      <w:tr w:rsidR="00403DD2" w14:paraId="565C2ED1" w14:textId="77777777" w:rsidTr="004764E8">
        <w:trPr>
          <w:gridBefore w:val="1"/>
          <w:wBefore w:w="4" w:type="pct"/>
          <w:ins w:id="2622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CFED4F" w14:textId="77777777" w:rsidR="00403DD2" w:rsidRDefault="00000000">
            <w:pPr>
              <w:rPr>
                <w:ins w:id="2623" w:author="Denis Belousov" w:date="2022-07-12T10:19:00Z"/>
                <w:rFonts w:eastAsia="Times New Roman"/>
              </w:rPr>
            </w:pPr>
            <w:ins w:id="2624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CFD648" w14:textId="44759012" w:rsidR="00403DD2" w:rsidRDefault="00FF6A5F">
            <w:pPr>
              <w:rPr>
                <w:ins w:id="2625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9DEF3" wp14:editId="6D24E1FF">
                  <wp:extent cx="3084600" cy="2286000"/>
                  <wp:effectExtent l="0" t="0" r="1905" b="0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2626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5BF6123B" w14:textId="77777777" w:rsidTr="004764E8">
        <w:trPr>
          <w:gridBefore w:val="1"/>
          <w:wBefore w:w="4" w:type="pct"/>
          <w:ins w:id="2627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7CFDA4" w14:textId="77777777" w:rsidR="00403DD2" w:rsidRDefault="00000000">
            <w:pPr>
              <w:rPr>
                <w:ins w:id="2628" w:author="Denis Belousov" w:date="2022-07-12T10:19:00Z"/>
                <w:rFonts w:eastAsia="Times New Roman"/>
              </w:rPr>
            </w:pPr>
            <w:ins w:id="2629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735"/>
              <w:gridCol w:w="4612"/>
              <w:gridCol w:w="713"/>
            </w:tblGrid>
            <w:tr w:rsidR="00403DD2" w14:paraId="1F1D6318" w14:textId="77777777">
              <w:trPr>
                <w:tblCellSpacing w:w="0" w:type="dxa"/>
                <w:ins w:id="2630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B1B3DC4" w14:textId="77777777" w:rsidR="00403DD2" w:rsidRDefault="00000000">
                  <w:pPr>
                    <w:rPr>
                      <w:ins w:id="2631" w:author="Denis Belousov" w:date="2022-07-12T10:19:00Z"/>
                      <w:rFonts w:eastAsia="Times New Roman"/>
                    </w:rPr>
                  </w:pPr>
                  <w:ins w:id="2632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403DD2" w14:paraId="23A175E1" w14:textId="77777777">
              <w:trPr>
                <w:tblCellSpacing w:w="0" w:type="dxa"/>
                <w:ins w:id="2633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6F4FDB" w14:textId="77777777" w:rsidR="00403DD2" w:rsidRDefault="00000000">
                  <w:pPr>
                    <w:rPr>
                      <w:ins w:id="2634" w:author="Denis Belousov" w:date="2022-07-12T10:19:00Z"/>
                      <w:rFonts w:eastAsia="Times New Roman"/>
                    </w:rPr>
                  </w:pPr>
                  <w:ins w:id="2635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5770FB" w14:textId="77777777" w:rsidR="00403DD2" w:rsidRDefault="00000000">
                  <w:pPr>
                    <w:rPr>
                      <w:ins w:id="2636" w:author="Denis Belousov" w:date="2022-07-12T10:19:00Z"/>
                      <w:rFonts w:eastAsia="Times New Roman"/>
                    </w:rPr>
                  </w:pPr>
                  <w:ins w:id="2637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"https://denkbr.atlassian.net/browse/BR-22" </w:instrText>
                    </w:r>
                  </w:ins>
                  <w:r>
                    <w:rPr>
                      <w:rFonts w:eastAsia="Times New Roman"/>
                    </w:rPr>
                  </w:r>
                  <w:ins w:id="2638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BR-22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9620A7" w14:textId="77777777" w:rsidR="00403DD2" w:rsidRDefault="00000000">
                  <w:pPr>
                    <w:rPr>
                      <w:ins w:id="2639" w:author="Denis Belousov" w:date="2022-07-12T10:19:00Z"/>
                      <w:rFonts w:eastAsia="Times New Roman"/>
                    </w:rPr>
                  </w:pPr>
                  <w:ins w:id="2640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"Фамилия" на форме "...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6F8DD9" w14:textId="77777777" w:rsidR="00403DD2" w:rsidRDefault="00000000">
                  <w:pPr>
                    <w:rPr>
                      <w:ins w:id="2641" w:author="Denis Belousov" w:date="2022-07-12T10:19:00Z"/>
                      <w:rFonts w:eastAsia="Times New Roman"/>
                    </w:rPr>
                  </w:pPr>
                  <w:ins w:id="2642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04340D7C" w14:textId="77777777" w:rsidR="00403DD2" w:rsidRDefault="00403DD2">
            <w:pPr>
              <w:rPr>
                <w:ins w:id="2643" w:author="Denis Belousov" w:date="2022-07-12T10:19:00Z"/>
                <w:rFonts w:eastAsia="Times New Roman"/>
              </w:rPr>
            </w:pPr>
          </w:p>
        </w:tc>
      </w:tr>
      <w:tr w:rsidR="00403DD2" w14:paraId="400DDAD1" w14:textId="77777777" w:rsidTr="004764E8">
        <w:trPr>
          <w:gridBefore w:val="1"/>
          <w:wBefore w:w="4" w:type="pct"/>
          <w:ins w:id="2644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264684" w14:textId="77777777" w:rsidR="00403DD2" w:rsidRDefault="00000000">
            <w:pPr>
              <w:rPr>
                <w:ins w:id="2645" w:author="Denis Belousov" w:date="2022-07-12T10:19:00Z"/>
                <w:rFonts w:eastAsia="Times New Roman"/>
              </w:rPr>
            </w:pPr>
            <w:ins w:id="2646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6BEAB3" w14:textId="77777777" w:rsidR="00403DD2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ins w:id="2647" w:author="Denis Belousov" w:date="2022-07-12T10:19:00Z"/>
                <w:rFonts w:eastAsia="Times New Roman"/>
              </w:rPr>
            </w:pPr>
            <w:ins w:id="2648" w:author="Denis Belousov" w:date="2022-07-12T10:19:00Z">
              <w:r>
                <w:rPr>
                  <w:rFonts w:eastAsia="Times New Roman"/>
                </w:rPr>
                <w:t>Перейти на сайт  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"https://qa.neapro.site/)" \o "smart-link" </w:instrText>
              </w:r>
            </w:ins>
            <w:r>
              <w:rPr>
                <w:rFonts w:eastAsia="Times New Roman"/>
              </w:rPr>
            </w:r>
            <w:ins w:id="2649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https://qa.neapro.site/)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3C17D06F" w14:textId="77777777" w:rsidR="00403DD2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ins w:id="2650" w:author="Denis Belousov" w:date="2022-07-12T10:19:00Z"/>
                <w:rFonts w:eastAsia="Times New Roman"/>
              </w:rPr>
            </w:pPr>
            <w:ins w:id="2651" w:author="Denis Belousov" w:date="2022-07-12T10:19:00Z">
              <w:r>
                <w:rPr>
                  <w:rFonts w:eastAsia="Times New Roman"/>
                </w:rPr>
                <w:t>Перейти на форму входа</w:t>
              </w:r>
            </w:ins>
          </w:p>
          <w:p w14:paraId="78A41274" w14:textId="77777777" w:rsidR="00403DD2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ins w:id="2652" w:author="Denis Belousov" w:date="2022-07-12T10:19:00Z"/>
                <w:rFonts w:eastAsia="Times New Roman"/>
              </w:rPr>
            </w:pPr>
            <w:ins w:id="2653" w:author="Denis Belousov" w:date="2022-07-12T10:19:00Z">
              <w:r>
                <w:rPr>
                  <w:rFonts w:eastAsia="Times New Roman"/>
                </w:rPr>
                <w:t>Нажать на кнопку "Регистрация"</w:t>
              </w:r>
            </w:ins>
          </w:p>
          <w:p w14:paraId="4964EE11" w14:textId="77777777" w:rsidR="00403DD2" w:rsidRDefault="00000000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ins w:id="2654" w:author="Denis Belousov" w:date="2022-07-12T10:19:00Z"/>
                <w:rFonts w:eastAsia="Times New Roman"/>
              </w:rPr>
            </w:pPr>
            <w:ins w:id="2655" w:author="Denis Belousov" w:date="2022-07-12T10:19:00Z">
              <w:r>
                <w:rPr>
                  <w:rFonts w:eastAsia="Times New Roman"/>
                </w:rPr>
                <w:t>Проверить наличие полей и кнопок на форме "Регистрация".</w:t>
              </w:r>
            </w:ins>
          </w:p>
        </w:tc>
      </w:tr>
      <w:tr w:rsidR="00403DD2" w14:paraId="3CDCA482" w14:textId="77777777" w:rsidTr="004764E8">
        <w:trPr>
          <w:gridBefore w:val="1"/>
          <w:wBefore w:w="4" w:type="pct"/>
          <w:ins w:id="2656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905931" w14:textId="77777777" w:rsidR="00403DD2" w:rsidRDefault="00000000">
            <w:pPr>
              <w:rPr>
                <w:ins w:id="2657" w:author="Denis Belousov" w:date="2022-07-12T10:19:00Z"/>
                <w:rFonts w:eastAsia="Times New Roman"/>
              </w:rPr>
            </w:pPr>
            <w:ins w:id="2658" w:author="Denis Belousov" w:date="2022-07-12T10:19:00Z">
              <w:r>
                <w:rPr>
                  <w:rFonts w:eastAsia="Times New Roman"/>
                  <w:b/>
                  <w:bCs/>
                </w:rPr>
                <w:t>Actual result: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BAA1C4" w14:textId="77777777" w:rsidR="00403DD2" w:rsidRDefault="00000000">
            <w:pPr>
              <w:pStyle w:val="a5"/>
              <w:rPr>
                <w:ins w:id="2659" w:author="Denis Belousov" w:date="2022-07-12T10:19:00Z"/>
              </w:rPr>
            </w:pPr>
            <w:ins w:id="2660" w:author="Denis Belousov" w:date="2022-07-12T10:19:00Z">
              <w:r>
                <w:t>Нет формы регистрации. Нет кнопки “Регистрация” на форме входа на платформу.</w:t>
              </w:r>
            </w:ins>
          </w:p>
        </w:tc>
      </w:tr>
      <w:tr w:rsidR="00FF6A5F" w14:paraId="00051272" w14:textId="77777777" w:rsidTr="004764E8">
        <w:trPr>
          <w:gridBefore w:val="1"/>
          <w:wBefore w:w="4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9FF3E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5DD01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0|i00073: </w:t>
            </w:r>
          </w:p>
        </w:tc>
      </w:tr>
      <w:tr w:rsidR="00403DD2" w14:paraId="291910BF" w14:textId="77777777" w:rsidTr="004764E8">
        <w:tblPrEx>
          <w:tblW w:w="5009" w:type="pct"/>
          <w:jc w:val="center"/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  <w:tblPrExChange w:id="2661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731" w:type="pct"/>
            <w:gridSpan w:val="2"/>
            <w:shd w:val="clear" w:color="auto" w:fill="BBBBBB"/>
            <w:noWrap/>
            <w:vAlign w:val="center"/>
            <w:hideMark/>
            <w:tcPrChange w:id="2662" w:author="Denis Belousov" w:date="2022-07-12T10:19:00Z">
              <w:tcPr>
                <w:tcW w:w="731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12A7D2FA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  <w:tcPrChange w:id="2663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4B55793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1A44554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  <w:tblGridChange w:id="2664">
          <w:tblGrid>
            <w:gridCol w:w="1868"/>
            <w:gridCol w:w="1"/>
            <w:gridCol w:w="7470"/>
            <w:gridCol w:w="9"/>
          </w:tblGrid>
        </w:tblGridChange>
      </w:tblGrid>
      <w:tr w:rsidR="00403DD2" w14:paraId="5EE5AF30" w14:textId="7777777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DA5B1A" w14:textId="2C45BDCB" w:rsidR="00403DD2" w:rsidRDefault="00000000" w:rsidP="004764E8">
            <w:pPr>
              <w:pStyle w:val="a5"/>
              <w:rPr>
                <w:rFonts w:eastAsia="Times New Roman"/>
              </w:rPr>
              <w:pPrChange w:id="2665" w:author="Denis Belousov" w:date="2022-07-12T10:19:00Z">
                <w:pPr>
                  <w:pStyle w:val="a5"/>
                </w:pPr>
              </w:pPrChange>
            </w:pPr>
            <w:r>
              <w:t>Отсутствует форма регистрации, проверка поля “Фамилия” невозможна.</w:t>
            </w:r>
          </w:p>
        </w:tc>
      </w:tr>
      <w:tr w:rsidR="00403DD2" w14:paraId="16D3F52A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2666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2667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668" w:author="Denis Belousov" w:date="2022-07-12T10:19:00Z">
              <w:tcPr>
                <w:tcW w:w="4991" w:type="pct"/>
                <w:gridSpan w:val="4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CF9DEEE" w14:textId="77777777" w:rsidR="001F2FEC" w:rsidRDefault="00000000" w:rsidP="001F2FEC">
            <w:pPr>
              <w:pStyle w:val="3"/>
              <w:spacing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[BR-27] </w:t>
            </w:r>
            <w:del w:id="2669" w:author="Denis Belousov" w:date="2022-07-12T10:19:00Z">
              <w:r>
                <w:fldChar w:fldCharType="begin"/>
              </w:r>
              <w:r>
                <w:delInstrText>HYPERLINK "https://denkbr.atlassian.net/browse/BR-27"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2670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671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"https://denkbr.atlassian.net/browse/BR-27" </w:instrText>
              </w:r>
            </w:ins>
            <w:r>
              <w:rPr>
                <w:rFonts w:eastAsia="Times New Roman"/>
              </w:rPr>
            </w:r>
            <w:ins w:id="267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Отсутствует поле "Фамилия" на форме "Регистрация"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</w:p>
          <w:p w14:paraId="534846E1" w14:textId="2B66ACA4" w:rsidR="00403DD2" w:rsidRDefault="00000000" w:rsidP="001F2FEC">
            <w:pPr>
              <w:pStyle w:val="3"/>
              <w:spacing w:before="120" w:before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04/Jul/22  Updated: </w:t>
            </w:r>
            <w:del w:id="2673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04</w:delText>
              </w:r>
            </w:del>
            <w:ins w:id="2674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34894D4F" w14:textId="77777777">
        <w:tblPrEx>
          <w:tblCellSpacing w:w="0" w:type="nil"/>
          <w:shd w:val="clear" w:color="auto" w:fill="FFFFFF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71146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28FD4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7815521E" w14:textId="77777777">
        <w:tblPrEx>
          <w:tblCellSpacing w:w="0" w:type="nil"/>
          <w:shd w:val="clear" w:color="auto" w:fill="FFFFFF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67925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64CCE6" w14:textId="116E8443" w:rsidR="00403DD2" w:rsidRDefault="00000000">
            <w:pPr>
              <w:rPr>
                <w:rFonts w:eastAsia="Times New Roman"/>
              </w:rPr>
            </w:pPr>
            <w:del w:id="2675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676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677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2678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21D1FC82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2679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2680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681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4FC3C7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682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BA7722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2C063DA0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2683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2684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685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FD0DAA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686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A5FE5F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5F3853CA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2687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2688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689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676F78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690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D018AD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EF345A0" w14:textId="77777777" w:rsidR="00403DD2" w:rsidRDefault="00403DD2">
      <w:pPr>
        <w:rPr>
          <w:ins w:id="2691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72"/>
        <w:gridCol w:w="1564"/>
        <w:gridCol w:w="772"/>
        <w:gridCol w:w="4867"/>
      </w:tblGrid>
      <w:tr w:rsidR="00FF6A5F" w14:paraId="4CB1BC86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C2CB6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2758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62A11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CAD74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FF6A5F" w14:paraId="21506B2B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A329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931FB3" w14:textId="37B95105" w:rsidR="00403DD2" w:rsidRDefault="00000000">
            <w:pPr>
              <w:rPr>
                <w:rFonts w:eastAsia="Times New Roman"/>
              </w:rPr>
            </w:pPr>
            <w:del w:id="2692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693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694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2695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33D7E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EE12B5" w14:textId="66F9AE9E" w:rsidR="00403DD2" w:rsidRDefault="00000000">
            <w:pPr>
              <w:rPr>
                <w:rFonts w:eastAsia="Times New Roman"/>
              </w:rPr>
            </w:pPr>
            <w:del w:id="2696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697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698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2699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2CA0353A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2C1A0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03ED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A86B7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2FA38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724124EC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26AFB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0ABF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7D7ADCA6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3272F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72141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1D171033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6FC20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72FB1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2AAEBBEB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D5379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C2652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28D71679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6BF5CC" w14:textId="21314B4E" w:rsidR="00403DD2" w:rsidRDefault="00773BD4">
            <w:pPr>
              <w:rPr>
                <w:rFonts w:eastAsia="Times New Roman"/>
              </w:rPr>
            </w:pPr>
            <w:del w:id="2700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2701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15B44" w14:textId="7B22BDB5" w:rsidR="00403DD2" w:rsidRDefault="00A56AA9" w:rsidP="00403DD2">
            <w:pPr>
              <w:pStyle w:val="a5"/>
              <w:pPrChange w:id="2702" w:author="Denis Belousov" w:date="2022-07-12T10:19:00Z">
                <w:pPr/>
              </w:pPrChange>
            </w:pPr>
            <w:del w:id="2703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7ED4C8CE" wp14:editId="44287102">
                    <wp:extent cx="3084600" cy="2286000"/>
                    <wp:effectExtent l="0" t="0" r="1905" b="0"/>
                    <wp:docPr id="69" name="Рисунок 6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ins w:id="2704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3C44C0AF" w14:textId="77777777">
        <w:trPr>
          <w:del w:id="2705" w:author="Denis Belousov" w:date="2022-07-12T10:19:00Z"/>
        </w:trPr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844266" w14:textId="77777777" w:rsidR="003A2F39" w:rsidRDefault="00773BD4">
            <w:pPr>
              <w:rPr>
                <w:del w:id="2706" w:author="Denis Belousov" w:date="2022-07-12T10:19:00Z"/>
                <w:rFonts w:eastAsia="Times New Roman"/>
              </w:rPr>
            </w:pPr>
            <w:del w:id="2707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6"/>
              <w:gridCol w:w="3126"/>
              <w:gridCol w:w="2608"/>
              <w:gridCol w:w="490"/>
            </w:tblGrid>
            <w:tr w:rsidR="003A2F39" w14:paraId="3E57FD13" w14:textId="77777777">
              <w:trPr>
                <w:tblCellSpacing w:w="0" w:type="dxa"/>
                <w:del w:id="2708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F439BF" w14:textId="77777777" w:rsidR="003A2F39" w:rsidRDefault="00773BD4">
                  <w:pPr>
                    <w:rPr>
                      <w:del w:id="2709" w:author="Denis Belousov" w:date="2022-07-12T10:19:00Z"/>
                      <w:rFonts w:eastAsia="Times New Roman"/>
                    </w:rPr>
                  </w:pPr>
                  <w:del w:id="2710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7651E612" w14:textId="77777777">
              <w:trPr>
                <w:tblCellSpacing w:w="0" w:type="dxa"/>
                <w:del w:id="2711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948D94" w14:textId="77777777" w:rsidR="003A2F39" w:rsidRDefault="00773BD4">
                  <w:pPr>
                    <w:rPr>
                      <w:del w:id="2712" w:author="Denis Belousov" w:date="2022-07-12T10:19:00Z"/>
                      <w:rFonts w:eastAsia="Times New Roman"/>
                    </w:rPr>
                  </w:pPr>
                  <w:del w:id="2713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085223" w14:textId="77777777" w:rsidR="003A2F39" w:rsidRDefault="00000000">
                  <w:pPr>
                    <w:rPr>
                      <w:del w:id="2714" w:author="Denis Belousov" w:date="2022-07-12T10:19:00Z"/>
                      <w:rFonts w:eastAsia="Times New Roman"/>
                    </w:rPr>
                  </w:pPr>
                  <w:del w:id="2715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"https://denkbr.atlassian.net/browse/BR-22"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2716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43EDB8" w14:textId="77777777" w:rsidR="003A2F39" w:rsidRDefault="00773BD4">
                  <w:pPr>
                    <w:rPr>
                      <w:del w:id="2717" w:author="Denis Belousov" w:date="2022-07-12T10:19:00Z"/>
                      <w:rFonts w:eastAsia="Times New Roman"/>
                    </w:rPr>
                  </w:pPr>
                  <w:del w:id="2718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"Фамилия" на форме "...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037FFD" w14:textId="77777777" w:rsidR="003A2F39" w:rsidRDefault="00773BD4">
                  <w:pPr>
                    <w:rPr>
                      <w:del w:id="2719" w:author="Denis Belousov" w:date="2022-07-12T10:19:00Z"/>
                      <w:rFonts w:eastAsia="Times New Roman"/>
                    </w:rPr>
                  </w:pPr>
                  <w:del w:id="2720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3EF44696" w14:textId="77777777" w:rsidR="003A2F39" w:rsidRDefault="003A2F39">
            <w:pPr>
              <w:rPr>
                <w:del w:id="2721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5E85E078" w14:textId="77777777" w:rsidR="00403DD2" w:rsidRDefault="00403DD2">
      <w:pPr>
        <w:rPr>
          <w:ins w:id="2722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362"/>
        <w:gridCol w:w="507"/>
        <w:gridCol w:w="7479"/>
        <w:tblGridChange w:id="2723">
          <w:tblGrid>
            <w:gridCol w:w="8"/>
            <w:gridCol w:w="1362"/>
            <w:gridCol w:w="507"/>
            <w:gridCol w:w="7479"/>
          </w:tblGrid>
        </w:tblGridChange>
      </w:tblGrid>
      <w:tr w:rsidR="00403DD2" w14:paraId="7254980C" w14:textId="77777777" w:rsidTr="001F2FEC">
        <w:trPr>
          <w:gridBefore w:val="1"/>
          <w:wBefore w:w="4" w:type="pct"/>
          <w:ins w:id="2724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01447E" w14:textId="77777777" w:rsidR="00403DD2" w:rsidRDefault="00000000">
            <w:pPr>
              <w:rPr>
                <w:ins w:id="2725" w:author="Denis Belousov" w:date="2022-07-12T10:19:00Z"/>
                <w:rFonts w:eastAsia="Times New Roman"/>
              </w:rPr>
            </w:pPr>
            <w:ins w:id="2726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AD7B01" w14:textId="0EF2ADBA" w:rsidR="00403DD2" w:rsidRDefault="00FF6A5F">
            <w:pPr>
              <w:rPr>
                <w:ins w:id="2727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3E046" wp14:editId="0EFF6561">
                  <wp:extent cx="3084600" cy="2286000"/>
                  <wp:effectExtent l="0" t="0" r="1905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2728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1DF2D9F0" w14:textId="77777777" w:rsidTr="001F2FEC">
        <w:trPr>
          <w:gridBefore w:val="1"/>
          <w:wBefore w:w="4" w:type="pct"/>
          <w:ins w:id="2729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59F786" w14:textId="77777777" w:rsidR="00403DD2" w:rsidRDefault="00000000">
            <w:pPr>
              <w:rPr>
                <w:ins w:id="2730" w:author="Denis Belousov" w:date="2022-07-12T10:19:00Z"/>
                <w:rFonts w:eastAsia="Times New Roman"/>
              </w:rPr>
            </w:pPr>
            <w:ins w:id="2731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735"/>
              <w:gridCol w:w="4612"/>
              <w:gridCol w:w="713"/>
            </w:tblGrid>
            <w:tr w:rsidR="00403DD2" w14:paraId="177758D6" w14:textId="77777777">
              <w:trPr>
                <w:tblCellSpacing w:w="0" w:type="dxa"/>
                <w:ins w:id="2732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79B090" w14:textId="77777777" w:rsidR="00403DD2" w:rsidRDefault="00000000">
                  <w:pPr>
                    <w:rPr>
                      <w:ins w:id="2733" w:author="Denis Belousov" w:date="2022-07-12T10:19:00Z"/>
                      <w:rFonts w:eastAsia="Times New Roman"/>
                    </w:rPr>
                  </w:pPr>
                  <w:ins w:id="2734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403DD2" w14:paraId="112834C2" w14:textId="77777777">
              <w:trPr>
                <w:tblCellSpacing w:w="0" w:type="dxa"/>
                <w:ins w:id="2735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97B905" w14:textId="77777777" w:rsidR="00403DD2" w:rsidRDefault="00000000">
                  <w:pPr>
                    <w:rPr>
                      <w:ins w:id="2736" w:author="Denis Belousov" w:date="2022-07-12T10:19:00Z"/>
                      <w:rFonts w:eastAsia="Times New Roman"/>
                    </w:rPr>
                  </w:pPr>
                  <w:ins w:id="2737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A1E642" w14:textId="77777777" w:rsidR="00403DD2" w:rsidRDefault="00000000">
                  <w:pPr>
                    <w:rPr>
                      <w:ins w:id="2738" w:author="Denis Belousov" w:date="2022-07-12T10:19:00Z"/>
                      <w:rFonts w:eastAsia="Times New Roman"/>
                    </w:rPr>
                  </w:pPr>
                  <w:ins w:id="2739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"https://denkbr.atlassian.net/browse/BR-22" </w:instrText>
                    </w:r>
                  </w:ins>
                  <w:r>
                    <w:rPr>
                      <w:rFonts w:eastAsia="Times New Roman"/>
                    </w:rPr>
                  </w:r>
                  <w:ins w:id="2740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BR-22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0B4BF8" w14:textId="77777777" w:rsidR="00403DD2" w:rsidRDefault="00000000">
                  <w:pPr>
                    <w:rPr>
                      <w:ins w:id="2741" w:author="Denis Belousov" w:date="2022-07-12T10:19:00Z"/>
                      <w:rFonts w:eastAsia="Times New Roman"/>
                    </w:rPr>
                  </w:pPr>
                  <w:ins w:id="2742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"Фамилия" на форме "...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6E2256" w14:textId="77777777" w:rsidR="00403DD2" w:rsidRDefault="00000000">
                  <w:pPr>
                    <w:rPr>
                      <w:ins w:id="2743" w:author="Denis Belousov" w:date="2022-07-12T10:19:00Z"/>
                      <w:rFonts w:eastAsia="Times New Roman"/>
                    </w:rPr>
                  </w:pPr>
                  <w:ins w:id="2744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4E7C9F29" w14:textId="77777777" w:rsidR="00403DD2" w:rsidRDefault="00403DD2">
            <w:pPr>
              <w:rPr>
                <w:ins w:id="2745" w:author="Denis Belousov" w:date="2022-07-12T10:19:00Z"/>
                <w:rFonts w:eastAsia="Times New Roman"/>
              </w:rPr>
            </w:pPr>
          </w:p>
        </w:tc>
      </w:tr>
      <w:tr w:rsidR="00403DD2" w14:paraId="06118F64" w14:textId="77777777" w:rsidTr="001F2FEC">
        <w:trPr>
          <w:gridBefore w:val="1"/>
          <w:wBefore w:w="4" w:type="pct"/>
          <w:ins w:id="2746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F9133" w14:textId="77777777" w:rsidR="00403DD2" w:rsidRDefault="00000000">
            <w:pPr>
              <w:rPr>
                <w:ins w:id="2747" w:author="Denis Belousov" w:date="2022-07-12T10:19:00Z"/>
                <w:rFonts w:eastAsia="Times New Roman"/>
              </w:rPr>
            </w:pPr>
            <w:ins w:id="2748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92102A" w14:textId="77777777" w:rsidR="00403DD2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ins w:id="2749" w:author="Denis Belousov" w:date="2022-07-12T10:19:00Z"/>
                <w:rFonts w:eastAsia="Times New Roman"/>
              </w:rPr>
            </w:pPr>
            <w:ins w:id="2750" w:author="Denis Belousov" w:date="2022-07-12T10:19:00Z">
              <w:r>
                <w:rPr>
                  <w:rFonts w:eastAsia="Times New Roman"/>
                </w:rPr>
                <w:t>Перейти на сайт  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"https://qa.neapro.site/)" \o "smart-link" </w:instrText>
              </w:r>
            </w:ins>
            <w:r>
              <w:rPr>
                <w:rFonts w:eastAsia="Times New Roman"/>
              </w:rPr>
            </w:r>
            <w:ins w:id="2751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https://qa.neapro.site/)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3A8315C4" w14:textId="77777777" w:rsidR="00403DD2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ins w:id="2752" w:author="Denis Belousov" w:date="2022-07-12T10:19:00Z"/>
                <w:rFonts w:eastAsia="Times New Roman"/>
              </w:rPr>
            </w:pPr>
            <w:ins w:id="2753" w:author="Denis Belousov" w:date="2022-07-12T10:19:00Z">
              <w:r>
                <w:rPr>
                  <w:rFonts w:eastAsia="Times New Roman"/>
                </w:rPr>
                <w:t>Перейти на форму входа</w:t>
              </w:r>
            </w:ins>
          </w:p>
          <w:p w14:paraId="51E6D971" w14:textId="77777777" w:rsidR="00403DD2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ins w:id="2754" w:author="Denis Belousov" w:date="2022-07-12T10:19:00Z"/>
                <w:rFonts w:eastAsia="Times New Roman"/>
              </w:rPr>
            </w:pPr>
            <w:ins w:id="2755" w:author="Denis Belousov" w:date="2022-07-12T10:19:00Z">
              <w:r>
                <w:rPr>
                  <w:rFonts w:eastAsia="Times New Roman"/>
                </w:rPr>
                <w:t>Нажать на кнопку "Регистрация"</w:t>
              </w:r>
            </w:ins>
          </w:p>
          <w:p w14:paraId="2030AAB4" w14:textId="77777777" w:rsidR="00403DD2" w:rsidRDefault="00000000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ins w:id="2756" w:author="Denis Belousov" w:date="2022-07-12T10:19:00Z"/>
                <w:rFonts w:eastAsia="Times New Roman"/>
              </w:rPr>
            </w:pPr>
            <w:ins w:id="2757" w:author="Denis Belousov" w:date="2022-07-12T10:19:00Z">
              <w:r>
                <w:rPr>
                  <w:rFonts w:eastAsia="Times New Roman"/>
                </w:rPr>
                <w:t>Проверить наличие полей и кнопок на форме "Регистрация".</w:t>
              </w:r>
            </w:ins>
          </w:p>
        </w:tc>
      </w:tr>
      <w:tr w:rsidR="00403DD2" w14:paraId="737BCDEF" w14:textId="77777777" w:rsidTr="001F2FEC">
        <w:trPr>
          <w:gridBefore w:val="1"/>
          <w:wBefore w:w="4" w:type="pct"/>
          <w:ins w:id="2758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B69431" w14:textId="77777777" w:rsidR="00403DD2" w:rsidRDefault="00000000">
            <w:pPr>
              <w:rPr>
                <w:ins w:id="2759" w:author="Denis Belousov" w:date="2022-07-12T10:19:00Z"/>
                <w:rFonts w:eastAsia="Times New Roman"/>
              </w:rPr>
            </w:pPr>
            <w:ins w:id="2760" w:author="Denis Belousov" w:date="2022-07-12T10:19:00Z">
              <w:r>
                <w:rPr>
                  <w:rFonts w:eastAsia="Times New Roman"/>
                  <w:b/>
                  <w:bCs/>
                </w:rPr>
                <w:t>Actual result: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6003B9" w14:textId="77777777" w:rsidR="00403DD2" w:rsidRDefault="00000000">
            <w:pPr>
              <w:pStyle w:val="a5"/>
              <w:rPr>
                <w:ins w:id="2761" w:author="Denis Belousov" w:date="2022-07-12T10:19:00Z"/>
              </w:rPr>
            </w:pPr>
            <w:ins w:id="2762" w:author="Denis Belousov" w:date="2022-07-12T10:19:00Z">
              <w:r>
                <w:t>Нет формы регистрации. Нет кнопки “Регистрация” на форме входа на платформу.</w:t>
              </w:r>
            </w:ins>
          </w:p>
        </w:tc>
      </w:tr>
      <w:tr w:rsidR="00FF6A5F" w14:paraId="74AEB2AF" w14:textId="77777777" w:rsidTr="001F2FEC">
        <w:trPr>
          <w:gridBefore w:val="1"/>
          <w:wBefore w:w="4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98423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31CDB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0|i0007b: </w:t>
            </w:r>
          </w:p>
        </w:tc>
      </w:tr>
      <w:tr w:rsidR="00403DD2" w14:paraId="02A3B0CC" w14:textId="77777777" w:rsidTr="001F2FEC">
        <w:tblPrEx>
          <w:tblW w:w="5009" w:type="pct"/>
          <w:jc w:val="center"/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  <w:tblPrExChange w:id="2763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731" w:type="pct"/>
            <w:gridSpan w:val="2"/>
            <w:shd w:val="clear" w:color="auto" w:fill="BBBBBB"/>
            <w:noWrap/>
            <w:vAlign w:val="center"/>
            <w:hideMark/>
            <w:tcPrChange w:id="2764" w:author="Denis Belousov" w:date="2022-07-12T10:19:00Z">
              <w:tcPr>
                <w:tcW w:w="731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2E0CCB48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  <w:tcPrChange w:id="2765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3BDF5A9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CC23655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  <w:tblGridChange w:id="2766">
          <w:tblGrid>
            <w:gridCol w:w="1868"/>
            <w:gridCol w:w="2"/>
            <w:gridCol w:w="7469"/>
            <w:gridCol w:w="2"/>
          </w:tblGrid>
        </w:tblGridChange>
      </w:tblGrid>
      <w:tr w:rsidR="00403DD2" w14:paraId="36E511DB" w14:textId="7777777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38A978F" w14:textId="38EA11A6" w:rsidR="00403DD2" w:rsidRDefault="00000000" w:rsidP="001F2FEC">
            <w:pPr>
              <w:pStyle w:val="a5"/>
              <w:rPr>
                <w:rFonts w:eastAsia="Times New Roman"/>
              </w:rPr>
              <w:pPrChange w:id="2767" w:author="Denis Belousov" w:date="2022-07-12T10:19:00Z">
                <w:pPr>
                  <w:pStyle w:val="a5"/>
                </w:pPr>
              </w:pPrChange>
            </w:pPr>
            <w:r>
              <w:t>Отсутствует форма регистрации, проверка поля “Фамилия” невозможна.</w:t>
            </w:r>
          </w:p>
        </w:tc>
      </w:tr>
      <w:tr w:rsidR="00403DD2" w14:paraId="76A6DA37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2768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2769" w:author="Denis Belousov" w:date="2022-07-12T10:19:00Z">
            <w:trPr>
              <w:wBefore w:w="4" w:type="pct"/>
              <w:wAfter w:w="5" w:type="pct"/>
            </w:trPr>
          </w:trPrChange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770" w:author="Denis Belousov" w:date="2022-07-12T10:19:00Z">
              <w:tcPr>
                <w:tcW w:w="4991" w:type="pct"/>
                <w:gridSpan w:val="4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71FAE12" w14:textId="77777777" w:rsidR="001F2FEC" w:rsidRDefault="00000000" w:rsidP="001F2FEC">
            <w:pPr>
              <w:pStyle w:val="3"/>
              <w:spacing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[BR-28] </w:t>
            </w:r>
            <w:del w:id="2771" w:author="Denis Belousov" w:date="2022-07-12T10:19:00Z">
              <w:r>
                <w:fldChar w:fldCharType="begin"/>
              </w:r>
              <w:r>
                <w:delInstrText>HYPERLINK "https://denkbr.atlassian.net/browse/BR-28"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2772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773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"https://denkbr.atlassian.net/browse/BR-28" </w:instrText>
              </w:r>
            </w:ins>
            <w:r>
              <w:rPr>
                <w:rFonts w:eastAsia="Times New Roman"/>
              </w:rPr>
            </w:r>
            <w:ins w:id="277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Отсутствует поле "Фамилия" на форме "Регистрация"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</w:p>
          <w:p w14:paraId="26F3EBB9" w14:textId="71F10A29" w:rsidR="00403DD2" w:rsidRDefault="00000000" w:rsidP="001F2FEC">
            <w:pPr>
              <w:pStyle w:val="3"/>
              <w:spacing w:before="120" w:before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04/Jul/22  Updated: </w:t>
            </w:r>
            <w:del w:id="2775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04</w:delText>
              </w:r>
            </w:del>
            <w:ins w:id="2776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0BA1B56F" w14:textId="77777777">
        <w:tblPrEx>
          <w:tblCellSpacing w:w="0" w:type="nil"/>
          <w:shd w:val="clear" w:color="auto" w:fill="FFFFFF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0E712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17EB1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568C0A80" w14:textId="77777777">
        <w:tblPrEx>
          <w:tblCellSpacing w:w="0" w:type="nil"/>
          <w:shd w:val="clear" w:color="auto" w:fill="FFFFFF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BA170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1227C1" w14:textId="134FCF4C" w:rsidR="00403DD2" w:rsidRDefault="00000000">
            <w:pPr>
              <w:rPr>
                <w:rFonts w:eastAsia="Times New Roman"/>
              </w:rPr>
            </w:pPr>
            <w:del w:id="2777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77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779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2780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48EA6582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2781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2782" w:author="Denis Belousov" w:date="2022-07-12T10:19:00Z">
            <w:trPr>
              <w:wBefore w:w="4" w:type="pct"/>
              <w:wAfter w:w="5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783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57BC63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784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86FED2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64ABC4BE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2785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2786" w:author="Denis Belousov" w:date="2022-07-12T10:19:00Z">
            <w:trPr>
              <w:wBefore w:w="4" w:type="pct"/>
              <w:wAfter w:w="5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787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34512B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788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BEC55F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0D540DB7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2789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2790" w:author="Denis Belousov" w:date="2022-07-12T10:19:00Z">
            <w:trPr>
              <w:wBefore w:w="4" w:type="pct"/>
              <w:wAfter w:w="5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791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CA7945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792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3F306A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C9EEA69" w14:textId="77777777" w:rsidR="00403DD2" w:rsidRDefault="00403DD2">
      <w:pPr>
        <w:rPr>
          <w:ins w:id="2793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72"/>
        <w:gridCol w:w="1564"/>
        <w:gridCol w:w="772"/>
        <w:gridCol w:w="4866"/>
      </w:tblGrid>
      <w:tr w:rsidR="00FF6A5F" w14:paraId="27A3F13A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93C28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9B26D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2DBF8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18709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FF6A5F" w14:paraId="6C4BBE8D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6A038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163A7F" w14:textId="7F78ABEA" w:rsidR="00403DD2" w:rsidRDefault="00000000">
            <w:pPr>
              <w:rPr>
                <w:rFonts w:eastAsia="Times New Roman"/>
              </w:rPr>
            </w:pPr>
            <w:del w:id="2794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795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796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2797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CED58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E38400" w14:textId="07DFEA84" w:rsidR="00403DD2" w:rsidRDefault="00000000">
            <w:pPr>
              <w:rPr>
                <w:rFonts w:eastAsia="Times New Roman"/>
              </w:rPr>
            </w:pPr>
            <w:del w:id="2798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799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800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2801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1EF0B88B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DA1D2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9D842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E30F2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CA10B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24460231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4617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7C228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1A7EE4A8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CEE78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94AB5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0D782BFB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6BAA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03664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3F0DF7AF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3C02C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2F71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2293959B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E3D59C" w14:textId="0037ECA3" w:rsidR="00403DD2" w:rsidRDefault="00773BD4">
            <w:pPr>
              <w:rPr>
                <w:rFonts w:eastAsia="Times New Roman"/>
              </w:rPr>
            </w:pPr>
            <w:del w:id="2802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2803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867DC3" w14:textId="7C7DC96F" w:rsidR="00403DD2" w:rsidRDefault="00A56AA9" w:rsidP="00403DD2">
            <w:pPr>
              <w:pStyle w:val="a5"/>
              <w:pPrChange w:id="2804" w:author="Denis Belousov" w:date="2022-07-12T10:19:00Z">
                <w:pPr/>
              </w:pPrChange>
            </w:pPr>
            <w:del w:id="2805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00A59C36" wp14:editId="6C6674B1">
                    <wp:extent cx="3084600" cy="2286000"/>
                    <wp:effectExtent l="0" t="0" r="1905" b="0"/>
                    <wp:docPr id="29" name="Рисунок 2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ins w:id="2806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38BF184B" w14:textId="77777777">
        <w:trPr>
          <w:del w:id="2807" w:author="Denis Belousov" w:date="2022-07-12T10:19:00Z"/>
        </w:trPr>
        <w:tc>
          <w:tcPr>
            <w:tcW w:w="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7A988" w14:textId="77777777" w:rsidR="003A2F39" w:rsidRDefault="00773BD4">
            <w:pPr>
              <w:rPr>
                <w:del w:id="2808" w:author="Denis Belousov" w:date="2022-07-12T10:19:00Z"/>
                <w:rFonts w:eastAsia="Times New Roman"/>
              </w:rPr>
            </w:pPr>
            <w:del w:id="2809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"/>
              <w:gridCol w:w="3125"/>
              <w:gridCol w:w="2607"/>
              <w:gridCol w:w="490"/>
            </w:tblGrid>
            <w:tr w:rsidR="003A2F39" w14:paraId="6230F4AA" w14:textId="77777777">
              <w:trPr>
                <w:tblCellSpacing w:w="0" w:type="dxa"/>
                <w:del w:id="2810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4F95C2" w14:textId="77777777" w:rsidR="003A2F39" w:rsidRDefault="00773BD4">
                  <w:pPr>
                    <w:rPr>
                      <w:del w:id="2811" w:author="Denis Belousov" w:date="2022-07-12T10:19:00Z"/>
                      <w:rFonts w:eastAsia="Times New Roman"/>
                    </w:rPr>
                  </w:pPr>
                  <w:del w:id="2812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5D31A8A5" w14:textId="77777777">
              <w:trPr>
                <w:tblCellSpacing w:w="0" w:type="dxa"/>
                <w:del w:id="2813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26F8A6" w14:textId="77777777" w:rsidR="003A2F39" w:rsidRDefault="00773BD4">
                  <w:pPr>
                    <w:rPr>
                      <w:del w:id="2814" w:author="Denis Belousov" w:date="2022-07-12T10:19:00Z"/>
                      <w:rFonts w:eastAsia="Times New Roman"/>
                    </w:rPr>
                  </w:pPr>
                  <w:del w:id="2815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11DB871" w14:textId="77777777" w:rsidR="003A2F39" w:rsidRDefault="00000000">
                  <w:pPr>
                    <w:rPr>
                      <w:del w:id="2816" w:author="Denis Belousov" w:date="2022-07-12T10:19:00Z"/>
                      <w:rFonts w:eastAsia="Times New Roman"/>
                    </w:rPr>
                  </w:pPr>
                  <w:del w:id="2817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"https://denkbr.atlassian.net/browse/BR-22"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2818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39B379" w14:textId="77777777" w:rsidR="003A2F39" w:rsidRDefault="00773BD4">
                  <w:pPr>
                    <w:rPr>
                      <w:del w:id="2819" w:author="Denis Belousov" w:date="2022-07-12T10:19:00Z"/>
                      <w:rFonts w:eastAsia="Times New Roman"/>
                    </w:rPr>
                  </w:pPr>
                  <w:del w:id="2820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"Фамилия" на форме "...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A6FC80" w14:textId="77777777" w:rsidR="003A2F39" w:rsidRDefault="00773BD4">
                  <w:pPr>
                    <w:rPr>
                      <w:del w:id="2821" w:author="Denis Belousov" w:date="2022-07-12T10:19:00Z"/>
                      <w:rFonts w:eastAsia="Times New Roman"/>
                    </w:rPr>
                  </w:pPr>
                  <w:del w:id="2822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551F9C61" w14:textId="77777777" w:rsidR="003A2F39" w:rsidRDefault="003A2F39">
            <w:pPr>
              <w:rPr>
                <w:del w:id="2823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12DF2724" w14:textId="77777777" w:rsidR="00403DD2" w:rsidRDefault="00403DD2">
      <w:pPr>
        <w:rPr>
          <w:ins w:id="2824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362"/>
        <w:gridCol w:w="507"/>
        <w:gridCol w:w="7479"/>
        <w:tblGridChange w:id="2825">
          <w:tblGrid>
            <w:gridCol w:w="8"/>
            <w:gridCol w:w="1365"/>
            <w:gridCol w:w="504"/>
            <w:gridCol w:w="7479"/>
          </w:tblGrid>
        </w:tblGridChange>
      </w:tblGrid>
      <w:tr w:rsidR="00403DD2" w14:paraId="43A25F6D" w14:textId="77777777" w:rsidTr="001F2FEC">
        <w:trPr>
          <w:gridBefore w:val="1"/>
          <w:wBefore w:w="4" w:type="pct"/>
          <w:ins w:id="2826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ED3CAA" w14:textId="77777777" w:rsidR="00403DD2" w:rsidRDefault="00000000">
            <w:pPr>
              <w:rPr>
                <w:ins w:id="2827" w:author="Denis Belousov" w:date="2022-07-12T10:19:00Z"/>
                <w:rFonts w:eastAsia="Times New Roman"/>
              </w:rPr>
            </w:pPr>
            <w:ins w:id="2828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3CFC28" w14:textId="32BB4AFC" w:rsidR="00403DD2" w:rsidRDefault="00FF6A5F">
            <w:pPr>
              <w:rPr>
                <w:ins w:id="2829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0992D" wp14:editId="56388262">
                  <wp:extent cx="3084600" cy="2286000"/>
                  <wp:effectExtent l="0" t="0" r="1905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2830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25AFB066" w14:textId="77777777" w:rsidTr="001F2FEC">
        <w:trPr>
          <w:gridBefore w:val="1"/>
          <w:wBefore w:w="4" w:type="pct"/>
          <w:ins w:id="2831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3AAB8" w14:textId="77777777" w:rsidR="00403DD2" w:rsidRDefault="00000000">
            <w:pPr>
              <w:rPr>
                <w:ins w:id="2832" w:author="Denis Belousov" w:date="2022-07-12T10:19:00Z"/>
                <w:rFonts w:eastAsia="Times New Roman"/>
              </w:rPr>
            </w:pPr>
            <w:ins w:id="2833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735"/>
              <w:gridCol w:w="4612"/>
              <w:gridCol w:w="713"/>
            </w:tblGrid>
            <w:tr w:rsidR="00403DD2" w14:paraId="5B63BC12" w14:textId="77777777">
              <w:trPr>
                <w:tblCellSpacing w:w="0" w:type="dxa"/>
                <w:ins w:id="2834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2931AF" w14:textId="77777777" w:rsidR="00403DD2" w:rsidRDefault="00000000">
                  <w:pPr>
                    <w:rPr>
                      <w:ins w:id="2835" w:author="Denis Belousov" w:date="2022-07-12T10:19:00Z"/>
                      <w:rFonts w:eastAsia="Times New Roman"/>
                    </w:rPr>
                  </w:pPr>
                  <w:ins w:id="2836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403DD2" w14:paraId="19EFCD84" w14:textId="77777777">
              <w:trPr>
                <w:tblCellSpacing w:w="0" w:type="dxa"/>
                <w:ins w:id="2837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32F2E8" w14:textId="77777777" w:rsidR="00403DD2" w:rsidRDefault="00000000">
                  <w:pPr>
                    <w:rPr>
                      <w:ins w:id="2838" w:author="Denis Belousov" w:date="2022-07-12T10:19:00Z"/>
                      <w:rFonts w:eastAsia="Times New Roman"/>
                    </w:rPr>
                  </w:pPr>
                  <w:ins w:id="2839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9D6520" w14:textId="77777777" w:rsidR="00403DD2" w:rsidRDefault="00000000">
                  <w:pPr>
                    <w:rPr>
                      <w:ins w:id="2840" w:author="Denis Belousov" w:date="2022-07-12T10:19:00Z"/>
                      <w:rFonts w:eastAsia="Times New Roman"/>
                    </w:rPr>
                  </w:pPr>
                  <w:ins w:id="2841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"https://denkbr.atlassian.net/browse/BR-22" </w:instrText>
                    </w:r>
                  </w:ins>
                  <w:r>
                    <w:rPr>
                      <w:rFonts w:eastAsia="Times New Roman"/>
                    </w:rPr>
                  </w:r>
                  <w:ins w:id="2842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BR-22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3D7B54" w14:textId="77777777" w:rsidR="00403DD2" w:rsidRDefault="00000000">
                  <w:pPr>
                    <w:rPr>
                      <w:ins w:id="2843" w:author="Denis Belousov" w:date="2022-07-12T10:19:00Z"/>
                      <w:rFonts w:eastAsia="Times New Roman"/>
                    </w:rPr>
                  </w:pPr>
                  <w:ins w:id="2844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"Фамилия" на форме "...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B12547" w14:textId="77777777" w:rsidR="00403DD2" w:rsidRDefault="00000000">
                  <w:pPr>
                    <w:rPr>
                      <w:ins w:id="2845" w:author="Denis Belousov" w:date="2022-07-12T10:19:00Z"/>
                      <w:rFonts w:eastAsia="Times New Roman"/>
                    </w:rPr>
                  </w:pPr>
                  <w:ins w:id="2846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1FAC07B0" w14:textId="77777777" w:rsidR="00403DD2" w:rsidRDefault="00403DD2">
            <w:pPr>
              <w:rPr>
                <w:ins w:id="2847" w:author="Denis Belousov" w:date="2022-07-12T10:19:00Z"/>
                <w:rFonts w:eastAsia="Times New Roman"/>
              </w:rPr>
            </w:pPr>
          </w:p>
        </w:tc>
      </w:tr>
      <w:tr w:rsidR="00403DD2" w14:paraId="3335C5AB" w14:textId="77777777" w:rsidTr="001F2FEC">
        <w:trPr>
          <w:gridBefore w:val="1"/>
          <w:wBefore w:w="4" w:type="pct"/>
          <w:ins w:id="2848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0EFB24" w14:textId="77777777" w:rsidR="00403DD2" w:rsidRDefault="00000000">
            <w:pPr>
              <w:rPr>
                <w:ins w:id="2849" w:author="Denis Belousov" w:date="2022-07-12T10:19:00Z"/>
                <w:rFonts w:eastAsia="Times New Roman"/>
              </w:rPr>
            </w:pPr>
            <w:ins w:id="2850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C575DC" w14:textId="77777777" w:rsidR="00403DD2" w:rsidRDefault="00000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ins w:id="2851" w:author="Denis Belousov" w:date="2022-07-12T10:19:00Z"/>
                <w:rFonts w:eastAsia="Times New Roman"/>
              </w:rPr>
            </w:pPr>
            <w:ins w:id="2852" w:author="Denis Belousov" w:date="2022-07-12T10:19:00Z">
              <w:r>
                <w:rPr>
                  <w:rFonts w:eastAsia="Times New Roman"/>
                </w:rPr>
                <w:t>Перейти на сайт  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"https://qa.neapro.site/)" \o "smart-link" </w:instrText>
              </w:r>
            </w:ins>
            <w:r>
              <w:rPr>
                <w:rFonts w:eastAsia="Times New Roman"/>
              </w:rPr>
            </w:r>
            <w:ins w:id="2853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https://qa.neapro.site/)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67475455" w14:textId="77777777" w:rsidR="00403DD2" w:rsidRDefault="00000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ins w:id="2854" w:author="Denis Belousov" w:date="2022-07-12T10:19:00Z"/>
                <w:rFonts w:eastAsia="Times New Roman"/>
              </w:rPr>
            </w:pPr>
            <w:ins w:id="2855" w:author="Denis Belousov" w:date="2022-07-12T10:19:00Z">
              <w:r>
                <w:rPr>
                  <w:rFonts w:eastAsia="Times New Roman"/>
                </w:rPr>
                <w:t>Перейти на форму входа</w:t>
              </w:r>
            </w:ins>
          </w:p>
          <w:p w14:paraId="367B31CC" w14:textId="77777777" w:rsidR="00403DD2" w:rsidRDefault="00000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ins w:id="2856" w:author="Denis Belousov" w:date="2022-07-12T10:19:00Z"/>
                <w:rFonts w:eastAsia="Times New Roman"/>
              </w:rPr>
            </w:pPr>
            <w:ins w:id="2857" w:author="Denis Belousov" w:date="2022-07-12T10:19:00Z">
              <w:r>
                <w:rPr>
                  <w:rFonts w:eastAsia="Times New Roman"/>
                </w:rPr>
                <w:t>Нажать на кнопку "Регистрация"</w:t>
              </w:r>
            </w:ins>
          </w:p>
          <w:p w14:paraId="2F322EAF" w14:textId="77777777" w:rsidR="00403DD2" w:rsidRDefault="00000000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ins w:id="2858" w:author="Denis Belousov" w:date="2022-07-12T10:19:00Z"/>
                <w:rFonts w:eastAsia="Times New Roman"/>
              </w:rPr>
            </w:pPr>
            <w:ins w:id="2859" w:author="Denis Belousov" w:date="2022-07-12T10:19:00Z">
              <w:r>
                <w:rPr>
                  <w:rFonts w:eastAsia="Times New Roman"/>
                </w:rPr>
                <w:t>Проверить наличие полей и кнопок на форме "Регистрация".</w:t>
              </w:r>
            </w:ins>
          </w:p>
        </w:tc>
      </w:tr>
      <w:tr w:rsidR="00403DD2" w14:paraId="310B5089" w14:textId="77777777" w:rsidTr="001F2FEC">
        <w:trPr>
          <w:gridBefore w:val="1"/>
          <w:wBefore w:w="4" w:type="pct"/>
          <w:ins w:id="2860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ECFFA6" w14:textId="77777777" w:rsidR="00403DD2" w:rsidRDefault="00000000">
            <w:pPr>
              <w:rPr>
                <w:ins w:id="2861" w:author="Denis Belousov" w:date="2022-07-12T10:19:00Z"/>
                <w:rFonts w:eastAsia="Times New Roman"/>
              </w:rPr>
            </w:pPr>
            <w:ins w:id="2862" w:author="Denis Belousov" w:date="2022-07-12T10:19:00Z">
              <w:r>
                <w:rPr>
                  <w:rFonts w:eastAsia="Times New Roman"/>
                  <w:b/>
                  <w:bCs/>
                </w:rPr>
                <w:t>Actual result: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184492" w14:textId="77777777" w:rsidR="00403DD2" w:rsidRDefault="00000000">
            <w:pPr>
              <w:pStyle w:val="a5"/>
              <w:rPr>
                <w:ins w:id="2863" w:author="Denis Belousov" w:date="2022-07-12T10:19:00Z"/>
              </w:rPr>
            </w:pPr>
            <w:ins w:id="2864" w:author="Denis Belousov" w:date="2022-07-12T10:19:00Z">
              <w:r>
                <w:t>Нет формы регистрации. Нет кнопки “Регистрация” на форме входа на платформу.</w:t>
              </w:r>
            </w:ins>
          </w:p>
        </w:tc>
      </w:tr>
      <w:tr w:rsidR="00FF6A5F" w14:paraId="71BE4BDF" w14:textId="77777777" w:rsidTr="001F2FEC">
        <w:trPr>
          <w:gridBefore w:val="1"/>
          <w:wBefore w:w="4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1D53C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2432D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0|i0007j: </w:t>
            </w:r>
          </w:p>
        </w:tc>
      </w:tr>
      <w:tr w:rsidR="00403DD2" w14:paraId="125DDD1A" w14:textId="77777777" w:rsidTr="001F2FEC">
        <w:tblPrEx>
          <w:tblW w:w="5009" w:type="pct"/>
          <w:jc w:val="center"/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  <w:tblPrExChange w:id="2865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731" w:type="pct"/>
            <w:gridSpan w:val="2"/>
            <w:shd w:val="clear" w:color="auto" w:fill="BBBBBB"/>
            <w:noWrap/>
            <w:vAlign w:val="center"/>
            <w:hideMark/>
            <w:tcPrChange w:id="2866" w:author="Denis Belousov" w:date="2022-07-12T10:19:00Z">
              <w:tcPr>
                <w:tcW w:w="733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1E87DE25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  <w:tcPrChange w:id="2867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5D61F76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5F7F361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  <w:tblGridChange w:id="2868">
          <w:tblGrid>
            <w:gridCol w:w="1868"/>
            <w:gridCol w:w="1"/>
            <w:gridCol w:w="7470"/>
            <w:gridCol w:w="9"/>
          </w:tblGrid>
        </w:tblGridChange>
      </w:tblGrid>
      <w:tr w:rsidR="00403DD2" w14:paraId="527E0474" w14:textId="7777777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6A8BB2" w14:textId="2565C707" w:rsidR="00403DD2" w:rsidRDefault="00000000" w:rsidP="001F2FEC">
            <w:pPr>
              <w:pStyle w:val="a5"/>
              <w:rPr>
                <w:rFonts w:eastAsia="Times New Roman"/>
              </w:rPr>
              <w:pPrChange w:id="2869" w:author="Denis Belousov" w:date="2022-07-12T10:19:00Z">
                <w:pPr>
                  <w:pStyle w:val="a5"/>
                </w:pPr>
              </w:pPrChange>
            </w:pPr>
            <w:r>
              <w:t>Отсутствует форма регистрации, проверка поля “Фамилия” невозможна.</w:t>
            </w:r>
          </w:p>
        </w:tc>
      </w:tr>
      <w:tr w:rsidR="00403DD2" w14:paraId="5941ECD9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2870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2871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872" w:author="Denis Belousov" w:date="2022-07-12T10:19:00Z">
              <w:tcPr>
                <w:tcW w:w="4991" w:type="pct"/>
                <w:gridSpan w:val="4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F0818BE" w14:textId="77777777" w:rsidR="001F2FEC" w:rsidRDefault="00000000" w:rsidP="001F2FEC">
            <w:pPr>
              <w:pStyle w:val="3"/>
              <w:spacing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[BR-29] </w:t>
            </w:r>
            <w:del w:id="2873" w:author="Denis Belousov" w:date="2022-07-12T10:19:00Z">
              <w:r>
                <w:fldChar w:fldCharType="begin"/>
              </w:r>
              <w:r>
                <w:delInstrText>HYPERLINK "https://denkbr.atlassian.net/browse/BR-29"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2874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875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"https://denkbr.atlassian.net/browse/BR-29" </w:instrText>
              </w:r>
            </w:ins>
            <w:r>
              <w:rPr>
                <w:rFonts w:eastAsia="Times New Roman"/>
              </w:rPr>
            </w:r>
            <w:ins w:id="2876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Отсутствует поле "Имя" на форме "Регистрация"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</w:p>
          <w:p w14:paraId="4E16BC48" w14:textId="49312FEB" w:rsidR="00403DD2" w:rsidRDefault="00000000" w:rsidP="001F2FEC">
            <w:pPr>
              <w:pStyle w:val="3"/>
              <w:spacing w:before="120" w:before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04/Jul/22  Updated: </w:t>
            </w:r>
            <w:del w:id="2877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04</w:delText>
              </w:r>
            </w:del>
            <w:ins w:id="2878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509DFB10" w14:textId="77777777">
        <w:tblPrEx>
          <w:tblCellSpacing w:w="0" w:type="nil"/>
          <w:shd w:val="clear" w:color="auto" w:fill="FFFFFF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820B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CDFA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285621AA" w14:textId="77777777">
        <w:tblPrEx>
          <w:tblCellSpacing w:w="0" w:type="nil"/>
          <w:shd w:val="clear" w:color="auto" w:fill="FFFFFF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B5816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316E02" w14:textId="0ECFACB2" w:rsidR="00403DD2" w:rsidRDefault="00000000">
            <w:pPr>
              <w:rPr>
                <w:rFonts w:eastAsia="Times New Roman"/>
              </w:rPr>
            </w:pPr>
            <w:del w:id="2879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880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881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288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1DF56039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2883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2884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885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B562F8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886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46B284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2849ACE9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2887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2888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889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9792D2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890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8C6A8E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777DAFCD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2891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2892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893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D7B331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2894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A631DD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BCE49BA" w14:textId="77777777" w:rsidR="00403DD2" w:rsidRDefault="00403DD2">
      <w:pPr>
        <w:rPr>
          <w:ins w:id="2895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72"/>
        <w:gridCol w:w="1564"/>
        <w:gridCol w:w="772"/>
        <w:gridCol w:w="4867"/>
      </w:tblGrid>
      <w:tr w:rsidR="00FF6A5F" w14:paraId="73BF1C1D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EF40F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9BCF6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71229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49228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FF6A5F" w14:paraId="7FD77453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A67AC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C0C9AE" w14:textId="6C0C93BD" w:rsidR="00403DD2" w:rsidRDefault="00000000">
            <w:pPr>
              <w:rPr>
                <w:rFonts w:eastAsia="Times New Roman"/>
              </w:rPr>
            </w:pPr>
            <w:del w:id="2896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897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898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2899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060A8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CFA41A" w14:textId="6D2DC746" w:rsidR="00403DD2" w:rsidRDefault="00000000">
            <w:pPr>
              <w:rPr>
                <w:rFonts w:eastAsia="Times New Roman"/>
              </w:rPr>
            </w:pPr>
            <w:del w:id="2900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2901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2902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2903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38F13D88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96902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25400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6ED5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9B17E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41395A55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D255D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34AF6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1BE0D94B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4B41E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2BF84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41B872A5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FCE4E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E5E61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6A7D965A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12F49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3D233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0A1DA1AC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DE790" w14:textId="03509918" w:rsidR="00403DD2" w:rsidRDefault="00773BD4">
            <w:pPr>
              <w:rPr>
                <w:rFonts w:eastAsia="Times New Roman"/>
              </w:rPr>
            </w:pPr>
            <w:del w:id="2904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2905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A97C98" w14:textId="460DD907" w:rsidR="00403DD2" w:rsidRDefault="00A56AA9" w:rsidP="00403DD2">
            <w:pPr>
              <w:pStyle w:val="a5"/>
              <w:pPrChange w:id="2906" w:author="Denis Belousov" w:date="2022-07-12T10:19:00Z">
                <w:pPr/>
              </w:pPrChange>
            </w:pPr>
            <w:del w:id="2907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1C4BBAF0" wp14:editId="204F480E">
                    <wp:extent cx="3084600" cy="2286000"/>
                    <wp:effectExtent l="0" t="0" r="1905" b="0"/>
                    <wp:docPr id="71" name="Рисунок 7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ins w:id="2908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1CA44D16" w14:textId="77777777">
        <w:trPr>
          <w:del w:id="2909" w:author="Denis Belousov" w:date="2022-07-12T10:19:00Z"/>
        </w:trPr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8C03C6" w14:textId="77777777" w:rsidR="003A2F39" w:rsidRDefault="00773BD4">
            <w:pPr>
              <w:rPr>
                <w:del w:id="2910" w:author="Denis Belousov" w:date="2022-07-12T10:19:00Z"/>
                <w:rFonts w:eastAsia="Times New Roman"/>
              </w:rPr>
            </w:pPr>
            <w:del w:id="2911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8"/>
              <w:gridCol w:w="3129"/>
              <w:gridCol w:w="2603"/>
              <w:gridCol w:w="490"/>
            </w:tblGrid>
            <w:tr w:rsidR="003A2F39" w14:paraId="4C8BD9BE" w14:textId="77777777">
              <w:trPr>
                <w:tblCellSpacing w:w="0" w:type="dxa"/>
                <w:del w:id="2912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798FBB" w14:textId="77777777" w:rsidR="003A2F39" w:rsidRDefault="00773BD4">
                  <w:pPr>
                    <w:rPr>
                      <w:del w:id="2913" w:author="Denis Belousov" w:date="2022-07-12T10:19:00Z"/>
                      <w:rFonts w:eastAsia="Times New Roman"/>
                    </w:rPr>
                  </w:pPr>
                  <w:del w:id="2914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3F51CC9C" w14:textId="77777777">
              <w:trPr>
                <w:tblCellSpacing w:w="0" w:type="dxa"/>
                <w:del w:id="2915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2D1B93" w14:textId="77777777" w:rsidR="003A2F39" w:rsidRDefault="00773BD4">
                  <w:pPr>
                    <w:rPr>
                      <w:del w:id="2916" w:author="Denis Belousov" w:date="2022-07-12T10:19:00Z"/>
                      <w:rFonts w:eastAsia="Times New Roman"/>
                    </w:rPr>
                  </w:pPr>
                  <w:del w:id="2917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87B02A" w14:textId="77777777" w:rsidR="003A2F39" w:rsidRDefault="00000000">
                  <w:pPr>
                    <w:rPr>
                      <w:del w:id="2918" w:author="Denis Belousov" w:date="2022-07-12T10:19:00Z"/>
                      <w:rFonts w:eastAsia="Times New Roman"/>
                    </w:rPr>
                  </w:pPr>
                  <w:del w:id="2919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"https://denkbr.atlassian.net/browse/BR-30"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2920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7E2C53" w14:textId="77777777" w:rsidR="003A2F39" w:rsidRDefault="00773BD4">
                  <w:pPr>
                    <w:rPr>
                      <w:del w:id="2921" w:author="Denis Belousov" w:date="2022-07-12T10:19:00Z"/>
                      <w:rFonts w:eastAsia="Times New Roman"/>
                    </w:rPr>
                  </w:pPr>
                  <w:del w:id="2922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"Имя" на форме "Реги...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7749AA" w14:textId="77777777" w:rsidR="003A2F39" w:rsidRDefault="00773BD4">
                  <w:pPr>
                    <w:rPr>
                      <w:del w:id="2923" w:author="Denis Belousov" w:date="2022-07-12T10:19:00Z"/>
                      <w:rFonts w:eastAsia="Times New Roman"/>
                    </w:rPr>
                  </w:pPr>
                  <w:del w:id="2924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6846059E" w14:textId="77777777">
              <w:trPr>
                <w:tblCellSpacing w:w="0" w:type="dxa"/>
                <w:del w:id="2925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234BF2" w14:textId="77777777" w:rsidR="003A2F39" w:rsidRDefault="00773BD4">
                  <w:pPr>
                    <w:rPr>
                      <w:del w:id="2926" w:author="Denis Belousov" w:date="2022-07-12T10:19:00Z"/>
                      <w:rFonts w:eastAsia="Times New Roman"/>
                    </w:rPr>
                  </w:pPr>
                  <w:del w:id="2927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256380" w14:textId="77777777" w:rsidR="003A2F39" w:rsidRDefault="00000000">
                  <w:pPr>
                    <w:rPr>
                      <w:del w:id="2928" w:author="Denis Belousov" w:date="2022-07-12T10:19:00Z"/>
                      <w:rFonts w:eastAsia="Times New Roman"/>
                    </w:rPr>
                  </w:pPr>
                  <w:del w:id="2929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"https://denkbr.atlassian.net/browse/BR-31"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2930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6DE26" w14:textId="77777777" w:rsidR="003A2F39" w:rsidRDefault="00773BD4">
                  <w:pPr>
                    <w:rPr>
                      <w:del w:id="2931" w:author="Denis Belousov" w:date="2022-07-12T10:19:00Z"/>
                      <w:rFonts w:eastAsia="Times New Roman"/>
                    </w:rPr>
                  </w:pPr>
                  <w:del w:id="2932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"Имя" на форме "Реги...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651791" w14:textId="77777777" w:rsidR="003A2F39" w:rsidRDefault="00773BD4">
                  <w:pPr>
                    <w:rPr>
                      <w:del w:id="2933" w:author="Denis Belousov" w:date="2022-07-12T10:19:00Z"/>
                      <w:rFonts w:eastAsia="Times New Roman"/>
                    </w:rPr>
                  </w:pPr>
                  <w:del w:id="2934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7F8EBB9B" w14:textId="77777777">
              <w:trPr>
                <w:tblCellSpacing w:w="0" w:type="dxa"/>
                <w:del w:id="2935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526679" w14:textId="77777777" w:rsidR="003A2F39" w:rsidRDefault="00773BD4">
                  <w:pPr>
                    <w:rPr>
                      <w:del w:id="2936" w:author="Denis Belousov" w:date="2022-07-12T10:19:00Z"/>
                      <w:rFonts w:eastAsia="Times New Roman"/>
                    </w:rPr>
                  </w:pPr>
                  <w:del w:id="2937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321543" w14:textId="77777777" w:rsidR="003A2F39" w:rsidRDefault="00000000">
                  <w:pPr>
                    <w:rPr>
                      <w:del w:id="2938" w:author="Denis Belousov" w:date="2022-07-12T10:19:00Z"/>
                      <w:rFonts w:eastAsia="Times New Roman"/>
                    </w:rPr>
                  </w:pPr>
                  <w:del w:id="2939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"https://denkbr.atlassian.net/browse/BR-32"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2940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6674FE" w14:textId="77777777" w:rsidR="003A2F39" w:rsidRDefault="00773BD4">
                  <w:pPr>
                    <w:rPr>
                      <w:del w:id="2941" w:author="Denis Belousov" w:date="2022-07-12T10:19:00Z"/>
                      <w:rFonts w:eastAsia="Times New Roman"/>
                    </w:rPr>
                  </w:pPr>
                  <w:del w:id="2942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"Имя" на форме "Реги...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A32352" w14:textId="77777777" w:rsidR="003A2F39" w:rsidRDefault="00773BD4">
                  <w:pPr>
                    <w:rPr>
                      <w:del w:id="2943" w:author="Denis Belousov" w:date="2022-07-12T10:19:00Z"/>
                      <w:rFonts w:eastAsia="Times New Roman"/>
                    </w:rPr>
                  </w:pPr>
                  <w:del w:id="2944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423864CA" w14:textId="77777777">
              <w:trPr>
                <w:tblCellSpacing w:w="0" w:type="dxa"/>
                <w:del w:id="2945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1C019B4" w14:textId="77777777" w:rsidR="003A2F39" w:rsidRDefault="00773BD4">
                  <w:pPr>
                    <w:rPr>
                      <w:del w:id="2946" w:author="Denis Belousov" w:date="2022-07-12T10:19:00Z"/>
                      <w:rFonts w:eastAsia="Times New Roman"/>
                    </w:rPr>
                  </w:pPr>
                  <w:del w:id="2947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A6D38C" w14:textId="77777777" w:rsidR="003A2F39" w:rsidRDefault="00000000">
                  <w:pPr>
                    <w:rPr>
                      <w:del w:id="2948" w:author="Denis Belousov" w:date="2022-07-12T10:19:00Z"/>
                      <w:rFonts w:eastAsia="Times New Roman"/>
                    </w:rPr>
                  </w:pPr>
                  <w:del w:id="2949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"https://denkbr.atlassian.net/browse/BR-33"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2950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0E94CC" w14:textId="77777777" w:rsidR="003A2F39" w:rsidRDefault="00773BD4">
                  <w:pPr>
                    <w:rPr>
                      <w:del w:id="2951" w:author="Denis Belousov" w:date="2022-07-12T10:19:00Z"/>
                      <w:rFonts w:eastAsia="Times New Roman"/>
                    </w:rPr>
                  </w:pPr>
                  <w:del w:id="2952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"Имя" на форме "Реги...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6F4860" w14:textId="77777777" w:rsidR="003A2F39" w:rsidRDefault="00773BD4">
                  <w:pPr>
                    <w:rPr>
                      <w:del w:id="2953" w:author="Denis Belousov" w:date="2022-07-12T10:19:00Z"/>
                      <w:rFonts w:eastAsia="Times New Roman"/>
                    </w:rPr>
                  </w:pPr>
                  <w:del w:id="2954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494FD954" w14:textId="77777777">
              <w:trPr>
                <w:tblCellSpacing w:w="0" w:type="dxa"/>
                <w:del w:id="2955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7F7207" w14:textId="77777777" w:rsidR="003A2F39" w:rsidRDefault="00773BD4">
                  <w:pPr>
                    <w:rPr>
                      <w:del w:id="2956" w:author="Denis Belousov" w:date="2022-07-12T10:19:00Z"/>
                      <w:rFonts w:eastAsia="Times New Roman"/>
                    </w:rPr>
                  </w:pPr>
                  <w:del w:id="2957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462573" w14:textId="77777777" w:rsidR="003A2F39" w:rsidRDefault="00000000">
                  <w:pPr>
                    <w:rPr>
                      <w:del w:id="2958" w:author="Denis Belousov" w:date="2022-07-12T10:19:00Z"/>
                      <w:rFonts w:eastAsia="Times New Roman"/>
                    </w:rPr>
                  </w:pPr>
                  <w:del w:id="2959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"https://denkbr.atlassian.net/browse/BR-34"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2960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177B60" w14:textId="77777777" w:rsidR="003A2F39" w:rsidRDefault="00773BD4">
                  <w:pPr>
                    <w:rPr>
                      <w:del w:id="2961" w:author="Denis Belousov" w:date="2022-07-12T10:19:00Z"/>
                      <w:rFonts w:eastAsia="Times New Roman"/>
                    </w:rPr>
                  </w:pPr>
                  <w:del w:id="2962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"Имя" на форме "Реги...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1E50079" w14:textId="77777777" w:rsidR="003A2F39" w:rsidRDefault="00773BD4">
                  <w:pPr>
                    <w:rPr>
                      <w:del w:id="2963" w:author="Denis Belousov" w:date="2022-07-12T10:19:00Z"/>
                      <w:rFonts w:eastAsia="Times New Roman"/>
                    </w:rPr>
                  </w:pPr>
                  <w:del w:id="2964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46BDD64D" w14:textId="77777777">
              <w:trPr>
                <w:tblCellSpacing w:w="0" w:type="dxa"/>
                <w:del w:id="2965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514E47" w14:textId="77777777" w:rsidR="003A2F39" w:rsidRDefault="00773BD4">
                  <w:pPr>
                    <w:rPr>
                      <w:del w:id="2966" w:author="Denis Belousov" w:date="2022-07-12T10:19:00Z"/>
                      <w:rFonts w:eastAsia="Times New Roman"/>
                    </w:rPr>
                  </w:pPr>
                  <w:del w:id="2967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34AD58" w14:textId="77777777" w:rsidR="003A2F39" w:rsidRDefault="00000000">
                  <w:pPr>
                    <w:rPr>
                      <w:del w:id="2968" w:author="Denis Belousov" w:date="2022-07-12T10:19:00Z"/>
                      <w:rFonts w:eastAsia="Times New Roman"/>
                    </w:rPr>
                  </w:pPr>
                  <w:del w:id="2969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"https://denkbr.atlassian.net/browse/BR-35"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2970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EAE19B" w14:textId="77777777" w:rsidR="003A2F39" w:rsidRDefault="00773BD4">
                  <w:pPr>
                    <w:rPr>
                      <w:del w:id="2971" w:author="Denis Belousov" w:date="2022-07-12T10:19:00Z"/>
                      <w:rFonts w:eastAsia="Times New Roman"/>
                    </w:rPr>
                  </w:pPr>
                  <w:del w:id="2972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"Имя" на форме "Реги...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DDF2F0" w14:textId="77777777" w:rsidR="003A2F39" w:rsidRDefault="00773BD4">
                  <w:pPr>
                    <w:rPr>
                      <w:del w:id="2973" w:author="Denis Belousov" w:date="2022-07-12T10:19:00Z"/>
                      <w:rFonts w:eastAsia="Times New Roman"/>
                    </w:rPr>
                  </w:pPr>
                  <w:del w:id="2974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6AB4EB73" w14:textId="77777777">
              <w:trPr>
                <w:tblCellSpacing w:w="0" w:type="dxa"/>
                <w:del w:id="2975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D31E36" w14:textId="77777777" w:rsidR="003A2F39" w:rsidRDefault="00773BD4">
                  <w:pPr>
                    <w:rPr>
                      <w:del w:id="2976" w:author="Denis Belousov" w:date="2022-07-12T10:19:00Z"/>
                      <w:rFonts w:eastAsia="Times New Roman"/>
                    </w:rPr>
                  </w:pPr>
                  <w:del w:id="2977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3B0071" w14:textId="77777777" w:rsidR="003A2F39" w:rsidRDefault="00000000">
                  <w:pPr>
                    <w:rPr>
                      <w:del w:id="2978" w:author="Denis Belousov" w:date="2022-07-12T10:19:00Z"/>
                      <w:rFonts w:eastAsia="Times New Roman"/>
                    </w:rPr>
                  </w:pPr>
                  <w:del w:id="2979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"https://denkbr.atlassian.net/browse/BR-20"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2980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8CCE96" w14:textId="77777777" w:rsidR="003A2F39" w:rsidRDefault="00773BD4">
                  <w:pPr>
                    <w:rPr>
                      <w:del w:id="2981" w:author="Denis Belousov" w:date="2022-07-12T10:19:00Z"/>
                      <w:rFonts w:eastAsia="Times New Roman"/>
                    </w:rPr>
                  </w:pPr>
                  <w:del w:id="2982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форма регистрации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DE1ABF" w14:textId="77777777" w:rsidR="003A2F39" w:rsidRDefault="00773BD4">
                  <w:pPr>
                    <w:rPr>
                      <w:del w:id="2983" w:author="Denis Belousov" w:date="2022-07-12T10:19:00Z"/>
                      <w:rFonts w:eastAsia="Times New Roman"/>
                    </w:rPr>
                  </w:pPr>
                  <w:del w:id="2984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39B9815B" w14:textId="77777777" w:rsidR="003A2F39" w:rsidRDefault="003A2F39">
            <w:pPr>
              <w:rPr>
                <w:del w:id="2985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2DCFFDC8" w14:textId="77777777" w:rsidR="00403DD2" w:rsidRDefault="00403DD2">
      <w:pPr>
        <w:rPr>
          <w:ins w:id="2986" w:author="Denis Belousov" w:date="2022-07-12T10:19:00Z"/>
          <w:rFonts w:eastAsia="Times New Roman"/>
        </w:rPr>
      </w:pPr>
    </w:p>
    <w:tbl>
      <w:tblPr>
        <w:tblW w:w="5004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1368"/>
        <w:gridCol w:w="6071"/>
      </w:tblGrid>
      <w:tr w:rsidR="00403DD2" w14:paraId="750FC0DB" w14:textId="77777777" w:rsidTr="001F2FEC">
        <w:trPr>
          <w:ins w:id="2987" w:author="Denis Belousov" w:date="2022-07-12T10:19:00Z"/>
        </w:trPr>
        <w:tc>
          <w:tcPr>
            <w:tcW w:w="13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47A146" w14:textId="77777777" w:rsidR="00403DD2" w:rsidRDefault="00000000">
            <w:pPr>
              <w:rPr>
                <w:ins w:id="2988" w:author="Denis Belousov" w:date="2022-07-12T10:19:00Z"/>
                <w:rFonts w:eastAsia="Times New Roman"/>
              </w:rPr>
            </w:pPr>
            <w:ins w:id="2989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363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02B613" w14:textId="100383DD" w:rsidR="00403DD2" w:rsidRDefault="00FF6A5F">
            <w:pPr>
              <w:rPr>
                <w:ins w:id="2990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BF081" wp14:editId="71E676B2">
                  <wp:extent cx="3084600" cy="2286000"/>
                  <wp:effectExtent l="0" t="0" r="1905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2991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345278DE" w14:textId="77777777" w:rsidTr="001F2FEC">
        <w:trPr>
          <w:ins w:id="2992" w:author="Denis Belousov" w:date="2022-07-12T10:19:00Z"/>
        </w:trPr>
        <w:tc>
          <w:tcPr>
            <w:tcW w:w="13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6761C" w14:textId="77777777" w:rsidR="00403DD2" w:rsidRDefault="00000000">
            <w:pPr>
              <w:rPr>
                <w:ins w:id="2993" w:author="Denis Belousov" w:date="2022-07-12T10:19:00Z"/>
                <w:rFonts w:eastAsia="Times New Roman"/>
              </w:rPr>
            </w:pPr>
            <w:ins w:id="2994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363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04"/>
              <w:gridCol w:w="734"/>
              <w:gridCol w:w="4574"/>
              <w:gridCol w:w="712"/>
            </w:tblGrid>
            <w:tr w:rsidR="00403DD2" w14:paraId="33FE1424" w14:textId="77777777">
              <w:trPr>
                <w:tblCellSpacing w:w="0" w:type="dxa"/>
                <w:ins w:id="2995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CE0763" w14:textId="77777777" w:rsidR="00403DD2" w:rsidRDefault="00000000">
                  <w:pPr>
                    <w:rPr>
                      <w:ins w:id="2996" w:author="Denis Belousov" w:date="2022-07-12T10:19:00Z"/>
                      <w:rFonts w:eastAsia="Times New Roman"/>
                    </w:rPr>
                  </w:pPr>
                  <w:ins w:id="2997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403DD2" w14:paraId="0ACCD212" w14:textId="77777777">
              <w:trPr>
                <w:tblCellSpacing w:w="0" w:type="dxa"/>
                <w:ins w:id="2998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57853E" w14:textId="77777777" w:rsidR="00403DD2" w:rsidRDefault="00000000">
                  <w:pPr>
                    <w:rPr>
                      <w:ins w:id="2999" w:author="Denis Belousov" w:date="2022-07-12T10:19:00Z"/>
                      <w:rFonts w:eastAsia="Times New Roman"/>
                    </w:rPr>
                  </w:pPr>
                  <w:ins w:id="3000" w:author="Denis Belousov" w:date="2022-07-12T10:19:00Z">
                    <w:r>
                      <w:rPr>
                        <w:rFonts w:eastAsia="Times New Roman"/>
                      </w:rPr>
                      <w:t xml:space="preserve">blocks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9F5F08" w14:textId="77777777" w:rsidR="00403DD2" w:rsidRDefault="00000000">
                  <w:pPr>
                    <w:rPr>
                      <w:ins w:id="3001" w:author="Denis Belousov" w:date="2022-07-12T10:19:00Z"/>
                      <w:rFonts w:eastAsia="Times New Roman"/>
                    </w:rPr>
                  </w:pPr>
                  <w:ins w:id="3002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"https://denkbr.atlassian.net/browse/BR-30" </w:instrText>
                    </w:r>
                  </w:ins>
                  <w:r>
                    <w:rPr>
                      <w:rFonts w:eastAsia="Times New Roman"/>
                    </w:rPr>
                  </w:r>
                  <w:ins w:id="3003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BR-30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20DA8FE" w14:textId="77777777" w:rsidR="00403DD2" w:rsidRDefault="00000000">
                  <w:pPr>
                    <w:rPr>
                      <w:ins w:id="3004" w:author="Denis Belousov" w:date="2022-07-12T10:19:00Z"/>
                      <w:rFonts w:eastAsia="Times New Roman"/>
                    </w:rPr>
                  </w:pPr>
                  <w:ins w:id="3005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"Имя" на форме "Реги...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19187B" w14:textId="77777777" w:rsidR="00403DD2" w:rsidRDefault="00000000">
                  <w:pPr>
                    <w:rPr>
                      <w:ins w:id="3006" w:author="Denis Belousov" w:date="2022-07-12T10:19:00Z"/>
                      <w:rFonts w:eastAsia="Times New Roman"/>
                    </w:rPr>
                  </w:pPr>
                  <w:ins w:id="3007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  <w:tr w:rsidR="00403DD2" w14:paraId="613838F4" w14:textId="77777777">
              <w:trPr>
                <w:tblCellSpacing w:w="0" w:type="dxa"/>
                <w:ins w:id="3008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A3B688" w14:textId="77777777" w:rsidR="00403DD2" w:rsidRDefault="00000000">
                  <w:pPr>
                    <w:rPr>
                      <w:ins w:id="3009" w:author="Denis Belousov" w:date="2022-07-12T10:19:00Z"/>
                      <w:rFonts w:eastAsia="Times New Roman"/>
                    </w:rPr>
                  </w:pPr>
                  <w:ins w:id="3010" w:author="Denis Belousov" w:date="2022-07-12T10:19:00Z">
                    <w:r>
                      <w:rPr>
                        <w:rFonts w:eastAsia="Times New Roman"/>
                      </w:rPr>
                      <w:t xml:space="preserve">blocks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9E6FE0" w14:textId="77777777" w:rsidR="00403DD2" w:rsidRDefault="00000000">
                  <w:pPr>
                    <w:rPr>
                      <w:ins w:id="3011" w:author="Denis Belousov" w:date="2022-07-12T10:19:00Z"/>
                      <w:rFonts w:eastAsia="Times New Roman"/>
                    </w:rPr>
                  </w:pPr>
                  <w:ins w:id="3012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"https://denkbr.atlassian.net/browse/BR-31" </w:instrText>
                    </w:r>
                  </w:ins>
                  <w:r>
                    <w:rPr>
                      <w:rFonts w:eastAsia="Times New Roman"/>
                    </w:rPr>
                  </w:r>
                  <w:ins w:id="3013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BR-31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36B093" w14:textId="77777777" w:rsidR="00403DD2" w:rsidRDefault="00000000">
                  <w:pPr>
                    <w:rPr>
                      <w:ins w:id="3014" w:author="Denis Belousov" w:date="2022-07-12T10:19:00Z"/>
                      <w:rFonts w:eastAsia="Times New Roman"/>
                    </w:rPr>
                  </w:pPr>
                  <w:ins w:id="3015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"Имя" на форме "Реги...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20ED31" w14:textId="77777777" w:rsidR="00403DD2" w:rsidRDefault="00000000">
                  <w:pPr>
                    <w:rPr>
                      <w:ins w:id="3016" w:author="Denis Belousov" w:date="2022-07-12T10:19:00Z"/>
                      <w:rFonts w:eastAsia="Times New Roman"/>
                    </w:rPr>
                  </w:pPr>
                  <w:ins w:id="3017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  <w:tr w:rsidR="00403DD2" w14:paraId="567BD0E9" w14:textId="77777777">
              <w:trPr>
                <w:tblCellSpacing w:w="0" w:type="dxa"/>
                <w:ins w:id="3018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EDE5C5" w14:textId="77777777" w:rsidR="00403DD2" w:rsidRDefault="00000000">
                  <w:pPr>
                    <w:rPr>
                      <w:ins w:id="3019" w:author="Denis Belousov" w:date="2022-07-12T10:19:00Z"/>
                      <w:rFonts w:eastAsia="Times New Roman"/>
                    </w:rPr>
                  </w:pPr>
                  <w:ins w:id="3020" w:author="Denis Belousov" w:date="2022-07-12T10:19:00Z">
                    <w:r>
                      <w:rPr>
                        <w:rFonts w:eastAsia="Times New Roman"/>
                      </w:rPr>
                      <w:t xml:space="preserve">blocks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949D71" w14:textId="77777777" w:rsidR="00403DD2" w:rsidRDefault="00000000">
                  <w:pPr>
                    <w:rPr>
                      <w:ins w:id="3021" w:author="Denis Belousov" w:date="2022-07-12T10:19:00Z"/>
                      <w:rFonts w:eastAsia="Times New Roman"/>
                    </w:rPr>
                  </w:pPr>
                  <w:ins w:id="3022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"https://denkbr.atlassian.net/browse/BR-32" </w:instrText>
                    </w:r>
                  </w:ins>
                  <w:r>
                    <w:rPr>
                      <w:rFonts w:eastAsia="Times New Roman"/>
                    </w:rPr>
                  </w:r>
                  <w:ins w:id="3023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BR-32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68E0F3" w14:textId="77777777" w:rsidR="00403DD2" w:rsidRDefault="00000000">
                  <w:pPr>
                    <w:rPr>
                      <w:ins w:id="3024" w:author="Denis Belousov" w:date="2022-07-12T10:19:00Z"/>
                      <w:rFonts w:eastAsia="Times New Roman"/>
                    </w:rPr>
                  </w:pPr>
                  <w:ins w:id="3025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"Имя" на форме "Реги...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8AAF82" w14:textId="77777777" w:rsidR="00403DD2" w:rsidRDefault="00000000">
                  <w:pPr>
                    <w:rPr>
                      <w:ins w:id="3026" w:author="Denis Belousov" w:date="2022-07-12T10:19:00Z"/>
                      <w:rFonts w:eastAsia="Times New Roman"/>
                    </w:rPr>
                  </w:pPr>
                  <w:ins w:id="3027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  <w:tr w:rsidR="00403DD2" w14:paraId="159D86CE" w14:textId="77777777">
              <w:trPr>
                <w:tblCellSpacing w:w="0" w:type="dxa"/>
                <w:ins w:id="3028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0A6DCF" w14:textId="77777777" w:rsidR="00403DD2" w:rsidRDefault="00000000">
                  <w:pPr>
                    <w:rPr>
                      <w:ins w:id="3029" w:author="Denis Belousov" w:date="2022-07-12T10:19:00Z"/>
                      <w:rFonts w:eastAsia="Times New Roman"/>
                    </w:rPr>
                  </w:pPr>
                  <w:ins w:id="3030" w:author="Denis Belousov" w:date="2022-07-12T10:19:00Z">
                    <w:r>
                      <w:rPr>
                        <w:rFonts w:eastAsia="Times New Roman"/>
                      </w:rPr>
                      <w:t xml:space="preserve">blocks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237F02" w14:textId="77777777" w:rsidR="00403DD2" w:rsidRDefault="00000000">
                  <w:pPr>
                    <w:rPr>
                      <w:ins w:id="3031" w:author="Denis Belousov" w:date="2022-07-12T10:19:00Z"/>
                      <w:rFonts w:eastAsia="Times New Roman"/>
                    </w:rPr>
                  </w:pPr>
                  <w:ins w:id="3032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"https://denkbr.atlassian.net/browse/BR-33" </w:instrText>
                    </w:r>
                  </w:ins>
                  <w:r>
                    <w:rPr>
                      <w:rFonts w:eastAsia="Times New Roman"/>
                    </w:rPr>
                  </w:r>
                  <w:ins w:id="3033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BR-33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ACC3D46" w14:textId="77777777" w:rsidR="00403DD2" w:rsidRDefault="00000000">
                  <w:pPr>
                    <w:rPr>
                      <w:ins w:id="3034" w:author="Denis Belousov" w:date="2022-07-12T10:19:00Z"/>
                      <w:rFonts w:eastAsia="Times New Roman"/>
                    </w:rPr>
                  </w:pPr>
                  <w:ins w:id="3035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"Имя" на форме "Реги...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57A68F" w14:textId="77777777" w:rsidR="00403DD2" w:rsidRDefault="00000000">
                  <w:pPr>
                    <w:rPr>
                      <w:ins w:id="3036" w:author="Denis Belousov" w:date="2022-07-12T10:19:00Z"/>
                      <w:rFonts w:eastAsia="Times New Roman"/>
                    </w:rPr>
                  </w:pPr>
                  <w:ins w:id="3037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  <w:tr w:rsidR="00403DD2" w14:paraId="23A7B3BA" w14:textId="77777777">
              <w:trPr>
                <w:tblCellSpacing w:w="0" w:type="dxa"/>
                <w:ins w:id="3038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4951EB" w14:textId="77777777" w:rsidR="00403DD2" w:rsidRDefault="00000000">
                  <w:pPr>
                    <w:rPr>
                      <w:ins w:id="3039" w:author="Denis Belousov" w:date="2022-07-12T10:19:00Z"/>
                      <w:rFonts w:eastAsia="Times New Roman"/>
                    </w:rPr>
                  </w:pPr>
                  <w:ins w:id="3040" w:author="Denis Belousov" w:date="2022-07-12T10:19:00Z">
                    <w:r>
                      <w:rPr>
                        <w:rFonts w:eastAsia="Times New Roman"/>
                      </w:rPr>
                      <w:t xml:space="preserve">blocks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D89058" w14:textId="77777777" w:rsidR="00403DD2" w:rsidRDefault="00000000">
                  <w:pPr>
                    <w:rPr>
                      <w:ins w:id="3041" w:author="Denis Belousov" w:date="2022-07-12T10:19:00Z"/>
                      <w:rFonts w:eastAsia="Times New Roman"/>
                    </w:rPr>
                  </w:pPr>
                  <w:ins w:id="3042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"https://denkbr.atlassian.net/browse/BR-34" </w:instrText>
                    </w:r>
                  </w:ins>
                  <w:r>
                    <w:rPr>
                      <w:rFonts w:eastAsia="Times New Roman"/>
                    </w:rPr>
                  </w:r>
                  <w:ins w:id="3043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BR-34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264FFE" w14:textId="77777777" w:rsidR="00403DD2" w:rsidRDefault="00000000">
                  <w:pPr>
                    <w:rPr>
                      <w:ins w:id="3044" w:author="Denis Belousov" w:date="2022-07-12T10:19:00Z"/>
                      <w:rFonts w:eastAsia="Times New Roman"/>
                    </w:rPr>
                  </w:pPr>
                  <w:ins w:id="3045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"Имя" на форме "Реги...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D79CD1" w14:textId="77777777" w:rsidR="00403DD2" w:rsidRDefault="00000000">
                  <w:pPr>
                    <w:rPr>
                      <w:ins w:id="3046" w:author="Denis Belousov" w:date="2022-07-12T10:19:00Z"/>
                      <w:rFonts w:eastAsia="Times New Roman"/>
                    </w:rPr>
                  </w:pPr>
                  <w:ins w:id="3047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  <w:tr w:rsidR="00403DD2" w14:paraId="0546EF9D" w14:textId="77777777">
              <w:trPr>
                <w:tblCellSpacing w:w="0" w:type="dxa"/>
                <w:ins w:id="3048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A6AA14" w14:textId="77777777" w:rsidR="00403DD2" w:rsidRDefault="00000000">
                  <w:pPr>
                    <w:rPr>
                      <w:ins w:id="3049" w:author="Denis Belousov" w:date="2022-07-12T10:19:00Z"/>
                      <w:rFonts w:eastAsia="Times New Roman"/>
                    </w:rPr>
                  </w:pPr>
                  <w:ins w:id="3050" w:author="Denis Belousov" w:date="2022-07-12T10:19:00Z">
                    <w:r>
                      <w:rPr>
                        <w:rFonts w:eastAsia="Times New Roman"/>
                      </w:rPr>
                      <w:t xml:space="preserve">blocks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D7B45B" w14:textId="77777777" w:rsidR="00403DD2" w:rsidRDefault="00000000">
                  <w:pPr>
                    <w:rPr>
                      <w:ins w:id="3051" w:author="Denis Belousov" w:date="2022-07-12T10:19:00Z"/>
                      <w:rFonts w:eastAsia="Times New Roman"/>
                    </w:rPr>
                  </w:pPr>
                  <w:ins w:id="3052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"https://denkbr.atlassian.net/browse/BR-35" </w:instrText>
                    </w:r>
                  </w:ins>
                  <w:r>
                    <w:rPr>
                      <w:rFonts w:eastAsia="Times New Roman"/>
                    </w:rPr>
                  </w:r>
                  <w:ins w:id="3053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BR-35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2EE0E5" w14:textId="77777777" w:rsidR="00403DD2" w:rsidRDefault="00000000">
                  <w:pPr>
                    <w:rPr>
                      <w:ins w:id="3054" w:author="Denis Belousov" w:date="2022-07-12T10:19:00Z"/>
                      <w:rFonts w:eastAsia="Times New Roman"/>
                    </w:rPr>
                  </w:pPr>
                  <w:ins w:id="3055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"Имя" на форме "Реги...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76A93B" w14:textId="77777777" w:rsidR="00403DD2" w:rsidRDefault="00000000">
                  <w:pPr>
                    <w:rPr>
                      <w:ins w:id="3056" w:author="Denis Belousov" w:date="2022-07-12T10:19:00Z"/>
                      <w:rFonts w:eastAsia="Times New Roman"/>
                    </w:rPr>
                  </w:pPr>
                  <w:ins w:id="3057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  <w:tr w:rsidR="00403DD2" w14:paraId="6FFC2029" w14:textId="77777777">
              <w:trPr>
                <w:tblCellSpacing w:w="0" w:type="dxa"/>
                <w:ins w:id="3058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D630FD6" w14:textId="77777777" w:rsidR="00403DD2" w:rsidRDefault="00000000">
                  <w:pPr>
                    <w:rPr>
                      <w:ins w:id="3059" w:author="Denis Belousov" w:date="2022-07-12T10:19:00Z"/>
                      <w:rFonts w:eastAsia="Times New Roman"/>
                    </w:rPr>
                  </w:pPr>
                  <w:ins w:id="3060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634841" w14:textId="77777777" w:rsidR="00403DD2" w:rsidRDefault="00000000">
                  <w:pPr>
                    <w:rPr>
                      <w:ins w:id="3061" w:author="Denis Belousov" w:date="2022-07-12T10:19:00Z"/>
                      <w:rFonts w:eastAsia="Times New Roman"/>
                    </w:rPr>
                  </w:pPr>
                  <w:ins w:id="3062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"https://denkbr.atlassian.net/browse/BR-20" </w:instrText>
                    </w:r>
                  </w:ins>
                  <w:r>
                    <w:rPr>
                      <w:rFonts w:eastAsia="Times New Roman"/>
                    </w:rPr>
                  </w:r>
                  <w:ins w:id="3063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BR-20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D7B256" w14:textId="77777777" w:rsidR="00403DD2" w:rsidRDefault="00000000">
                  <w:pPr>
                    <w:rPr>
                      <w:ins w:id="3064" w:author="Denis Belousov" w:date="2022-07-12T10:19:00Z"/>
                      <w:rFonts w:eastAsia="Times New Roman"/>
                    </w:rPr>
                  </w:pPr>
                  <w:ins w:id="3065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форма регистрации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E18D72" w14:textId="77777777" w:rsidR="00403DD2" w:rsidRDefault="00000000">
                  <w:pPr>
                    <w:rPr>
                      <w:ins w:id="3066" w:author="Denis Belousov" w:date="2022-07-12T10:19:00Z"/>
                      <w:rFonts w:eastAsia="Times New Roman"/>
                    </w:rPr>
                  </w:pPr>
                  <w:ins w:id="3067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366AA541" w14:textId="77777777" w:rsidR="00403DD2" w:rsidRDefault="00403DD2">
            <w:pPr>
              <w:rPr>
                <w:ins w:id="3068" w:author="Denis Belousov" w:date="2022-07-12T10:19:00Z"/>
                <w:rFonts w:eastAsia="Times New Roman"/>
              </w:rPr>
            </w:pPr>
          </w:p>
        </w:tc>
      </w:tr>
      <w:tr w:rsidR="00403DD2" w14:paraId="2A287B73" w14:textId="77777777" w:rsidTr="001F2FEC">
        <w:trPr>
          <w:ins w:id="3069" w:author="Denis Belousov" w:date="2022-07-12T10:19:00Z"/>
        </w:trPr>
        <w:tc>
          <w:tcPr>
            <w:tcW w:w="13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F3B6B6" w14:textId="77777777" w:rsidR="00403DD2" w:rsidRDefault="00000000">
            <w:pPr>
              <w:rPr>
                <w:ins w:id="3070" w:author="Denis Belousov" w:date="2022-07-12T10:19:00Z"/>
                <w:rFonts w:eastAsia="Times New Roman"/>
              </w:rPr>
            </w:pPr>
            <w:ins w:id="3071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363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B54AB1" w14:textId="77777777" w:rsidR="00403DD2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ins w:id="3072" w:author="Denis Belousov" w:date="2022-07-12T10:19:00Z"/>
                <w:rFonts w:eastAsia="Times New Roman"/>
              </w:rPr>
            </w:pPr>
            <w:ins w:id="3073" w:author="Denis Belousov" w:date="2022-07-12T10:19:00Z">
              <w:r>
                <w:rPr>
                  <w:rFonts w:eastAsia="Times New Roman"/>
                </w:rPr>
                <w:t>Перейти на сайт  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"https://qa.neapro.site/)" \o "smart-link" </w:instrText>
              </w:r>
            </w:ins>
            <w:r>
              <w:rPr>
                <w:rFonts w:eastAsia="Times New Roman"/>
              </w:rPr>
            </w:r>
            <w:ins w:id="307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https://qa.neapro.site/)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0FFF5BB2" w14:textId="77777777" w:rsidR="00403DD2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ins w:id="3075" w:author="Denis Belousov" w:date="2022-07-12T10:19:00Z"/>
                <w:rFonts w:eastAsia="Times New Roman"/>
              </w:rPr>
            </w:pPr>
            <w:ins w:id="3076" w:author="Denis Belousov" w:date="2022-07-12T10:19:00Z">
              <w:r>
                <w:rPr>
                  <w:rFonts w:eastAsia="Times New Roman"/>
                </w:rPr>
                <w:t>Перейти на форму входа</w:t>
              </w:r>
            </w:ins>
          </w:p>
          <w:p w14:paraId="526D64A6" w14:textId="77777777" w:rsidR="00403DD2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ins w:id="3077" w:author="Denis Belousov" w:date="2022-07-12T10:19:00Z"/>
                <w:rFonts w:eastAsia="Times New Roman"/>
              </w:rPr>
            </w:pPr>
            <w:ins w:id="3078" w:author="Denis Belousov" w:date="2022-07-12T10:19:00Z">
              <w:r>
                <w:rPr>
                  <w:rFonts w:eastAsia="Times New Roman"/>
                </w:rPr>
                <w:t>Нажать на кнопку "Регистрация"</w:t>
              </w:r>
            </w:ins>
          </w:p>
          <w:p w14:paraId="49BB1BDB" w14:textId="77777777" w:rsidR="00403DD2" w:rsidRDefault="00000000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ins w:id="3079" w:author="Denis Belousov" w:date="2022-07-12T10:19:00Z"/>
                <w:rFonts w:eastAsia="Times New Roman"/>
              </w:rPr>
            </w:pPr>
            <w:ins w:id="3080" w:author="Denis Belousov" w:date="2022-07-12T10:19:00Z">
              <w:r>
                <w:rPr>
                  <w:rFonts w:eastAsia="Times New Roman"/>
                </w:rPr>
                <w:lastRenderedPageBreak/>
                <w:t>Проверить наличие полей и кнопок на форме "Регистрация".</w:t>
              </w:r>
            </w:ins>
          </w:p>
        </w:tc>
      </w:tr>
      <w:tr w:rsidR="00403DD2" w14:paraId="20D5B282" w14:textId="77777777" w:rsidTr="001F2FEC">
        <w:trPr>
          <w:ins w:id="3081" w:author="Denis Belousov" w:date="2022-07-12T10:19:00Z"/>
        </w:trPr>
        <w:tc>
          <w:tcPr>
            <w:tcW w:w="13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14AAEA" w14:textId="77777777" w:rsidR="00403DD2" w:rsidRDefault="00000000">
            <w:pPr>
              <w:rPr>
                <w:ins w:id="3082" w:author="Denis Belousov" w:date="2022-07-12T10:19:00Z"/>
                <w:rFonts w:eastAsia="Times New Roman"/>
              </w:rPr>
            </w:pPr>
            <w:ins w:id="3083" w:author="Denis Belousov" w:date="2022-07-12T10:19:00Z">
              <w:r>
                <w:rPr>
                  <w:rFonts w:eastAsia="Times New Roman"/>
                  <w:b/>
                  <w:bCs/>
                </w:rPr>
                <w:lastRenderedPageBreak/>
                <w:t>Actual result:</w:t>
              </w:r>
            </w:ins>
          </w:p>
        </w:tc>
        <w:tc>
          <w:tcPr>
            <w:tcW w:w="363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EDBF6E" w14:textId="77777777" w:rsidR="00403DD2" w:rsidRDefault="00000000">
            <w:pPr>
              <w:pStyle w:val="a5"/>
              <w:rPr>
                <w:ins w:id="3084" w:author="Denis Belousov" w:date="2022-07-12T10:19:00Z"/>
              </w:rPr>
            </w:pPr>
            <w:ins w:id="3085" w:author="Denis Belousov" w:date="2022-07-12T10:19:00Z">
              <w:r>
                <w:t>Нет формы регистрации. Нет кнопки “Регистрация” на форме входа на платформу.</w:t>
              </w:r>
            </w:ins>
          </w:p>
        </w:tc>
      </w:tr>
      <w:tr w:rsidR="00FF6A5F" w14:paraId="4AA6AE92" w14:textId="77777777" w:rsidTr="001F2FEC">
        <w:tc>
          <w:tcPr>
            <w:tcW w:w="136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2DED0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363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EA400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0|i0007r: </w:t>
            </w:r>
          </w:p>
        </w:tc>
      </w:tr>
      <w:tr w:rsidR="003A2F39" w14:paraId="25EF1591" w14:textId="77777777" w:rsidTr="001F2FEC">
        <w:trPr>
          <w:gridBefore w:val="1"/>
          <w:del w:id="3086" w:author="Denis Belousov" w:date="2022-07-12T10:19:00Z"/>
        </w:trPr>
        <w:tc>
          <w:tcPr>
            <w:tcW w:w="43" w:type="pct"/>
            <w:shd w:val="clear" w:color="auto" w:fill="BBBBBB"/>
            <w:noWrap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72470F1" w14:textId="77777777" w:rsidR="003A2F39" w:rsidRDefault="00773BD4">
            <w:pPr>
              <w:jc w:val="center"/>
              <w:rPr>
                <w:del w:id="3087" w:author="Denis Belousov" w:date="2022-07-12T10:19:00Z"/>
                <w:rFonts w:eastAsia="Times New Roman"/>
              </w:rPr>
            </w:pPr>
            <w:del w:id="3088" w:author="Denis Belousov" w:date="2022-07-12T10:19:00Z">
              <w:r>
                <w:rPr>
                  <w:rFonts w:eastAsia="Times New Roman"/>
                </w:rPr>
                <w:delText> </w:delText>
              </w:r>
              <w:r>
                <w:rPr>
                  <w:rFonts w:eastAsia="Times New Roman"/>
                  <w:b/>
                  <w:bCs/>
                  <w:color w:val="FFFFFF"/>
                </w:rPr>
                <w:delText>Description</w:delText>
              </w:r>
              <w:r>
                <w:rPr>
                  <w:rFonts w:eastAsia="Times New Roman"/>
                </w:rPr>
                <w:delText xml:space="preserve">  </w:delText>
              </w:r>
            </w:del>
          </w:p>
        </w:tc>
        <w:tc>
          <w:tcPr>
            <w:tcW w:w="3611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0DBBEC" w14:textId="77777777" w:rsidR="003A2F39" w:rsidRDefault="00773BD4">
            <w:pPr>
              <w:rPr>
                <w:del w:id="3089" w:author="Denis Belousov" w:date="2022-07-12T10:19:00Z"/>
                <w:rFonts w:eastAsia="Times New Roman"/>
              </w:rPr>
            </w:pPr>
            <w:del w:id="3090" w:author="Denis Belousov" w:date="2022-07-12T10:19:00Z">
              <w:r>
                <w:rPr>
                  <w:rFonts w:eastAsia="Times New Roman"/>
                </w:rPr>
                <w:delText> </w:delText>
              </w:r>
            </w:del>
          </w:p>
        </w:tc>
      </w:tr>
    </w:tbl>
    <w:p w14:paraId="601B246E" w14:textId="77777777" w:rsidR="003A2F39" w:rsidRDefault="003A2F39">
      <w:pPr>
        <w:rPr>
          <w:del w:id="3091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3A2F39" w14:paraId="2C79B672" w14:textId="77777777">
        <w:trPr>
          <w:tblCellSpacing w:w="0" w:type="dxa"/>
          <w:del w:id="3092" w:author="Denis Belousov" w:date="2022-07-12T10:19:00Z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C51781D" w14:textId="77777777" w:rsidR="003A2F39" w:rsidRDefault="00773BD4">
            <w:pPr>
              <w:pStyle w:val="a5"/>
              <w:rPr>
                <w:del w:id="3093" w:author="Denis Belousov" w:date="2022-07-12T10:19:00Z"/>
              </w:rPr>
            </w:pPr>
            <w:del w:id="3094" w:author="Denis Belousov" w:date="2022-07-12T10:19:00Z">
              <w:r>
                <w:delText>Отсутствует форма регистрации. Поле “Имя” отсутствует.</w:delText>
              </w:r>
            </w:del>
          </w:p>
        </w:tc>
      </w:tr>
    </w:tbl>
    <w:p w14:paraId="5458F8F2" w14:textId="77777777" w:rsidR="003A2F39" w:rsidRDefault="003A2F39">
      <w:pPr>
        <w:rPr>
          <w:del w:id="3095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</w:tblGrid>
      <w:tr w:rsidR="003A2F39" w14:paraId="3A7DD98A" w14:textId="77777777">
        <w:trPr>
          <w:del w:id="3096" w:author="Denis Belousov" w:date="2022-07-12T10:19:00Z"/>
        </w:trPr>
        <w:tc>
          <w:tcPr>
            <w:tcW w:w="49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534B54" w14:textId="77777777" w:rsidR="003A2F39" w:rsidRDefault="00773BD4">
            <w:pPr>
              <w:pStyle w:val="3"/>
              <w:rPr>
                <w:del w:id="3097" w:author="Denis Belousov" w:date="2022-07-12T10:19:00Z"/>
                <w:rFonts w:eastAsia="Times New Roman"/>
              </w:rPr>
            </w:pPr>
            <w:del w:id="3098" w:author="Denis Belousov" w:date="2022-07-12T10:19:00Z">
              <w:r>
                <w:rPr>
                  <w:rFonts w:eastAsia="Times New Roman"/>
                </w:rPr>
                <w:delText>[BR-30] </w:delText>
              </w:r>
              <w:r>
                <w:fldChar w:fldCharType="begin"/>
              </w:r>
              <w:r>
                <w:delInstrText>HYPERLINK "https://denkbr.atlassian.net/browse/BR-30"</w:delInstrText>
              </w:r>
              <w:r>
                <w:fldChar w:fldCharType="separate"/>
              </w:r>
            </w:del>
            <w:r w:rsidR="00000000">
              <w:rPr>
                <w:b w:val="0"/>
                <w:bCs w:val="0"/>
              </w:rPr>
              <w:t>Ошибка! Недопустимый объект гиперссылки.</w:t>
            </w:r>
            <w:del w:id="3099" w:author="Denis Belousov" w:date="2022-07-12T10:19:00Z">
              <w:r>
                <w:rPr>
                  <w:rStyle w:val="a3"/>
                  <w:rFonts w:eastAsia="Times New Roman"/>
                  <w:b w:val="0"/>
                  <w:bCs w:val="0"/>
                </w:rPr>
                <w:fldChar w:fldCharType="end"/>
              </w:r>
              <w:r>
                <w:rPr>
                  <w:rFonts w:eastAsia="Times New Roman"/>
                </w:rPr>
                <w:delText xml:space="preserve"> </w:delText>
              </w:r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 xml:space="preserve">Created: 04/Jul/22  Updated: 04/Jul/22 </w:delText>
              </w:r>
            </w:del>
          </w:p>
        </w:tc>
      </w:tr>
    </w:tbl>
    <w:p w14:paraId="7783FE10" w14:textId="77777777" w:rsidR="00403DD2" w:rsidRDefault="00403DD2">
      <w:pPr>
        <w:rPr>
          <w:ins w:id="3100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7"/>
        <w:gridCol w:w="7988"/>
      </w:tblGrid>
      <w:tr w:rsidR="00FF6A5F" w14:paraId="3FD4778F" w14:textId="77777777">
        <w:trPr>
          <w:tblCellSpacing w:w="0" w:type="dxa"/>
          <w:jc w:val="center"/>
          <w:ins w:id="3101" w:author="Denis Belousov" w:date="2022-07-12T10:19:00Z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DB6A2A7" w14:textId="77777777" w:rsidR="00403DD2" w:rsidRDefault="00000000">
            <w:pPr>
              <w:jc w:val="center"/>
              <w:rPr>
                <w:moveTo w:id="3102" w:author="Denis Belousov" w:date="2022-07-12T10:19:00Z"/>
                <w:rFonts w:eastAsia="Times New Roman"/>
              </w:rPr>
            </w:pPr>
            <w:moveToRangeStart w:id="3103" w:author="Denis Belousov" w:date="2022-07-12T10:19:00Z" w:name="move108513572"/>
            <w:moveTo w:id="3104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moveTo>
          </w:p>
        </w:tc>
        <w:tc>
          <w:tcPr>
            <w:tcW w:w="0" w:type="auto"/>
            <w:vAlign w:val="center"/>
            <w:hideMark/>
          </w:tcPr>
          <w:p w14:paraId="028A9772" w14:textId="77777777" w:rsidR="00403DD2" w:rsidRDefault="00000000">
            <w:pPr>
              <w:rPr>
                <w:moveTo w:id="3105" w:author="Denis Belousov" w:date="2022-07-12T10:19:00Z"/>
                <w:rFonts w:eastAsia="Times New Roman"/>
              </w:rPr>
            </w:pPr>
            <w:moveTo w:id="3106" w:author="Denis Belousov" w:date="2022-07-12T10:19:00Z">
              <w:r>
                <w:rPr>
                  <w:rFonts w:eastAsia="Times New Roman"/>
                </w:rPr>
                <w:t> </w:t>
              </w:r>
            </w:moveTo>
          </w:p>
        </w:tc>
      </w:tr>
    </w:tbl>
    <w:p w14:paraId="58B7621D" w14:textId="77777777" w:rsidR="00403DD2" w:rsidRDefault="00403DD2">
      <w:pPr>
        <w:rPr>
          <w:moveTo w:id="3107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429CC393" w14:textId="77777777">
        <w:trPr>
          <w:tblCellSpacing w:w="0" w:type="dxa"/>
          <w:ins w:id="3108" w:author="Denis Belousov" w:date="2022-07-12T10:19:00Z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moveToRangeEnd w:id="3103"/>
          <w:p w14:paraId="2B49A070" w14:textId="1C256206" w:rsidR="00403DD2" w:rsidRDefault="00000000" w:rsidP="001F2FEC">
            <w:pPr>
              <w:pStyle w:val="a5"/>
              <w:rPr>
                <w:ins w:id="3109" w:author="Denis Belousov" w:date="2022-07-12T10:19:00Z"/>
                <w:rFonts w:eastAsia="Times New Roman"/>
              </w:rPr>
            </w:pPr>
            <w:ins w:id="3110" w:author="Denis Belousov" w:date="2022-07-12T10:19:00Z">
              <w:r>
                <w:t>Отсутствует форма регистрации. Поле “Имя” отсутствует.</w:t>
              </w:r>
            </w:ins>
          </w:p>
        </w:tc>
      </w:tr>
    </w:tbl>
    <w:p w14:paraId="1307C4E8" w14:textId="78FCFA90" w:rsidR="00403DD2" w:rsidRDefault="00403DD2">
      <w:pPr>
        <w:rPr>
          <w:ins w:id="3111" w:author="Denis Belousov" w:date="2022-07-12T10:19:00Z"/>
          <w:rFonts w:eastAsia="Times New Roman"/>
        </w:rPr>
      </w:pPr>
    </w:p>
    <w:p w14:paraId="2C19BE57" w14:textId="77777777" w:rsidR="00403DD2" w:rsidRDefault="00000000">
      <w:pPr>
        <w:rPr>
          <w:ins w:id="3112" w:author="Denis Belousov" w:date="2022-07-12T10:19:00Z"/>
          <w:rFonts w:eastAsia="Times New Roman"/>
        </w:rPr>
      </w:pPr>
      <w:ins w:id="3113" w:author="Denis Belousov" w:date="2022-07-12T10:19:00Z">
        <w:r>
          <w:rPr>
            <w:rFonts w:eastAsia="Times New Roman"/>
          </w:rPr>
          <w:br/>
        </w:r>
        <w:r>
          <w:rPr>
            <w:rFonts w:eastAsia="Times New Roman"/>
          </w:rPr>
          <w:br w:type="page"/>
        </w:r>
      </w:ins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  <w:tblGridChange w:id="3114">
          <w:tblGrid>
            <w:gridCol w:w="8"/>
            <w:gridCol w:w="1861"/>
            <w:gridCol w:w="7"/>
            <w:gridCol w:w="7471"/>
            <w:gridCol w:w="1"/>
          </w:tblGrid>
        </w:tblGridChange>
      </w:tblGrid>
      <w:tr w:rsidR="00403DD2" w14:paraId="2DBF3714" w14:textId="77777777">
        <w:trPr>
          <w:ins w:id="3115" w:author="Denis Belousov" w:date="2022-07-12T10:19:00Z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A7E313" w14:textId="77777777" w:rsidR="00403DD2" w:rsidRDefault="00000000">
            <w:pPr>
              <w:pStyle w:val="3"/>
              <w:rPr>
                <w:ins w:id="3116" w:author="Denis Belousov" w:date="2022-07-12T10:19:00Z"/>
                <w:rFonts w:eastAsia="Times New Roman"/>
              </w:rPr>
            </w:pPr>
            <w:ins w:id="3117" w:author="Denis Belousov" w:date="2022-07-12T10:19:00Z">
              <w:r>
                <w:rPr>
                  <w:rFonts w:eastAsia="Times New Roman"/>
                </w:rPr>
                <w:lastRenderedPageBreak/>
                <w:t>[BR-30] 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"https://denkbr.atlassian.net/browse/BR-30" </w:instrText>
              </w:r>
            </w:ins>
            <w:r>
              <w:rPr>
                <w:rFonts w:eastAsia="Times New Roman"/>
              </w:rPr>
            </w:r>
            <w:ins w:id="3118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Отсутствует поле "Имя" на форме "Регистрация"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 xml:space="preserve"> </w:t>
              </w:r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04/Jul/22  Updated: 12/Jul/22 </w:t>
              </w:r>
            </w:ins>
          </w:p>
        </w:tc>
      </w:tr>
      <w:tr w:rsidR="00FF6A5F" w14:paraId="1C75AA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B0D8C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78197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69F25A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12E4B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DC7E9F" w14:textId="784CB834" w:rsidR="00403DD2" w:rsidRDefault="00000000">
            <w:pPr>
              <w:rPr>
                <w:rFonts w:eastAsia="Times New Roman"/>
              </w:rPr>
            </w:pPr>
            <w:del w:id="3119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120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121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312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741998DE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3123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124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125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17B387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126" w:author="Denis Belousov" w:date="2022-07-12T10:19:00Z">
              <w:tcPr>
                <w:tcW w:w="0" w:type="auto"/>
                <w:gridSpan w:val="3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F31C9D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4CF4FDEC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3127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128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129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50A735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130" w:author="Denis Belousov" w:date="2022-07-12T10:19:00Z">
              <w:tcPr>
                <w:tcW w:w="0" w:type="auto"/>
                <w:gridSpan w:val="3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CF7794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573271B5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3131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132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133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DBE321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134" w:author="Denis Belousov" w:date="2022-07-12T10:19:00Z">
              <w:tcPr>
                <w:tcW w:w="0" w:type="auto"/>
                <w:gridSpan w:val="3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4951AD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54105EB" w14:textId="77777777" w:rsidR="00403DD2" w:rsidRDefault="00403DD2">
      <w:pPr>
        <w:rPr>
          <w:ins w:id="3135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72"/>
        <w:gridCol w:w="1564"/>
        <w:gridCol w:w="772"/>
        <w:gridCol w:w="4867"/>
      </w:tblGrid>
      <w:tr w:rsidR="00FF6A5F" w14:paraId="431E55B7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8CE80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AF393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24AB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6A467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FF6A5F" w14:paraId="230036F6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CB2B8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513F37" w14:textId="4A8B6239" w:rsidR="00403DD2" w:rsidRDefault="00000000">
            <w:pPr>
              <w:rPr>
                <w:rFonts w:eastAsia="Times New Roman"/>
              </w:rPr>
            </w:pPr>
            <w:del w:id="3136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137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138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3139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F3204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2A5B5F" w14:textId="0A00708D" w:rsidR="00403DD2" w:rsidRDefault="00000000">
            <w:pPr>
              <w:rPr>
                <w:rFonts w:eastAsia="Times New Roman"/>
              </w:rPr>
            </w:pPr>
            <w:del w:id="3140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141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142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3143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2039BB14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9412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54469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24B9C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8574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66567E5C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CAB82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07410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714F5EED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3A80F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71582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18813278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9A1F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C80C0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228E27AD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79F09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FF09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24839D2F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94E8B2" w14:textId="083AED9B" w:rsidR="00403DD2" w:rsidRDefault="00773BD4">
            <w:pPr>
              <w:rPr>
                <w:rFonts w:eastAsia="Times New Roman"/>
              </w:rPr>
            </w:pPr>
            <w:del w:id="3144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3145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AFCE20" w14:textId="57BA11B9" w:rsidR="00403DD2" w:rsidRDefault="00A56AA9" w:rsidP="00403DD2">
            <w:pPr>
              <w:pStyle w:val="a5"/>
              <w:pPrChange w:id="3146" w:author="Denis Belousov" w:date="2022-07-12T10:19:00Z">
                <w:pPr/>
              </w:pPrChange>
            </w:pPr>
            <w:del w:id="3147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1846CBD0" wp14:editId="6F05A9B9">
                    <wp:extent cx="3084600" cy="2286000"/>
                    <wp:effectExtent l="0" t="0" r="1905" b="0"/>
                    <wp:docPr id="31" name="Рисунок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ins w:id="3148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411223CD" w14:textId="77777777">
        <w:trPr>
          <w:del w:id="3149" w:author="Denis Belousov" w:date="2022-07-12T10:19:00Z"/>
        </w:trPr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4D2321" w14:textId="77777777" w:rsidR="003A2F39" w:rsidRDefault="00773BD4">
            <w:pPr>
              <w:rPr>
                <w:del w:id="3150" w:author="Denis Belousov" w:date="2022-07-12T10:19:00Z"/>
                <w:rFonts w:eastAsia="Times New Roman"/>
              </w:rPr>
            </w:pPr>
            <w:del w:id="3151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"/>
              <w:gridCol w:w="3132"/>
              <w:gridCol w:w="2600"/>
              <w:gridCol w:w="491"/>
            </w:tblGrid>
            <w:tr w:rsidR="003A2F39" w14:paraId="2185C12C" w14:textId="77777777">
              <w:trPr>
                <w:tblCellSpacing w:w="0" w:type="dxa"/>
                <w:del w:id="3152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498BD1" w14:textId="77777777" w:rsidR="003A2F39" w:rsidRDefault="00773BD4">
                  <w:pPr>
                    <w:rPr>
                      <w:del w:id="3153" w:author="Denis Belousov" w:date="2022-07-12T10:19:00Z"/>
                      <w:rFonts w:eastAsia="Times New Roman"/>
                    </w:rPr>
                  </w:pPr>
                  <w:del w:id="3154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016CD03A" w14:textId="77777777">
              <w:trPr>
                <w:tblCellSpacing w:w="0" w:type="dxa"/>
                <w:del w:id="3155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506C5C" w14:textId="77777777" w:rsidR="003A2F39" w:rsidRDefault="00773BD4">
                  <w:pPr>
                    <w:rPr>
                      <w:del w:id="3156" w:author="Denis Belousov" w:date="2022-07-12T10:19:00Z"/>
                      <w:rFonts w:eastAsia="Times New Roman"/>
                    </w:rPr>
                  </w:pPr>
                  <w:del w:id="3157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59C1D0" w14:textId="77777777" w:rsidR="003A2F39" w:rsidRDefault="00000000">
                  <w:pPr>
                    <w:rPr>
                      <w:del w:id="3158" w:author="Denis Belousov" w:date="2022-07-12T10:19:00Z"/>
                      <w:rFonts w:eastAsia="Times New Roman"/>
                    </w:rPr>
                  </w:pPr>
                  <w:del w:id="3159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"https://denkbr.atlassian.net/browse/BR-29"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3160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6D31D7" w14:textId="77777777" w:rsidR="003A2F39" w:rsidRDefault="00773BD4">
                  <w:pPr>
                    <w:rPr>
                      <w:del w:id="3161" w:author="Denis Belousov" w:date="2022-07-12T10:19:00Z"/>
                      <w:rFonts w:eastAsia="Times New Roman"/>
                    </w:rPr>
                  </w:pPr>
                  <w:del w:id="3162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"Имя" на форме "Реги...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1DC073" w14:textId="77777777" w:rsidR="003A2F39" w:rsidRDefault="00773BD4">
                  <w:pPr>
                    <w:rPr>
                      <w:del w:id="3163" w:author="Denis Belousov" w:date="2022-07-12T10:19:00Z"/>
                      <w:rFonts w:eastAsia="Times New Roman"/>
                    </w:rPr>
                  </w:pPr>
                  <w:del w:id="3164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467CE962" w14:textId="77777777" w:rsidR="003A2F39" w:rsidRDefault="003A2F39">
            <w:pPr>
              <w:rPr>
                <w:del w:id="3165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6831DBB4" w14:textId="77777777" w:rsidR="00403DD2" w:rsidRDefault="00403DD2">
      <w:pPr>
        <w:rPr>
          <w:ins w:id="3166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362"/>
        <w:gridCol w:w="507"/>
        <w:gridCol w:w="7479"/>
        <w:tblGridChange w:id="3167">
          <w:tblGrid>
            <w:gridCol w:w="8"/>
            <w:gridCol w:w="1362"/>
            <w:gridCol w:w="507"/>
            <w:gridCol w:w="7479"/>
          </w:tblGrid>
        </w:tblGridChange>
      </w:tblGrid>
      <w:tr w:rsidR="00403DD2" w14:paraId="4F738FE6" w14:textId="77777777" w:rsidTr="001F2FEC">
        <w:trPr>
          <w:gridBefore w:val="1"/>
          <w:wBefore w:w="4" w:type="pct"/>
          <w:ins w:id="3168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C67B1B" w14:textId="77777777" w:rsidR="00403DD2" w:rsidRDefault="00000000">
            <w:pPr>
              <w:rPr>
                <w:ins w:id="3169" w:author="Denis Belousov" w:date="2022-07-12T10:19:00Z"/>
                <w:rFonts w:eastAsia="Times New Roman"/>
              </w:rPr>
            </w:pPr>
            <w:ins w:id="3170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6D982B" w14:textId="48B08292" w:rsidR="00403DD2" w:rsidRDefault="00FF6A5F">
            <w:pPr>
              <w:rPr>
                <w:ins w:id="3171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E6A60E" wp14:editId="368DF614">
                  <wp:extent cx="3084600" cy="2286000"/>
                  <wp:effectExtent l="0" t="0" r="1905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3172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18E05595" w14:textId="77777777" w:rsidTr="001F2FEC">
        <w:trPr>
          <w:gridBefore w:val="1"/>
          <w:wBefore w:w="4" w:type="pct"/>
          <w:ins w:id="3173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644213" w14:textId="77777777" w:rsidR="00403DD2" w:rsidRDefault="00000000">
            <w:pPr>
              <w:rPr>
                <w:ins w:id="3174" w:author="Denis Belousov" w:date="2022-07-12T10:19:00Z"/>
                <w:rFonts w:eastAsia="Times New Roman"/>
              </w:rPr>
            </w:pPr>
            <w:ins w:id="3175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2"/>
              <w:gridCol w:w="738"/>
              <w:gridCol w:w="4598"/>
              <w:gridCol w:w="716"/>
            </w:tblGrid>
            <w:tr w:rsidR="00403DD2" w14:paraId="27E0FE91" w14:textId="77777777">
              <w:trPr>
                <w:tblCellSpacing w:w="0" w:type="dxa"/>
                <w:ins w:id="3176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478C5F" w14:textId="77777777" w:rsidR="00403DD2" w:rsidRDefault="00000000">
                  <w:pPr>
                    <w:rPr>
                      <w:ins w:id="3177" w:author="Denis Belousov" w:date="2022-07-12T10:19:00Z"/>
                      <w:rFonts w:eastAsia="Times New Roman"/>
                    </w:rPr>
                  </w:pPr>
                  <w:ins w:id="3178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403DD2" w14:paraId="26DF1B28" w14:textId="77777777">
              <w:trPr>
                <w:tblCellSpacing w:w="0" w:type="dxa"/>
                <w:ins w:id="3179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92C349" w14:textId="77777777" w:rsidR="00403DD2" w:rsidRDefault="00000000">
                  <w:pPr>
                    <w:rPr>
                      <w:ins w:id="3180" w:author="Denis Belousov" w:date="2022-07-12T10:19:00Z"/>
                      <w:rFonts w:eastAsia="Times New Roman"/>
                    </w:rPr>
                  </w:pPr>
                  <w:ins w:id="3181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5AB3B8" w14:textId="77777777" w:rsidR="00403DD2" w:rsidRDefault="00000000">
                  <w:pPr>
                    <w:rPr>
                      <w:ins w:id="3182" w:author="Denis Belousov" w:date="2022-07-12T10:19:00Z"/>
                      <w:rFonts w:eastAsia="Times New Roman"/>
                    </w:rPr>
                  </w:pPr>
                  <w:ins w:id="3183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"https://denkbr.atlassian.net/browse/BR-29" </w:instrText>
                    </w:r>
                  </w:ins>
                  <w:r>
                    <w:rPr>
                      <w:rFonts w:eastAsia="Times New Roman"/>
                    </w:rPr>
                  </w:r>
                  <w:ins w:id="3184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BR-29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AD5868" w14:textId="77777777" w:rsidR="00403DD2" w:rsidRDefault="00000000">
                  <w:pPr>
                    <w:rPr>
                      <w:ins w:id="3185" w:author="Denis Belousov" w:date="2022-07-12T10:19:00Z"/>
                      <w:rFonts w:eastAsia="Times New Roman"/>
                    </w:rPr>
                  </w:pPr>
                  <w:ins w:id="3186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"Имя" на форме "Реги...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258153" w14:textId="77777777" w:rsidR="00403DD2" w:rsidRDefault="00000000">
                  <w:pPr>
                    <w:rPr>
                      <w:ins w:id="3187" w:author="Denis Belousov" w:date="2022-07-12T10:19:00Z"/>
                      <w:rFonts w:eastAsia="Times New Roman"/>
                    </w:rPr>
                  </w:pPr>
                  <w:ins w:id="3188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58218461" w14:textId="77777777" w:rsidR="00403DD2" w:rsidRDefault="00403DD2">
            <w:pPr>
              <w:rPr>
                <w:ins w:id="3189" w:author="Denis Belousov" w:date="2022-07-12T10:19:00Z"/>
                <w:rFonts w:eastAsia="Times New Roman"/>
              </w:rPr>
            </w:pPr>
          </w:p>
        </w:tc>
      </w:tr>
      <w:tr w:rsidR="00403DD2" w14:paraId="738D1662" w14:textId="77777777" w:rsidTr="001F2FEC">
        <w:trPr>
          <w:gridBefore w:val="1"/>
          <w:wBefore w:w="4" w:type="pct"/>
          <w:ins w:id="3190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FEE85" w14:textId="77777777" w:rsidR="00403DD2" w:rsidRDefault="00000000">
            <w:pPr>
              <w:rPr>
                <w:ins w:id="3191" w:author="Denis Belousov" w:date="2022-07-12T10:19:00Z"/>
                <w:rFonts w:eastAsia="Times New Roman"/>
              </w:rPr>
            </w:pPr>
            <w:ins w:id="3192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E69C4" w14:textId="77777777" w:rsidR="00403DD2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ins w:id="3193" w:author="Denis Belousov" w:date="2022-07-12T10:19:00Z"/>
                <w:rFonts w:eastAsia="Times New Roman"/>
              </w:rPr>
            </w:pPr>
            <w:ins w:id="3194" w:author="Denis Belousov" w:date="2022-07-12T10:19:00Z">
              <w:r>
                <w:rPr>
                  <w:rFonts w:eastAsia="Times New Roman"/>
                </w:rPr>
                <w:t>Перейти на сайт  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"https://qa.neapro.site/)" \o "smart-link" </w:instrText>
              </w:r>
            </w:ins>
            <w:r>
              <w:rPr>
                <w:rFonts w:eastAsia="Times New Roman"/>
              </w:rPr>
            </w:r>
            <w:ins w:id="3195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https://qa.neapro.site/)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0A1C4B04" w14:textId="77777777" w:rsidR="00403DD2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ins w:id="3196" w:author="Denis Belousov" w:date="2022-07-12T10:19:00Z"/>
                <w:rFonts w:eastAsia="Times New Roman"/>
              </w:rPr>
            </w:pPr>
            <w:ins w:id="3197" w:author="Denis Belousov" w:date="2022-07-12T10:19:00Z">
              <w:r>
                <w:rPr>
                  <w:rFonts w:eastAsia="Times New Roman"/>
                </w:rPr>
                <w:t>Перейти на форму входа</w:t>
              </w:r>
            </w:ins>
          </w:p>
          <w:p w14:paraId="7A767E83" w14:textId="77777777" w:rsidR="00403DD2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ins w:id="3198" w:author="Denis Belousov" w:date="2022-07-12T10:19:00Z"/>
                <w:rFonts w:eastAsia="Times New Roman"/>
              </w:rPr>
            </w:pPr>
            <w:ins w:id="3199" w:author="Denis Belousov" w:date="2022-07-12T10:19:00Z">
              <w:r>
                <w:rPr>
                  <w:rFonts w:eastAsia="Times New Roman"/>
                </w:rPr>
                <w:t>Нажать на кнопку "Регистрация"</w:t>
              </w:r>
            </w:ins>
          </w:p>
          <w:p w14:paraId="2EE07249" w14:textId="77777777" w:rsidR="00403DD2" w:rsidRDefault="00000000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ins w:id="3200" w:author="Denis Belousov" w:date="2022-07-12T10:19:00Z"/>
                <w:rFonts w:eastAsia="Times New Roman"/>
              </w:rPr>
            </w:pPr>
            <w:ins w:id="3201" w:author="Denis Belousov" w:date="2022-07-12T10:19:00Z">
              <w:r>
                <w:rPr>
                  <w:rFonts w:eastAsia="Times New Roman"/>
                </w:rPr>
                <w:t>Проверить наличие полей и кнопок на форме "Регистрация".</w:t>
              </w:r>
            </w:ins>
          </w:p>
        </w:tc>
      </w:tr>
      <w:tr w:rsidR="00403DD2" w14:paraId="39739008" w14:textId="77777777" w:rsidTr="001F2FEC">
        <w:trPr>
          <w:gridBefore w:val="1"/>
          <w:wBefore w:w="4" w:type="pct"/>
          <w:ins w:id="3202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A0B2D4" w14:textId="77777777" w:rsidR="00403DD2" w:rsidRDefault="00000000">
            <w:pPr>
              <w:rPr>
                <w:ins w:id="3203" w:author="Denis Belousov" w:date="2022-07-12T10:19:00Z"/>
                <w:rFonts w:eastAsia="Times New Roman"/>
              </w:rPr>
            </w:pPr>
            <w:ins w:id="3204" w:author="Denis Belousov" w:date="2022-07-12T10:19:00Z">
              <w:r>
                <w:rPr>
                  <w:rFonts w:eastAsia="Times New Roman"/>
                  <w:b/>
                  <w:bCs/>
                </w:rPr>
                <w:t>Actual result: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920FE" w14:textId="77777777" w:rsidR="00403DD2" w:rsidRDefault="00000000">
            <w:pPr>
              <w:pStyle w:val="a5"/>
              <w:rPr>
                <w:ins w:id="3205" w:author="Denis Belousov" w:date="2022-07-12T10:19:00Z"/>
              </w:rPr>
            </w:pPr>
            <w:ins w:id="3206" w:author="Denis Belousov" w:date="2022-07-12T10:19:00Z">
              <w:r>
                <w:t>Нет формы регистрации. Нет кнопки “Регистрация” на форме входа на платформу.</w:t>
              </w:r>
            </w:ins>
          </w:p>
        </w:tc>
      </w:tr>
      <w:tr w:rsidR="00FF6A5F" w14:paraId="6FC9562F" w14:textId="77777777" w:rsidTr="001F2FEC">
        <w:trPr>
          <w:gridBefore w:val="1"/>
          <w:wBefore w:w="4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6961F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1140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0|i0007z: </w:t>
            </w:r>
          </w:p>
        </w:tc>
      </w:tr>
      <w:tr w:rsidR="00403DD2" w14:paraId="71ECA5A3" w14:textId="77777777" w:rsidTr="001F2FEC">
        <w:tblPrEx>
          <w:tblW w:w="5009" w:type="pct"/>
          <w:jc w:val="center"/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  <w:tblPrExChange w:id="3207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731" w:type="pct"/>
            <w:gridSpan w:val="2"/>
            <w:shd w:val="clear" w:color="auto" w:fill="BBBBBB"/>
            <w:noWrap/>
            <w:vAlign w:val="center"/>
            <w:hideMark/>
            <w:tcPrChange w:id="3208" w:author="Denis Belousov" w:date="2022-07-12T10:19:00Z">
              <w:tcPr>
                <w:tcW w:w="731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7B04C39C" w14:textId="77777777" w:rsidR="00403DD2" w:rsidRDefault="00000000">
            <w:pPr>
              <w:jc w:val="center"/>
              <w:rPr>
                <w:moveTo w:id="3209" w:author="Denis Belousov" w:date="2022-07-12T10:19:00Z"/>
                <w:rFonts w:eastAsia="Times New Roman"/>
              </w:rPr>
            </w:pPr>
            <w:moveToRangeStart w:id="3210" w:author="Denis Belousov" w:date="2022-07-12T10:19:00Z" w:name="move108513573"/>
            <w:moveTo w:id="3211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moveTo>
          </w:p>
        </w:tc>
        <w:tc>
          <w:tcPr>
            <w:tcW w:w="0" w:type="auto"/>
            <w:gridSpan w:val="2"/>
            <w:vAlign w:val="center"/>
            <w:hideMark/>
            <w:tcPrChange w:id="3212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00D12106" w14:textId="77777777" w:rsidR="00403DD2" w:rsidRDefault="00000000">
            <w:pPr>
              <w:rPr>
                <w:moveTo w:id="3213" w:author="Denis Belousov" w:date="2022-07-12T10:19:00Z"/>
                <w:rFonts w:eastAsia="Times New Roman"/>
              </w:rPr>
            </w:pPr>
            <w:moveTo w:id="3214" w:author="Denis Belousov" w:date="2022-07-12T10:19:00Z">
              <w:r>
                <w:rPr>
                  <w:rFonts w:eastAsia="Times New Roman"/>
                </w:rPr>
                <w:t> </w:t>
              </w:r>
            </w:moveTo>
          </w:p>
        </w:tc>
      </w:tr>
    </w:tbl>
    <w:p w14:paraId="1E9B62D7" w14:textId="77777777" w:rsidR="00403DD2" w:rsidRDefault="00403DD2">
      <w:pPr>
        <w:rPr>
          <w:moveTo w:id="3215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401CDAD1" w14:textId="77777777">
        <w:trPr>
          <w:tblCellSpacing w:w="0" w:type="dxa"/>
          <w:ins w:id="3216" w:author="Denis Belousov" w:date="2022-07-12T10:19:00Z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moveToRangeEnd w:id="3210"/>
          <w:p w14:paraId="0750C186" w14:textId="722EF9E6" w:rsidR="00403DD2" w:rsidRDefault="00000000" w:rsidP="001F2FEC">
            <w:pPr>
              <w:pStyle w:val="a5"/>
              <w:rPr>
                <w:ins w:id="3217" w:author="Denis Belousov" w:date="2022-07-12T10:19:00Z"/>
                <w:rFonts w:eastAsia="Times New Roman"/>
              </w:rPr>
            </w:pPr>
            <w:ins w:id="3218" w:author="Denis Belousov" w:date="2022-07-12T10:19:00Z">
              <w:r>
                <w:t>Отсутствует форма регистрации. Поле “Имя” отсутствует.</w:t>
              </w:r>
            </w:ins>
          </w:p>
        </w:tc>
      </w:tr>
    </w:tbl>
    <w:p w14:paraId="2E03530D" w14:textId="0F35F288" w:rsidR="00403DD2" w:rsidRDefault="00403DD2">
      <w:pPr>
        <w:rPr>
          <w:ins w:id="3219" w:author="Denis Belousov" w:date="2022-07-12T10:19:00Z"/>
          <w:rFonts w:eastAsia="Times New Roman"/>
        </w:rPr>
      </w:pPr>
    </w:p>
    <w:p w14:paraId="5095EC5E" w14:textId="30E284C7" w:rsidR="00403DD2" w:rsidRDefault="00403DD2">
      <w:pPr>
        <w:rPr>
          <w:ins w:id="3220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7971"/>
        <w:tblGridChange w:id="3221">
          <w:tblGrid>
            <w:gridCol w:w="8"/>
            <w:gridCol w:w="1362"/>
            <w:gridCol w:w="7977"/>
            <w:gridCol w:w="9"/>
          </w:tblGrid>
        </w:tblGridChange>
      </w:tblGrid>
      <w:tr w:rsidR="00403DD2" w14:paraId="7E6A636E" w14:textId="77777777" w:rsidTr="001F2FEC">
        <w:trPr>
          <w:ins w:id="3222" w:author="Denis Belousov" w:date="2022-07-12T10:19:00Z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A22A6F" w14:textId="77777777" w:rsidR="001F2FEC" w:rsidRDefault="00000000" w:rsidP="00BC1066">
            <w:pPr>
              <w:pStyle w:val="3"/>
              <w:spacing w:after="0" w:afterAutospacing="0"/>
              <w:rPr>
                <w:rFonts w:eastAsia="Times New Roman"/>
              </w:rPr>
            </w:pPr>
            <w:ins w:id="3223" w:author="Denis Belousov" w:date="2022-07-12T10:19:00Z">
              <w:r>
                <w:rPr>
                  <w:rFonts w:eastAsia="Times New Roman"/>
                </w:rPr>
                <w:t>[BR-31] 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"https://denkbr.atlassian.net/browse/BR-31" </w:instrText>
              </w:r>
            </w:ins>
            <w:r>
              <w:rPr>
                <w:rFonts w:eastAsia="Times New Roman"/>
              </w:rPr>
            </w:r>
            <w:ins w:id="322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Отсутствует поле "Имя" на форме "Регистрация"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2299B967" w14:textId="6DC1D200" w:rsidR="00403DD2" w:rsidRDefault="00000000" w:rsidP="00BC1066">
            <w:pPr>
              <w:pStyle w:val="3"/>
              <w:spacing w:before="120" w:beforeAutospacing="0"/>
              <w:rPr>
                <w:ins w:id="3225" w:author="Denis Belousov" w:date="2022-07-12T10:19:00Z"/>
                <w:rFonts w:eastAsia="Times New Roman"/>
              </w:rPr>
            </w:pPr>
            <w:ins w:id="3226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04/Jul/22  Updated: 12/Jul/22 </w:t>
              </w:r>
            </w:ins>
          </w:p>
        </w:tc>
      </w:tr>
      <w:tr w:rsidR="00403DD2" w14:paraId="0A5C9CDB" w14:textId="77777777" w:rsidTr="001F2FEC">
        <w:tblPrEx>
          <w:tblW w:w="5000" w:type="pct"/>
          <w:jc w:val="center"/>
          <w:tblCellSpacing w:w="0" w:type="dxa"/>
          <w:shd w:val="clear" w:color="auto" w:fill="FFFFFF"/>
          <w:tblCellMar>
            <w:top w:w="30" w:type="dxa"/>
            <w:left w:w="30" w:type="dxa"/>
            <w:bottom w:w="30" w:type="dxa"/>
            <w:right w:w="30" w:type="dxa"/>
          </w:tblCellMar>
          <w:tblPrExChange w:id="3227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43" w:type="pct"/>
            <w:shd w:val="clear" w:color="auto" w:fill="BBBBBB"/>
            <w:noWrap/>
            <w:vAlign w:val="center"/>
            <w:hideMark/>
            <w:tcPrChange w:id="3228" w:author="Denis Belousov" w:date="2022-07-12T10:19:00Z">
              <w:tcPr>
                <w:tcW w:w="731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7926BFDC" w14:textId="77777777" w:rsidR="00403DD2" w:rsidRDefault="00000000">
            <w:pPr>
              <w:jc w:val="center"/>
              <w:rPr>
                <w:moveFrom w:id="3229" w:author="Denis Belousov" w:date="2022-07-12T10:19:00Z"/>
                <w:rFonts w:eastAsia="Times New Roman"/>
              </w:rPr>
            </w:pPr>
            <w:moveFromRangeStart w:id="3230" w:author="Denis Belousov" w:date="2022-07-12T10:19:00Z" w:name="move108513572"/>
            <w:moveFrom w:id="3231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moveFrom>
          </w:p>
        </w:tc>
        <w:tc>
          <w:tcPr>
            <w:tcW w:w="4957" w:type="pct"/>
            <w:vAlign w:val="center"/>
            <w:hideMark/>
            <w:tcPrChange w:id="3232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5E9B641D" w14:textId="77777777" w:rsidR="00403DD2" w:rsidRDefault="00000000">
            <w:pPr>
              <w:rPr>
                <w:moveFrom w:id="3233" w:author="Denis Belousov" w:date="2022-07-12T10:19:00Z"/>
                <w:rFonts w:eastAsia="Times New Roman"/>
              </w:rPr>
            </w:pPr>
            <w:moveFrom w:id="3234" w:author="Denis Belousov" w:date="2022-07-12T10:19:00Z">
              <w:r>
                <w:rPr>
                  <w:rFonts w:eastAsia="Times New Roman"/>
                </w:rPr>
                <w:t> </w:t>
              </w:r>
            </w:moveFrom>
          </w:p>
        </w:tc>
      </w:tr>
    </w:tbl>
    <w:p w14:paraId="1DFA3BC0" w14:textId="77777777" w:rsidR="00403DD2" w:rsidRDefault="00403DD2">
      <w:pPr>
        <w:rPr>
          <w:moveFrom w:id="3235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3A2F39" w14:paraId="7184D84D" w14:textId="77777777">
        <w:trPr>
          <w:tblCellSpacing w:w="0" w:type="dxa"/>
          <w:del w:id="3236" w:author="Denis Belousov" w:date="2022-07-12T10:19:00Z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moveFromRangeEnd w:id="3230"/>
          <w:p w14:paraId="23D30573" w14:textId="77777777" w:rsidR="003A2F39" w:rsidRDefault="00773BD4">
            <w:pPr>
              <w:pStyle w:val="a5"/>
              <w:rPr>
                <w:del w:id="3237" w:author="Denis Belousov" w:date="2022-07-12T10:19:00Z"/>
              </w:rPr>
            </w:pPr>
            <w:del w:id="3238" w:author="Denis Belousov" w:date="2022-07-12T10:19:00Z">
              <w:r>
                <w:delText>Отсутствует форма регистрации. Поле “Имя” отсутствует.</w:delText>
              </w:r>
            </w:del>
          </w:p>
        </w:tc>
      </w:tr>
    </w:tbl>
    <w:p w14:paraId="106B05C6" w14:textId="77777777" w:rsidR="003A2F39" w:rsidRDefault="003A2F39">
      <w:pPr>
        <w:rPr>
          <w:del w:id="3239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5"/>
        <w:tblGridChange w:id="3240">
          <w:tblGrid>
            <w:gridCol w:w="1869"/>
            <w:gridCol w:w="2"/>
            <w:gridCol w:w="7477"/>
            <w:gridCol w:w="8"/>
          </w:tblGrid>
        </w:tblGridChange>
      </w:tblGrid>
      <w:tr w:rsidR="003A2F39" w14:paraId="683E35D4" w14:textId="77777777">
        <w:trPr>
          <w:del w:id="3241" w:author="Denis Belousov" w:date="2022-07-12T10:19:00Z"/>
        </w:trPr>
        <w:tc>
          <w:tcPr>
            <w:tcW w:w="4991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C943E2" w14:textId="77777777" w:rsidR="003A2F39" w:rsidRDefault="00773BD4">
            <w:pPr>
              <w:pStyle w:val="3"/>
              <w:rPr>
                <w:del w:id="3242" w:author="Denis Belousov" w:date="2022-07-12T10:19:00Z"/>
                <w:rFonts w:eastAsia="Times New Roman"/>
              </w:rPr>
            </w:pPr>
            <w:del w:id="3243" w:author="Denis Belousov" w:date="2022-07-12T10:19:00Z">
              <w:r>
                <w:rPr>
                  <w:rFonts w:eastAsia="Times New Roman"/>
                </w:rPr>
                <w:delText>[BR-31] </w:delText>
              </w:r>
              <w:r>
                <w:fldChar w:fldCharType="begin"/>
              </w:r>
              <w:r>
                <w:delInstrText>HYPERLINK "https://denkbr.atlassian.net/browse/BR-31"</w:delInstrText>
              </w:r>
              <w:r>
                <w:fldChar w:fldCharType="separate"/>
              </w:r>
            </w:del>
            <w:r w:rsidR="00000000">
              <w:rPr>
                <w:b w:val="0"/>
                <w:bCs w:val="0"/>
              </w:rPr>
              <w:t>Ошибка! Недопустимый объект гиперссылки.</w:t>
            </w:r>
            <w:del w:id="3244" w:author="Denis Belousov" w:date="2022-07-12T10:19:00Z">
              <w:r>
                <w:rPr>
                  <w:rStyle w:val="a3"/>
                  <w:rFonts w:eastAsia="Times New Roman"/>
                  <w:b w:val="0"/>
                  <w:bCs w:val="0"/>
                </w:rPr>
                <w:fldChar w:fldCharType="end"/>
              </w:r>
              <w:r>
                <w:rPr>
                  <w:rFonts w:eastAsia="Times New Roman"/>
                </w:rPr>
                <w:delText xml:space="preserve"> </w:delText>
              </w:r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 xml:space="preserve">Created: 04/Jul/22  Updated: 04/Jul/22 </w:delText>
              </w:r>
            </w:del>
          </w:p>
        </w:tc>
      </w:tr>
      <w:tr w:rsidR="00FF6A5F" w14:paraId="0C931A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7569F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6E53D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78A1192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64C2A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B7F57" w14:textId="1A9F7365" w:rsidR="00403DD2" w:rsidRDefault="00000000">
            <w:pPr>
              <w:rPr>
                <w:rFonts w:eastAsia="Times New Roman"/>
              </w:rPr>
            </w:pPr>
            <w:del w:id="3245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246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247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3248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1D4B9AD3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3249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250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251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74FCBC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252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B48A76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058A03A5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3253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254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255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87F5A2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256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8B291A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36151A0D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3257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258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259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ABA73D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260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DFB8B1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2952CE0" w14:textId="77777777" w:rsidR="00403DD2" w:rsidRDefault="00403DD2">
      <w:pPr>
        <w:rPr>
          <w:ins w:id="3261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72"/>
        <w:gridCol w:w="1564"/>
        <w:gridCol w:w="772"/>
        <w:gridCol w:w="4867"/>
      </w:tblGrid>
      <w:tr w:rsidR="00FF6A5F" w14:paraId="1312F266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78A8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B95DB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4E049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11C72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FF6A5F" w14:paraId="68669673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FFD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09555E" w14:textId="068C84F7" w:rsidR="00403DD2" w:rsidRDefault="00000000">
            <w:pPr>
              <w:rPr>
                <w:rFonts w:eastAsia="Times New Roman"/>
              </w:rPr>
            </w:pPr>
            <w:del w:id="3262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263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264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3265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1CC4B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B2E0CC" w14:textId="2DB63D2C" w:rsidR="00403DD2" w:rsidRDefault="00000000">
            <w:pPr>
              <w:rPr>
                <w:rFonts w:eastAsia="Times New Roman"/>
              </w:rPr>
            </w:pPr>
            <w:del w:id="3266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267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268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3269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67409DD8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A6974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06BFB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F65E9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96E79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25BADEB2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F454A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5FE40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2D33DD01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FE0E7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D766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25D916F3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B240D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6D300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7DC6A49F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5232E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77C4D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3B6104A4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A65D06" w14:textId="16257554" w:rsidR="00403DD2" w:rsidRDefault="00773BD4">
            <w:pPr>
              <w:rPr>
                <w:rFonts w:eastAsia="Times New Roman"/>
              </w:rPr>
            </w:pPr>
            <w:del w:id="3270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3271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4B935C" w14:textId="3612C8E5" w:rsidR="00403DD2" w:rsidRDefault="00A56AA9" w:rsidP="00403DD2">
            <w:pPr>
              <w:pStyle w:val="a5"/>
              <w:pPrChange w:id="3272" w:author="Denis Belousov" w:date="2022-07-12T10:19:00Z">
                <w:pPr/>
              </w:pPrChange>
            </w:pPr>
            <w:del w:id="3273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09B1C792" wp14:editId="0441DF5E">
                    <wp:extent cx="3084600" cy="2286000"/>
                    <wp:effectExtent l="0" t="0" r="1905" b="0"/>
                    <wp:docPr id="73" name="Рисунок 7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ins w:id="3274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2021A8EE" w14:textId="77777777">
        <w:trPr>
          <w:del w:id="3275" w:author="Denis Belousov" w:date="2022-07-12T10:19:00Z"/>
        </w:trPr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22DCE2" w14:textId="77777777" w:rsidR="003A2F39" w:rsidRDefault="00773BD4">
            <w:pPr>
              <w:rPr>
                <w:del w:id="3276" w:author="Denis Belousov" w:date="2022-07-12T10:19:00Z"/>
                <w:rFonts w:eastAsia="Times New Roman"/>
              </w:rPr>
            </w:pPr>
            <w:del w:id="3277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"/>
              <w:gridCol w:w="3132"/>
              <w:gridCol w:w="2600"/>
              <w:gridCol w:w="491"/>
            </w:tblGrid>
            <w:tr w:rsidR="003A2F39" w14:paraId="454918D9" w14:textId="77777777">
              <w:trPr>
                <w:tblCellSpacing w:w="0" w:type="dxa"/>
                <w:del w:id="3278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80ABBC" w14:textId="77777777" w:rsidR="003A2F39" w:rsidRDefault="00773BD4">
                  <w:pPr>
                    <w:rPr>
                      <w:del w:id="3279" w:author="Denis Belousov" w:date="2022-07-12T10:19:00Z"/>
                      <w:rFonts w:eastAsia="Times New Roman"/>
                    </w:rPr>
                  </w:pPr>
                  <w:del w:id="3280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78A02DD3" w14:textId="77777777">
              <w:trPr>
                <w:tblCellSpacing w:w="0" w:type="dxa"/>
                <w:del w:id="3281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4B1699" w14:textId="77777777" w:rsidR="003A2F39" w:rsidRDefault="00773BD4">
                  <w:pPr>
                    <w:rPr>
                      <w:del w:id="3282" w:author="Denis Belousov" w:date="2022-07-12T10:19:00Z"/>
                      <w:rFonts w:eastAsia="Times New Roman"/>
                    </w:rPr>
                  </w:pPr>
                  <w:del w:id="3283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AEB648" w14:textId="77777777" w:rsidR="003A2F39" w:rsidRDefault="00000000">
                  <w:pPr>
                    <w:rPr>
                      <w:del w:id="3284" w:author="Denis Belousov" w:date="2022-07-12T10:19:00Z"/>
                      <w:rFonts w:eastAsia="Times New Roman"/>
                    </w:rPr>
                  </w:pPr>
                  <w:del w:id="3285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"https://denkbr.atlassian.net/browse/BR-29"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3286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893EC07" w14:textId="77777777" w:rsidR="003A2F39" w:rsidRDefault="00773BD4">
                  <w:pPr>
                    <w:rPr>
                      <w:del w:id="3287" w:author="Denis Belousov" w:date="2022-07-12T10:19:00Z"/>
                      <w:rFonts w:eastAsia="Times New Roman"/>
                    </w:rPr>
                  </w:pPr>
                  <w:del w:id="3288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"Имя" на форме "Реги...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D2BCC1" w14:textId="77777777" w:rsidR="003A2F39" w:rsidRDefault="00773BD4">
                  <w:pPr>
                    <w:rPr>
                      <w:del w:id="3289" w:author="Denis Belousov" w:date="2022-07-12T10:19:00Z"/>
                      <w:rFonts w:eastAsia="Times New Roman"/>
                    </w:rPr>
                  </w:pPr>
                  <w:del w:id="3290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340ADF34" w14:textId="77777777" w:rsidR="003A2F39" w:rsidRDefault="003A2F39">
            <w:pPr>
              <w:rPr>
                <w:del w:id="3291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13FBE7B7" w14:textId="77777777" w:rsidR="00403DD2" w:rsidRDefault="00403DD2">
      <w:pPr>
        <w:rPr>
          <w:ins w:id="3292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362"/>
        <w:gridCol w:w="507"/>
        <w:gridCol w:w="7479"/>
        <w:tblGridChange w:id="3293">
          <w:tblGrid>
            <w:gridCol w:w="8"/>
            <w:gridCol w:w="1362"/>
            <w:gridCol w:w="507"/>
            <w:gridCol w:w="7479"/>
          </w:tblGrid>
        </w:tblGridChange>
      </w:tblGrid>
      <w:tr w:rsidR="00403DD2" w14:paraId="666F8BB8" w14:textId="77777777" w:rsidTr="00BC1066">
        <w:trPr>
          <w:gridBefore w:val="1"/>
          <w:wBefore w:w="4" w:type="pct"/>
          <w:ins w:id="3294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F50CAE" w14:textId="77777777" w:rsidR="00403DD2" w:rsidRDefault="00000000">
            <w:pPr>
              <w:rPr>
                <w:ins w:id="3295" w:author="Denis Belousov" w:date="2022-07-12T10:19:00Z"/>
                <w:rFonts w:eastAsia="Times New Roman"/>
              </w:rPr>
            </w:pPr>
            <w:ins w:id="3296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F447B3" w14:textId="1F04F584" w:rsidR="00403DD2" w:rsidRDefault="00FF6A5F">
            <w:pPr>
              <w:rPr>
                <w:ins w:id="3297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78C55" wp14:editId="328DFC7F">
                  <wp:extent cx="2847975" cy="2110637"/>
                  <wp:effectExtent l="0" t="0" r="0" b="4445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528" cy="2116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3298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1C2F11AD" w14:textId="77777777" w:rsidTr="00BC1066">
        <w:trPr>
          <w:gridBefore w:val="1"/>
          <w:wBefore w:w="4" w:type="pct"/>
          <w:ins w:id="3299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500F0C" w14:textId="77777777" w:rsidR="00403DD2" w:rsidRDefault="00000000">
            <w:pPr>
              <w:rPr>
                <w:ins w:id="3300" w:author="Denis Belousov" w:date="2022-07-12T10:19:00Z"/>
                <w:rFonts w:eastAsia="Times New Roman"/>
              </w:rPr>
            </w:pPr>
            <w:ins w:id="3301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2"/>
              <w:gridCol w:w="738"/>
              <w:gridCol w:w="4598"/>
              <w:gridCol w:w="716"/>
            </w:tblGrid>
            <w:tr w:rsidR="00403DD2" w14:paraId="09F908AC" w14:textId="77777777">
              <w:trPr>
                <w:tblCellSpacing w:w="0" w:type="dxa"/>
                <w:ins w:id="3302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5E2D33" w14:textId="77777777" w:rsidR="00403DD2" w:rsidRDefault="00000000">
                  <w:pPr>
                    <w:rPr>
                      <w:ins w:id="3303" w:author="Denis Belousov" w:date="2022-07-12T10:19:00Z"/>
                      <w:rFonts w:eastAsia="Times New Roman"/>
                    </w:rPr>
                  </w:pPr>
                  <w:ins w:id="3304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403DD2" w14:paraId="34412ED6" w14:textId="77777777">
              <w:trPr>
                <w:tblCellSpacing w:w="0" w:type="dxa"/>
                <w:ins w:id="3305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CE6DCD" w14:textId="77777777" w:rsidR="00403DD2" w:rsidRDefault="00000000">
                  <w:pPr>
                    <w:rPr>
                      <w:ins w:id="3306" w:author="Denis Belousov" w:date="2022-07-12T10:19:00Z"/>
                      <w:rFonts w:eastAsia="Times New Roman"/>
                    </w:rPr>
                  </w:pPr>
                  <w:ins w:id="3307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57179B" w14:textId="77777777" w:rsidR="00403DD2" w:rsidRDefault="00000000">
                  <w:pPr>
                    <w:rPr>
                      <w:ins w:id="3308" w:author="Denis Belousov" w:date="2022-07-12T10:19:00Z"/>
                      <w:rFonts w:eastAsia="Times New Roman"/>
                    </w:rPr>
                  </w:pPr>
                  <w:ins w:id="3309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"https://denkbr.atlassian.net/browse/BR-29" </w:instrText>
                    </w:r>
                  </w:ins>
                  <w:r>
                    <w:rPr>
                      <w:rFonts w:eastAsia="Times New Roman"/>
                    </w:rPr>
                  </w:r>
                  <w:ins w:id="3310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BR-29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316FBF" w14:textId="77777777" w:rsidR="00403DD2" w:rsidRDefault="00000000">
                  <w:pPr>
                    <w:rPr>
                      <w:ins w:id="3311" w:author="Denis Belousov" w:date="2022-07-12T10:19:00Z"/>
                      <w:rFonts w:eastAsia="Times New Roman"/>
                    </w:rPr>
                  </w:pPr>
                  <w:ins w:id="3312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"Имя" на форме "Реги...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98D571" w14:textId="77777777" w:rsidR="00403DD2" w:rsidRDefault="00000000">
                  <w:pPr>
                    <w:rPr>
                      <w:ins w:id="3313" w:author="Denis Belousov" w:date="2022-07-12T10:19:00Z"/>
                      <w:rFonts w:eastAsia="Times New Roman"/>
                    </w:rPr>
                  </w:pPr>
                  <w:ins w:id="3314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43AE98F7" w14:textId="77777777" w:rsidR="00403DD2" w:rsidRDefault="00403DD2">
            <w:pPr>
              <w:rPr>
                <w:ins w:id="3315" w:author="Denis Belousov" w:date="2022-07-12T10:19:00Z"/>
                <w:rFonts w:eastAsia="Times New Roman"/>
              </w:rPr>
            </w:pPr>
          </w:p>
        </w:tc>
      </w:tr>
      <w:tr w:rsidR="00403DD2" w14:paraId="3A95BB79" w14:textId="77777777" w:rsidTr="00BC1066">
        <w:trPr>
          <w:gridBefore w:val="1"/>
          <w:wBefore w:w="4" w:type="pct"/>
          <w:ins w:id="3316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C5DA6F" w14:textId="77777777" w:rsidR="00403DD2" w:rsidRDefault="00000000">
            <w:pPr>
              <w:rPr>
                <w:ins w:id="3317" w:author="Denis Belousov" w:date="2022-07-12T10:19:00Z"/>
                <w:rFonts w:eastAsia="Times New Roman"/>
              </w:rPr>
            </w:pPr>
            <w:ins w:id="3318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9C431" w14:textId="77777777" w:rsidR="00403DD2" w:rsidRDefault="0000000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ins w:id="3319" w:author="Denis Belousov" w:date="2022-07-12T10:19:00Z"/>
                <w:rFonts w:eastAsia="Times New Roman"/>
              </w:rPr>
            </w:pPr>
            <w:ins w:id="3320" w:author="Denis Belousov" w:date="2022-07-12T10:19:00Z">
              <w:r>
                <w:rPr>
                  <w:rFonts w:eastAsia="Times New Roman"/>
                </w:rPr>
                <w:t>Перейти на сайт  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"https://qa.neapro.site/)" \o "smart-link" </w:instrText>
              </w:r>
            </w:ins>
            <w:r>
              <w:rPr>
                <w:rFonts w:eastAsia="Times New Roman"/>
              </w:rPr>
            </w:r>
            <w:ins w:id="3321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https://qa.neapro.site/)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1FC86CE9" w14:textId="77777777" w:rsidR="00403DD2" w:rsidRDefault="0000000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ins w:id="3322" w:author="Denis Belousov" w:date="2022-07-12T10:19:00Z"/>
                <w:rFonts w:eastAsia="Times New Roman"/>
              </w:rPr>
            </w:pPr>
            <w:ins w:id="3323" w:author="Denis Belousov" w:date="2022-07-12T10:19:00Z">
              <w:r>
                <w:rPr>
                  <w:rFonts w:eastAsia="Times New Roman"/>
                </w:rPr>
                <w:t>Перейти на форму входа</w:t>
              </w:r>
            </w:ins>
          </w:p>
          <w:p w14:paraId="6706E9B4" w14:textId="77777777" w:rsidR="00403DD2" w:rsidRDefault="00000000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ins w:id="3324" w:author="Denis Belousov" w:date="2022-07-12T10:19:00Z"/>
                <w:rFonts w:eastAsia="Times New Roman"/>
              </w:rPr>
            </w:pPr>
            <w:ins w:id="3325" w:author="Denis Belousov" w:date="2022-07-12T10:19:00Z">
              <w:r>
                <w:rPr>
                  <w:rFonts w:eastAsia="Times New Roman"/>
                </w:rPr>
                <w:t>Нажать на кнопку "Регистрация"</w:t>
              </w:r>
            </w:ins>
          </w:p>
          <w:p w14:paraId="0F408E09" w14:textId="77777777" w:rsidR="00403DD2" w:rsidRDefault="00000000" w:rsidP="00BC1066">
            <w:pPr>
              <w:numPr>
                <w:ilvl w:val="0"/>
                <w:numId w:val="14"/>
              </w:numPr>
              <w:spacing w:before="100" w:beforeAutospacing="1" w:after="120"/>
              <w:rPr>
                <w:ins w:id="3326" w:author="Denis Belousov" w:date="2022-07-12T10:19:00Z"/>
                <w:rFonts w:eastAsia="Times New Roman"/>
              </w:rPr>
            </w:pPr>
            <w:ins w:id="3327" w:author="Denis Belousov" w:date="2022-07-12T10:19:00Z">
              <w:r>
                <w:rPr>
                  <w:rFonts w:eastAsia="Times New Roman"/>
                </w:rPr>
                <w:t>Проверить наличие полей и кнопок на форме "Регистрация".</w:t>
              </w:r>
            </w:ins>
          </w:p>
        </w:tc>
      </w:tr>
      <w:tr w:rsidR="00403DD2" w14:paraId="3A0B043F" w14:textId="77777777" w:rsidTr="00BC1066">
        <w:trPr>
          <w:gridBefore w:val="1"/>
          <w:wBefore w:w="4" w:type="pct"/>
          <w:ins w:id="3328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45E062" w14:textId="77777777" w:rsidR="00403DD2" w:rsidRDefault="00000000">
            <w:pPr>
              <w:rPr>
                <w:ins w:id="3329" w:author="Denis Belousov" w:date="2022-07-12T10:19:00Z"/>
                <w:rFonts w:eastAsia="Times New Roman"/>
              </w:rPr>
            </w:pPr>
            <w:ins w:id="3330" w:author="Denis Belousov" w:date="2022-07-12T10:19:00Z">
              <w:r>
                <w:rPr>
                  <w:rFonts w:eastAsia="Times New Roman"/>
                  <w:b/>
                  <w:bCs/>
                </w:rPr>
                <w:t>Actual result: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BDD7C3" w14:textId="77777777" w:rsidR="00403DD2" w:rsidRDefault="00000000">
            <w:pPr>
              <w:pStyle w:val="a5"/>
              <w:rPr>
                <w:ins w:id="3331" w:author="Denis Belousov" w:date="2022-07-12T10:19:00Z"/>
              </w:rPr>
            </w:pPr>
            <w:ins w:id="3332" w:author="Denis Belousov" w:date="2022-07-12T10:19:00Z">
              <w:r>
                <w:t>Нет формы регистрации. Нет кнопки “Регистрация” на форме входа на платформу.</w:t>
              </w:r>
            </w:ins>
          </w:p>
        </w:tc>
      </w:tr>
      <w:tr w:rsidR="00FF6A5F" w14:paraId="62A5CFDE" w14:textId="77777777" w:rsidTr="00BC1066">
        <w:trPr>
          <w:gridBefore w:val="1"/>
          <w:wBefore w:w="4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AEA56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0C22F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0|i00087: </w:t>
            </w:r>
          </w:p>
        </w:tc>
      </w:tr>
      <w:tr w:rsidR="00403DD2" w14:paraId="23636468" w14:textId="77777777" w:rsidTr="00BC1066">
        <w:tblPrEx>
          <w:tblW w:w="5009" w:type="pct"/>
          <w:jc w:val="center"/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  <w:tblPrExChange w:id="3333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731" w:type="pct"/>
            <w:gridSpan w:val="2"/>
            <w:shd w:val="clear" w:color="auto" w:fill="BBBBBB"/>
            <w:noWrap/>
            <w:vAlign w:val="center"/>
            <w:hideMark/>
            <w:tcPrChange w:id="3334" w:author="Denis Belousov" w:date="2022-07-12T10:19:00Z">
              <w:tcPr>
                <w:tcW w:w="731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24A15FB4" w14:textId="77777777" w:rsidR="00403DD2" w:rsidRDefault="00000000">
            <w:pPr>
              <w:jc w:val="center"/>
              <w:rPr>
                <w:moveTo w:id="3335" w:author="Denis Belousov" w:date="2022-07-12T10:19:00Z"/>
                <w:rFonts w:eastAsia="Times New Roman"/>
              </w:rPr>
            </w:pPr>
            <w:moveToRangeStart w:id="3336" w:author="Denis Belousov" w:date="2022-07-12T10:19:00Z" w:name="move108513574"/>
            <w:moveTo w:id="3337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moveTo>
          </w:p>
        </w:tc>
        <w:tc>
          <w:tcPr>
            <w:tcW w:w="0" w:type="auto"/>
            <w:gridSpan w:val="2"/>
            <w:vAlign w:val="center"/>
            <w:hideMark/>
            <w:tcPrChange w:id="3338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5DE132B6" w14:textId="77777777" w:rsidR="00403DD2" w:rsidRDefault="00000000">
            <w:pPr>
              <w:rPr>
                <w:moveTo w:id="3339" w:author="Denis Belousov" w:date="2022-07-12T10:19:00Z"/>
                <w:rFonts w:eastAsia="Times New Roman"/>
              </w:rPr>
            </w:pPr>
            <w:moveTo w:id="3340" w:author="Denis Belousov" w:date="2022-07-12T10:19:00Z">
              <w:r>
                <w:rPr>
                  <w:rFonts w:eastAsia="Times New Roman"/>
                </w:rPr>
                <w:t> </w:t>
              </w:r>
            </w:moveTo>
          </w:p>
        </w:tc>
      </w:tr>
    </w:tbl>
    <w:p w14:paraId="370FC006" w14:textId="77777777" w:rsidR="00403DD2" w:rsidRDefault="00403DD2">
      <w:pPr>
        <w:rPr>
          <w:moveTo w:id="3341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7971"/>
        <w:tblGridChange w:id="3342">
          <w:tblGrid>
            <w:gridCol w:w="8"/>
            <w:gridCol w:w="1362"/>
            <w:gridCol w:w="7977"/>
            <w:gridCol w:w="9"/>
          </w:tblGrid>
        </w:tblGridChange>
      </w:tblGrid>
      <w:tr w:rsidR="00403DD2" w14:paraId="4C0E3C0C" w14:textId="77777777">
        <w:trPr>
          <w:tblCellSpacing w:w="0" w:type="dxa"/>
          <w:ins w:id="3343" w:author="Denis Belousov" w:date="2022-07-12T10:19:00Z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moveToRangeEnd w:id="3336"/>
          <w:p w14:paraId="160EACF7" w14:textId="2FA3672F" w:rsidR="00403DD2" w:rsidRDefault="00000000" w:rsidP="00BC1066">
            <w:pPr>
              <w:pStyle w:val="a5"/>
              <w:rPr>
                <w:ins w:id="3344" w:author="Denis Belousov" w:date="2022-07-12T10:19:00Z"/>
                <w:rFonts w:eastAsia="Times New Roman"/>
              </w:rPr>
            </w:pPr>
            <w:ins w:id="3345" w:author="Denis Belousov" w:date="2022-07-12T10:19:00Z">
              <w:r>
                <w:t>Отсутствует форма регистрации. Поле “Имя” отсутствует.</w:t>
              </w:r>
            </w:ins>
          </w:p>
        </w:tc>
      </w:tr>
      <w:tr w:rsidR="00403DD2" w14:paraId="75C9B582" w14:textId="77777777" w:rsidTr="00BC1066">
        <w:tblPrEx>
          <w:tblCellSpacing w:w="0" w:type="nil"/>
          <w:shd w:val="clear" w:color="auto" w:fill="FFFFFF"/>
        </w:tblPrEx>
        <w:trPr>
          <w:ins w:id="3346" w:author="Denis Belousov" w:date="2022-07-12T10:19:00Z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70350A" w14:textId="77777777" w:rsidR="00BC1066" w:rsidRDefault="00000000" w:rsidP="00BC1066">
            <w:pPr>
              <w:pStyle w:val="3"/>
              <w:spacing w:after="0" w:afterAutospacing="0"/>
              <w:rPr>
                <w:rFonts w:eastAsia="Times New Roman"/>
              </w:rPr>
            </w:pPr>
            <w:ins w:id="3347" w:author="Denis Belousov" w:date="2022-07-12T10:19:00Z">
              <w:r>
                <w:rPr>
                  <w:rFonts w:eastAsia="Times New Roman"/>
                </w:rPr>
                <w:lastRenderedPageBreak/>
                <w:t>[BR-32] 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"https://denkbr.atlassian.net/browse/BR-32" </w:instrText>
              </w:r>
            </w:ins>
            <w:r>
              <w:rPr>
                <w:rFonts w:eastAsia="Times New Roman"/>
              </w:rPr>
            </w:r>
            <w:ins w:id="3348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Отсутствует поле "Имя" на форме "Регистрация"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20519B90" w14:textId="6C34B77D" w:rsidR="00403DD2" w:rsidRDefault="00000000" w:rsidP="00BC1066">
            <w:pPr>
              <w:pStyle w:val="3"/>
              <w:spacing w:before="120" w:beforeAutospacing="0"/>
              <w:rPr>
                <w:ins w:id="3349" w:author="Denis Belousov" w:date="2022-07-12T10:19:00Z"/>
                <w:rFonts w:eastAsia="Times New Roman"/>
              </w:rPr>
            </w:pPr>
            <w:ins w:id="3350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04/Jul/22  Updated: 12/Jul/22 </w:t>
              </w:r>
            </w:ins>
          </w:p>
        </w:tc>
      </w:tr>
      <w:tr w:rsidR="00403DD2" w14:paraId="204FF845" w14:textId="77777777" w:rsidTr="00BC1066">
        <w:tblPrEx>
          <w:tblW w:w="5000" w:type="pct"/>
          <w:jc w:val="center"/>
          <w:tblCellSpacing w:w="0" w:type="dxa"/>
          <w:shd w:val="clear" w:color="auto" w:fill="FFFFFF"/>
          <w:tblCellMar>
            <w:top w:w="30" w:type="dxa"/>
            <w:left w:w="30" w:type="dxa"/>
            <w:bottom w:w="30" w:type="dxa"/>
            <w:right w:w="30" w:type="dxa"/>
          </w:tblCellMar>
          <w:tblPrExChange w:id="3351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732" w:type="pct"/>
            <w:shd w:val="clear" w:color="auto" w:fill="BBBBBB"/>
            <w:noWrap/>
            <w:vAlign w:val="center"/>
            <w:hideMark/>
            <w:tcPrChange w:id="3352" w:author="Denis Belousov" w:date="2022-07-12T10:19:00Z">
              <w:tcPr>
                <w:tcW w:w="731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6DA7FBF0" w14:textId="77777777" w:rsidR="00403DD2" w:rsidRDefault="00000000">
            <w:pPr>
              <w:jc w:val="center"/>
              <w:rPr>
                <w:moveFrom w:id="3353" w:author="Denis Belousov" w:date="2022-07-12T10:19:00Z"/>
                <w:rFonts w:eastAsia="Times New Roman"/>
              </w:rPr>
            </w:pPr>
            <w:moveFromRangeStart w:id="3354" w:author="Denis Belousov" w:date="2022-07-12T10:19:00Z" w:name="move108513573"/>
            <w:moveFrom w:id="3355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moveFrom>
          </w:p>
        </w:tc>
        <w:tc>
          <w:tcPr>
            <w:tcW w:w="4268" w:type="pct"/>
            <w:vAlign w:val="center"/>
            <w:hideMark/>
            <w:tcPrChange w:id="3356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6079160E" w14:textId="77777777" w:rsidR="00403DD2" w:rsidRDefault="00000000">
            <w:pPr>
              <w:rPr>
                <w:moveFrom w:id="3357" w:author="Denis Belousov" w:date="2022-07-12T10:19:00Z"/>
                <w:rFonts w:eastAsia="Times New Roman"/>
              </w:rPr>
            </w:pPr>
            <w:moveFrom w:id="3358" w:author="Denis Belousov" w:date="2022-07-12T10:19:00Z">
              <w:r>
                <w:rPr>
                  <w:rFonts w:eastAsia="Times New Roman"/>
                </w:rPr>
                <w:t> </w:t>
              </w:r>
            </w:moveFrom>
          </w:p>
        </w:tc>
      </w:tr>
    </w:tbl>
    <w:p w14:paraId="36F43919" w14:textId="77777777" w:rsidR="00403DD2" w:rsidRDefault="00403DD2">
      <w:pPr>
        <w:rPr>
          <w:moveFrom w:id="3359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3A2F39" w14:paraId="5E83CC19" w14:textId="77777777">
        <w:trPr>
          <w:tblCellSpacing w:w="0" w:type="dxa"/>
          <w:del w:id="3360" w:author="Denis Belousov" w:date="2022-07-12T10:19:00Z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moveFromRangeEnd w:id="3354"/>
          <w:p w14:paraId="523F393D" w14:textId="77777777" w:rsidR="003A2F39" w:rsidRDefault="00773BD4">
            <w:pPr>
              <w:pStyle w:val="a5"/>
              <w:rPr>
                <w:del w:id="3361" w:author="Denis Belousov" w:date="2022-07-12T10:19:00Z"/>
              </w:rPr>
            </w:pPr>
            <w:del w:id="3362" w:author="Denis Belousov" w:date="2022-07-12T10:19:00Z">
              <w:r>
                <w:delText>Отсутствует форма регистрации. Поле “Имя” отсутствует.</w:delText>
              </w:r>
            </w:del>
          </w:p>
        </w:tc>
      </w:tr>
    </w:tbl>
    <w:p w14:paraId="0139CD5A" w14:textId="77777777" w:rsidR="003A2F39" w:rsidRDefault="003A2F39">
      <w:pPr>
        <w:rPr>
          <w:del w:id="3363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5"/>
        <w:tblGridChange w:id="3364">
          <w:tblGrid>
            <w:gridCol w:w="1869"/>
            <w:gridCol w:w="2"/>
            <w:gridCol w:w="7477"/>
            <w:gridCol w:w="8"/>
          </w:tblGrid>
        </w:tblGridChange>
      </w:tblGrid>
      <w:tr w:rsidR="003A2F39" w14:paraId="6C74AE87" w14:textId="77777777">
        <w:trPr>
          <w:del w:id="3365" w:author="Denis Belousov" w:date="2022-07-12T10:19:00Z"/>
        </w:trPr>
        <w:tc>
          <w:tcPr>
            <w:tcW w:w="4991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87A940" w14:textId="77777777" w:rsidR="003A2F39" w:rsidRDefault="00773BD4">
            <w:pPr>
              <w:pStyle w:val="3"/>
              <w:rPr>
                <w:del w:id="3366" w:author="Denis Belousov" w:date="2022-07-12T10:19:00Z"/>
                <w:rFonts w:eastAsia="Times New Roman"/>
              </w:rPr>
            </w:pPr>
            <w:del w:id="3367" w:author="Denis Belousov" w:date="2022-07-12T10:19:00Z">
              <w:r>
                <w:rPr>
                  <w:rFonts w:eastAsia="Times New Roman"/>
                </w:rPr>
                <w:delText>[BR-32] </w:delText>
              </w:r>
              <w:r>
                <w:fldChar w:fldCharType="begin"/>
              </w:r>
              <w:r>
                <w:delInstrText>HYPERLINK "https://denkbr.atlassian.net/browse/BR-32"</w:delInstrText>
              </w:r>
              <w:r>
                <w:fldChar w:fldCharType="separate"/>
              </w:r>
            </w:del>
            <w:r w:rsidR="00000000">
              <w:rPr>
                <w:b w:val="0"/>
                <w:bCs w:val="0"/>
              </w:rPr>
              <w:t>Ошибка! Недопустимый объект гиперссылки.</w:t>
            </w:r>
            <w:del w:id="3368" w:author="Denis Belousov" w:date="2022-07-12T10:19:00Z">
              <w:r>
                <w:rPr>
                  <w:rStyle w:val="a3"/>
                  <w:rFonts w:eastAsia="Times New Roman"/>
                  <w:b w:val="0"/>
                  <w:bCs w:val="0"/>
                </w:rPr>
                <w:fldChar w:fldCharType="end"/>
              </w:r>
              <w:r>
                <w:rPr>
                  <w:rFonts w:eastAsia="Times New Roman"/>
                </w:rPr>
                <w:delText xml:space="preserve"> </w:delText>
              </w:r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 xml:space="preserve">Created: 04/Jul/22  Updated: 04/Jul/22 </w:delText>
              </w:r>
            </w:del>
          </w:p>
        </w:tc>
      </w:tr>
      <w:tr w:rsidR="00FF6A5F" w14:paraId="29A170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45200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EAAAA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6534A1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6C9CE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CC0DA8" w14:textId="509FBB01" w:rsidR="00403DD2" w:rsidRDefault="00000000">
            <w:pPr>
              <w:rPr>
                <w:rFonts w:eastAsia="Times New Roman"/>
              </w:rPr>
            </w:pPr>
            <w:del w:id="3369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370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371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337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5D48603A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3373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374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375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F1CD47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376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00F129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25B2DE78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3377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378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379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CA06E3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380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1B0C64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35F311A5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3381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382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383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A0D6B3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384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FD83EE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8F8B0F8" w14:textId="77777777" w:rsidR="00403DD2" w:rsidRDefault="00403DD2">
      <w:pPr>
        <w:rPr>
          <w:ins w:id="3385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72"/>
        <w:gridCol w:w="1564"/>
        <w:gridCol w:w="772"/>
        <w:gridCol w:w="4867"/>
      </w:tblGrid>
      <w:tr w:rsidR="00FF6A5F" w14:paraId="3CE028E7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AA059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A64AF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9724B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68A72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FF6A5F" w14:paraId="775C4276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DFB2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EA2F0A" w14:textId="0ED50D71" w:rsidR="00403DD2" w:rsidRDefault="00000000">
            <w:pPr>
              <w:rPr>
                <w:rFonts w:eastAsia="Times New Roman"/>
              </w:rPr>
            </w:pPr>
            <w:del w:id="3386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387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388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3389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1B5AF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7C8DE4" w14:textId="186A99E4" w:rsidR="00403DD2" w:rsidRDefault="00000000">
            <w:pPr>
              <w:rPr>
                <w:rFonts w:eastAsia="Times New Roman"/>
              </w:rPr>
            </w:pPr>
            <w:del w:id="3390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391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392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3393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106DFABC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6E928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F7B04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32D4A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151FB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05EBC857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38B69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C0C25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568AAB52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71717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19F2F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6CC11502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B4E7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5E17B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26D7EB04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4FD0C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09679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3444DA41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FC64E" w14:textId="38002702" w:rsidR="00403DD2" w:rsidRDefault="00773BD4">
            <w:pPr>
              <w:rPr>
                <w:rFonts w:eastAsia="Times New Roman"/>
              </w:rPr>
            </w:pPr>
            <w:del w:id="3394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3395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476D9D" w14:textId="78E53683" w:rsidR="00403DD2" w:rsidRDefault="00A56AA9" w:rsidP="00403DD2">
            <w:pPr>
              <w:pStyle w:val="a5"/>
              <w:pPrChange w:id="3396" w:author="Denis Belousov" w:date="2022-07-12T10:19:00Z">
                <w:pPr/>
              </w:pPrChange>
            </w:pPr>
            <w:del w:id="3397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0C69480A" wp14:editId="3DFD5244">
                    <wp:extent cx="3084600" cy="2286000"/>
                    <wp:effectExtent l="0" t="0" r="1905" b="0"/>
                    <wp:docPr id="33" name="Рисунок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ins w:id="3398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4390F0B1" w14:textId="77777777">
        <w:trPr>
          <w:del w:id="3399" w:author="Denis Belousov" w:date="2022-07-12T10:19:00Z"/>
        </w:trPr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49E21B" w14:textId="77777777" w:rsidR="003A2F39" w:rsidRDefault="00773BD4">
            <w:pPr>
              <w:rPr>
                <w:del w:id="3400" w:author="Denis Belousov" w:date="2022-07-12T10:19:00Z"/>
                <w:rFonts w:eastAsia="Times New Roman"/>
              </w:rPr>
            </w:pPr>
            <w:del w:id="3401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"/>
              <w:gridCol w:w="3132"/>
              <w:gridCol w:w="2600"/>
              <w:gridCol w:w="491"/>
            </w:tblGrid>
            <w:tr w:rsidR="003A2F39" w14:paraId="5E34EB38" w14:textId="77777777">
              <w:trPr>
                <w:tblCellSpacing w:w="0" w:type="dxa"/>
                <w:del w:id="3402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73F2C3" w14:textId="77777777" w:rsidR="003A2F39" w:rsidRDefault="00773BD4">
                  <w:pPr>
                    <w:rPr>
                      <w:del w:id="3403" w:author="Denis Belousov" w:date="2022-07-12T10:19:00Z"/>
                      <w:rFonts w:eastAsia="Times New Roman"/>
                    </w:rPr>
                  </w:pPr>
                  <w:del w:id="3404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052DA4D7" w14:textId="77777777">
              <w:trPr>
                <w:tblCellSpacing w:w="0" w:type="dxa"/>
                <w:del w:id="3405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30AF04" w14:textId="77777777" w:rsidR="003A2F39" w:rsidRDefault="00773BD4">
                  <w:pPr>
                    <w:rPr>
                      <w:del w:id="3406" w:author="Denis Belousov" w:date="2022-07-12T10:19:00Z"/>
                      <w:rFonts w:eastAsia="Times New Roman"/>
                    </w:rPr>
                  </w:pPr>
                  <w:del w:id="3407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9B706F7" w14:textId="77777777" w:rsidR="003A2F39" w:rsidRDefault="00000000">
                  <w:pPr>
                    <w:rPr>
                      <w:del w:id="3408" w:author="Denis Belousov" w:date="2022-07-12T10:19:00Z"/>
                      <w:rFonts w:eastAsia="Times New Roman"/>
                    </w:rPr>
                  </w:pPr>
                  <w:del w:id="3409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"https://denkbr.atlassian.net/browse/BR-29"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3410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931BC0" w14:textId="77777777" w:rsidR="003A2F39" w:rsidRDefault="00773BD4">
                  <w:pPr>
                    <w:rPr>
                      <w:del w:id="3411" w:author="Denis Belousov" w:date="2022-07-12T10:19:00Z"/>
                      <w:rFonts w:eastAsia="Times New Roman"/>
                    </w:rPr>
                  </w:pPr>
                  <w:del w:id="3412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"Имя" на форме "Реги...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9C95DB" w14:textId="77777777" w:rsidR="003A2F39" w:rsidRDefault="00773BD4">
                  <w:pPr>
                    <w:rPr>
                      <w:del w:id="3413" w:author="Denis Belousov" w:date="2022-07-12T10:19:00Z"/>
                      <w:rFonts w:eastAsia="Times New Roman"/>
                    </w:rPr>
                  </w:pPr>
                  <w:del w:id="3414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43197B03" w14:textId="77777777" w:rsidR="003A2F39" w:rsidRDefault="003A2F39">
            <w:pPr>
              <w:rPr>
                <w:del w:id="3415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5075CE9F" w14:textId="77777777" w:rsidR="00403DD2" w:rsidRDefault="00403DD2">
      <w:pPr>
        <w:rPr>
          <w:ins w:id="3416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362"/>
        <w:gridCol w:w="507"/>
        <w:gridCol w:w="7479"/>
        <w:tblGridChange w:id="3417">
          <w:tblGrid>
            <w:gridCol w:w="8"/>
            <w:gridCol w:w="1362"/>
            <w:gridCol w:w="507"/>
            <w:gridCol w:w="7479"/>
          </w:tblGrid>
        </w:tblGridChange>
      </w:tblGrid>
      <w:tr w:rsidR="00403DD2" w14:paraId="4C0A68DB" w14:textId="77777777" w:rsidTr="008A7687">
        <w:trPr>
          <w:gridBefore w:val="1"/>
          <w:wBefore w:w="4" w:type="pct"/>
          <w:ins w:id="3418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848FE3" w14:textId="77777777" w:rsidR="00403DD2" w:rsidRDefault="00000000">
            <w:pPr>
              <w:rPr>
                <w:ins w:id="3419" w:author="Denis Belousov" w:date="2022-07-12T10:19:00Z"/>
                <w:rFonts w:eastAsia="Times New Roman"/>
              </w:rPr>
            </w:pPr>
            <w:ins w:id="3420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90E768" w14:textId="2D7A9C54" w:rsidR="00403DD2" w:rsidRDefault="00FF6A5F">
            <w:pPr>
              <w:rPr>
                <w:ins w:id="3421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AF5160" wp14:editId="53CBFF0F">
                  <wp:extent cx="3084600" cy="2286000"/>
                  <wp:effectExtent l="0" t="0" r="1905" b="0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3422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668C29AC" w14:textId="77777777" w:rsidTr="008A7687">
        <w:trPr>
          <w:gridBefore w:val="1"/>
          <w:wBefore w:w="4" w:type="pct"/>
          <w:ins w:id="3423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657EDD" w14:textId="77777777" w:rsidR="00403DD2" w:rsidRDefault="00000000">
            <w:pPr>
              <w:rPr>
                <w:ins w:id="3424" w:author="Denis Belousov" w:date="2022-07-12T10:19:00Z"/>
                <w:rFonts w:eastAsia="Times New Roman"/>
              </w:rPr>
            </w:pPr>
            <w:ins w:id="3425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2"/>
              <w:gridCol w:w="738"/>
              <w:gridCol w:w="4598"/>
              <w:gridCol w:w="716"/>
            </w:tblGrid>
            <w:tr w:rsidR="00403DD2" w14:paraId="00DDBF3C" w14:textId="77777777">
              <w:trPr>
                <w:tblCellSpacing w:w="0" w:type="dxa"/>
                <w:ins w:id="3426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C0ADF1" w14:textId="77777777" w:rsidR="00403DD2" w:rsidRDefault="00000000">
                  <w:pPr>
                    <w:rPr>
                      <w:ins w:id="3427" w:author="Denis Belousov" w:date="2022-07-12T10:19:00Z"/>
                      <w:rFonts w:eastAsia="Times New Roman"/>
                    </w:rPr>
                  </w:pPr>
                  <w:ins w:id="3428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403DD2" w14:paraId="3C52C148" w14:textId="77777777">
              <w:trPr>
                <w:tblCellSpacing w:w="0" w:type="dxa"/>
                <w:ins w:id="3429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FE1B9D" w14:textId="77777777" w:rsidR="00403DD2" w:rsidRDefault="00000000">
                  <w:pPr>
                    <w:rPr>
                      <w:ins w:id="3430" w:author="Denis Belousov" w:date="2022-07-12T10:19:00Z"/>
                      <w:rFonts w:eastAsia="Times New Roman"/>
                    </w:rPr>
                  </w:pPr>
                  <w:ins w:id="3431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76466F" w14:textId="77777777" w:rsidR="00403DD2" w:rsidRDefault="00000000">
                  <w:pPr>
                    <w:rPr>
                      <w:ins w:id="3432" w:author="Denis Belousov" w:date="2022-07-12T10:19:00Z"/>
                      <w:rFonts w:eastAsia="Times New Roman"/>
                    </w:rPr>
                  </w:pPr>
                  <w:ins w:id="3433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"https://denkbr.atlassian.net/browse/BR-29" </w:instrText>
                    </w:r>
                  </w:ins>
                  <w:r>
                    <w:rPr>
                      <w:rFonts w:eastAsia="Times New Roman"/>
                    </w:rPr>
                  </w:r>
                  <w:ins w:id="3434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BR-29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78BA96" w14:textId="77777777" w:rsidR="00403DD2" w:rsidRDefault="00000000">
                  <w:pPr>
                    <w:rPr>
                      <w:ins w:id="3435" w:author="Denis Belousov" w:date="2022-07-12T10:19:00Z"/>
                      <w:rFonts w:eastAsia="Times New Roman"/>
                    </w:rPr>
                  </w:pPr>
                  <w:ins w:id="3436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"Имя" на форме "Реги...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9AD10D" w14:textId="77777777" w:rsidR="00403DD2" w:rsidRDefault="00000000">
                  <w:pPr>
                    <w:rPr>
                      <w:ins w:id="3437" w:author="Denis Belousov" w:date="2022-07-12T10:19:00Z"/>
                      <w:rFonts w:eastAsia="Times New Roman"/>
                    </w:rPr>
                  </w:pPr>
                  <w:ins w:id="3438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4DCDADAA" w14:textId="77777777" w:rsidR="00403DD2" w:rsidRDefault="00403DD2">
            <w:pPr>
              <w:rPr>
                <w:ins w:id="3439" w:author="Denis Belousov" w:date="2022-07-12T10:19:00Z"/>
                <w:rFonts w:eastAsia="Times New Roman"/>
              </w:rPr>
            </w:pPr>
          </w:p>
        </w:tc>
      </w:tr>
      <w:tr w:rsidR="00403DD2" w14:paraId="6B136D3C" w14:textId="77777777" w:rsidTr="008A7687">
        <w:trPr>
          <w:gridBefore w:val="1"/>
          <w:wBefore w:w="4" w:type="pct"/>
          <w:ins w:id="3440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27A04D" w14:textId="77777777" w:rsidR="00403DD2" w:rsidRDefault="00000000">
            <w:pPr>
              <w:rPr>
                <w:ins w:id="3441" w:author="Denis Belousov" w:date="2022-07-12T10:19:00Z"/>
                <w:rFonts w:eastAsia="Times New Roman"/>
              </w:rPr>
            </w:pPr>
            <w:ins w:id="3442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3D6444" w14:textId="77777777" w:rsidR="00403DD2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ins w:id="3443" w:author="Denis Belousov" w:date="2022-07-12T10:19:00Z"/>
                <w:rFonts w:eastAsia="Times New Roman"/>
              </w:rPr>
            </w:pPr>
            <w:ins w:id="3444" w:author="Denis Belousov" w:date="2022-07-12T10:19:00Z">
              <w:r>
                <w:rPr>
                  <w:rFonts w:eastAsia="Times New Roman"/>
                </w:rPr>
                <w:t>Перейти на сайт  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"https://qa.neapro.site/)" \o "smart-link" </w:instrText>
              </w:r>
            </w:ins>
            <w:r>
              <w:rPr>
                <w:rFonts w:eastAsia="Times New Roman"/>
              </w:rPr>
            </w:r>
            <w:ins w:id="3445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https://qa.neapro.site/)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473C6AAE" w14:textId="77777777" w:rsidR="00403DD2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ins w:id="3446" w:author="Denis Belousov" w:date="2022-07-12T10:19:00Z"/>
                <w:rFonts w:eastAsia="Times New Roman"/>
              </w:rPr>
            </w:pPr>
            <w:ins w:id="3447" w:author="Denis Belousov" w:date="2022-07-12T10:19:00Z">
              <w:r>
                <w:rPr>
                  <w:rFonts w:eastAsia="Times New Roman"/>
                </w:rPr>
                <w:t>Перейти на форму входа</w:t>
              </w:r>
            </w:ins>
          </w:p>
          <w:p w14:paraId="73D57737" w14:textId="77777777" w:rsidR="00403DD2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ins w:id="3448" w:author="Denis Belousov" w:date="2022-07-12T10:19:00Z"/>
                <w:rFonts w:eastAsia="Times New Roman"/>
              </w:rPr>
            </w:pPr>
            <w:ins w:id="3449" w:author="Denis Belousov" w:date="2022-07-12T10:19:00Z">
              <w:r>
                <w:rPr>
                  <w:rFonts w:eastAsia="Times New Roman"/>
                </w:rPr>
                <w:t>Нажать на кнопку "Регистрация"</w:t>
              </w:r>
            </w:ins>
          </w:p>
          <w:p w14:paraId="5F4B694C" w14:textId="77777777" w:rsidR="00403DD2" w:rsidRDefault="00000000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ins w:id="3450" w:author="Denis Belousov" w:date="2022-07-12T10:19:00Z"/>
                <w:rFonts w:eastAsia="Times New Roman"/>
              </w:rPr>
            </w:pPr>
            <w:ins w:id="3451" w:author="Denis Belousov" w:date="2022-07-12T10:19:00Z">
              <w:r>
                <w:rPr>
                  <w:rFonts w:eastAsia="Times New Roman"/>
                </w:rPr>
                <w:t>Проверить наличие полей и кнопок на форме "Регистрация".</w:t>
              </w:r>
            </w:ins>
          </w:p>
        </w:tc>
      </w:tr>
      <w:tr w:rsidR="00403DD2" w14:paraId="7633DCC8" w14:textId="77777777" w:rsidTr="008A7687">
        <w:trPr>
          <w:gridBefore w:val="1"/>
          <w:wBefore w:w="4" w:type="pct"/>
          <w:ins w:id="3452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5294D3" w14:textId="77777777" w:rsidR="00403DD2" w:rsidRDefault="00000000">
            <w:pPr>
              <w:rPr>
                <w:ins w:id="3453" w:author="Denis Belousov" w:date="2022-07-12T10:19:00Z"/>
                <w:rFonts w:eastAsia="Times New Roman"/>
              </w:rPr>
            </w:pPr>
            <w:ins w:id="3454" w:author="Denis Belousov" w:date="2022-07-12T10:19:00Z">
              <w:r>
                <w:rPr>
                  <w:rFonts w:eastAsia="Times New Roman"/>
                  <w:b/>
                  <w:bCs/>
                </w:rPr>
                <w:t>Actual result: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245092" w14:textId="77777777" w:rsidR="00403DD2" w:rsidRDefault="00000000">
            <w:pPr>
              <w:pStyle w:val="a5"/>
              <w:rPr>
                <w:ins w:id="3455" w:author="Denis Belousov" w:date="2022-07-12T10:19:00Z"/>
              </w:rPr>
            </w:pPr>
            <w:ins w:id="3456" w:author="Denis Belousov" w:date="2022-07-12T10:19:00Z">
              <w:r>
                <w:t>Нет формы регистрации. Нет кнопки “Регистрация” на форме входа на платформу.</w:t>
              </w:r>
            </w:ins>
          </w:p>
        </w:tc>
      </w:tr>
      <w:tr w:rsidR="00FF6A5F" w14:paraId="4FF18E1B" w14:textId="77777777" w:rsidTr="008A7687">
        <w:trPr>
          <w:gridBefore w:val="1"/>
          <w:wBefore w:w="4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A9ECA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8903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0|i0008f: </w:t>
            </w:r>
          </w:p>
        </w:tc>
      </w:tr>
      <w:tr w:rsidR="00403DD2" w14:paraId="537D8033" w14:textId="77777777" w:rsidTr="008A7687">
        <w:tblPrEx>
          <w:tblW w:w="5009" w:type="pct"/>
          <w:jc w:val="center"/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  <w:tblPrExChange w:id="3457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731" w:type="pct"/>
            <w:gridSpan w:val="2"/>
            <w:shd w:val="clear" w:color="auto" w:fill="BBBBBB"/>
            <w:noWrap/>
            <w:vAlign w:val="center"/>
            <w:hideMark/>
            <w:tcPrChange w:id="3458" w:author="Denis Belousov" w:date="2022-07-12T10:19:00Z">
              <w:tcPr>
                <w:tcW w:w="731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024078E4" w14:textId="77777777" w:rsidR="00403DD2" w:rsidRDefault="00000000">
            <w:pPr>
              <w:jc w:val="center"/>
              <w:rPr>
                <w:moveTo w:id="3459" w:author="Denis Belousov" w:date="2022-07-12T10:19:00Z"/>
                <w:rFonts w:eastAsia="Times New Roman"/>
              </w:rPr>
            </w:pPr>
            <w:moveToRangeStart w:id="3460" w:author="Denis Belousov" w:date="2022-07-12T10:19:00Z" w:name="move108513575"/>
            <w:moveTo w:id="3461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moveTo>
          </w:p>
        </w:tc>
        <w:tc>
          <w:tcPr>
            <w:tcW w:w="0" w:type="auto"/>
            <w:gridSpan w:val="2"/>
            <w:vAlign w:val="center"/>
            <w:hideMark/>
            <w:tcPrChange w:id="3462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7E6A6A50" w14:textId="77777777" w:rsidR="00403DD2" w:rsidRDefault="00000000">
            <w:pPr>
              <w:rPr>
                <w:moveTo w:id="3463" w:author="Denis Belousov" w:date="2022-07-12T10:19:00Z"/>
                <w:rFonts w:eastAsia="Times New Roman"/>
              </w:rPr>
            </w:pPr>
            <w:moveTo w:id="3464" w:author="Denis Belousov" w:date="2022-07-12T10:19:00Z">
              <w:r>
                <w:rPr>
                  <w:rFonts w:eastAsia="Times New Roman"/>
                </w:rPr>
                <w:t> </w:t>
              </w:r>
            </w:moveTo>
          </w:p>
        </w:tc>
      </w:tr>
    </w:tbl>
    <w:p w14:paraId="10ABFCDF" w14:textId="77777777" w:rsidR="00403DD2" w:rsidRDefault="00403DD2">
      <w:pPr>
        <w:rPr>
          <w:moveTo w:id="3465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7971"/>
        <w:tblGridChange w:id="3466">
          <w:tblGrid>
            <w:gridCol w:w="8"/>
            <w:gridCol w:w="1362"/>
            <w:gridCol w:w="7977"/>
            <w:gridCol w:w="9"/>
          </w:tblGrid>
        </w:tblGridChange>
      </w:tblGrid>
      <w:tr w:rsidR="00403DD2" w14:paraId="55C65F61" w14:textId="77777777">
        <w:trPr>
          <w:tblCellSpacing w:w="0" w:type="dxa"/>
          <w:ins w:id="3467" w:author="Denis Belousov" w:date="2022-07-12T10:19:00Z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moveToRangeEnd w:id="3460"/>
          <w:p w14:paraId="684C64DD" w14:textId="49F8270C" w:rsidR="00403DD2" w:rsidRDefault="00000000" w:rsidP="008A7687">
            <w:pPr>
              <w:pStyle w:val="a5"/>
              <w:rPr>
                <w:ins w:id="3468" w:author="Denis Belousov" w:date="2022-07-12T10:19:00Z"/>
                <w:rFonts w:eastAsia="Times New Roman"/>
              </w:rPr>
            </w:pPr>
            <w:ins w:id="3469" w:author="Denis Belousov" w:date="2022-07-12T10:19:00Z">
              <w:r>
                <w:t>Отсутствует форма регистрации. Поле “Имя” отсутствует.</w:t>
              </w:r>
            </w:ins>
          </w:p>
        </w:tc>
      </w:tr>
      <w:tr w:rsidR="00403DD2" w14:paraId="2B518AA8" w14:textId="77777777" w:rsidTr="008A7687">
        <w:tblPrEx>
          <w:tblCellSpacing w:w="0" w:type="nil"/>
          <w:shd w:val="clear" w:color="auto" w:fill="FFFFFF"/>
        </w:tblPrEx>
        <w:trPr>
          <w:ins w:id="3470" w:author="Denis Belousov" w:date="2022-07-12T10:19:00Z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48A53F" w14:textId="77777777" w:rsidR="008A7687" w:rsidRDefault="00000000" w:rsidP="008A7687">
            <w:pPr>
              <w:pStyle w:val="3"/>
              <w:spacing w:after="0" w:afterAutospacing="0"/>
              <w:rPr>
                <w:rFonts w:eastAsia="Times New Roman"/>
              </w:rPr>
            </w:pPr>
            <w:ins w:id="3471" w:author="Denis Belousov" w:date="2022-07-12T10:19:00Z">
              <w:r>
                <w:rPr>
                  <w:rFonts w:eastAsia="Times New Roman"/>
                </w:rPr>
                <w:lastRenderedPageBreak/>
                <w:t>[BR-33] 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"https://denkbr.atlassian.net/browse/BR-33" </w:instrText>
              </w:r>
            </w:ins>
            <w:r>
              <w:rPr>
                <w:rFonts w:eastAsia="Times New Roman"/>
              </w:rPr>
            </w:r>
            <w:ins w:id="347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Отсутствует поле "Имя" на форме "Регистрация"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7C823C55" w14:textId="7ADE46A2" w:rsidR="00403DD2" w:rsidRDefault="00000000" w:rsidP="008A7687">
            <w:pPr>
              <w:pStyle w:val="3"/>
              <w:spacing w:before="120" w:beforeAutospacing="0"/>
              <w:rPr>
                <w:ins w:id="3473" w:author="Denis Belousov" w:date="2022-07-12T10:19:00Z"/>
                <w:rFonts w:eastAsia="Times New Roman"/>
              </w:rPr>
            </w:pPr>
            <w:ins w:id="3474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04/Jul/22  Updated: 12/Jul/22 </w:t>
              </w:r>
            </w:ins>
          </w:p>
        </w:tc>
      </w:tr>
      <w:tr w:rsidR="00403DD2" w14:paraId="65246104" w14:textId="77777777" w:rsidTr="008A7687">
        <w:tblPrEx>
          <w:tblW w:w="5000" w:type="pct"/>
          <w:jc w:val="center"/>
          <w:tblCellSpacing w:w="0" w:type="dxa"/>
          <w:shd w:val="clear" w:color="auto" w:fill="FFFFFF"/>
          <w:tblCellMar>
            <w:top w:w="30" w:type="dxa"/>
            <w:left w:w="30" w:type="dxa"/>
            <w:bottom w:w="30" w:type="dxa"/>
            <w:right w:w="30" w:type="dxa"/>
          </w:tblCellMar>
          <w:tblPrExChange w:id="3475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732" w:type="pct"/>
            <w:shd w:val="clear" w:color="auto" w:fill="BBBBBB"/>
            <w:noWrap/>
            <w:vAlign w:val="center"/>
            <w:hideMark/>
            <w:tcPrChange w:id="3476" w:author="Denis Belousov" w:date="2022-07-12T10:19:00Z">
              <w:tcPr>
                <w:tcW w:w="731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51023687" w14:textId="77777777" w:rsidR="00403DD2" w:rsidRDefault="00000000">
            <w:pPr>
              <w:jc w:val="center"/>
              <w:rPr>
                <w:moveFrom w:id="3477" w:author="Denis Belousov" w:date="2022-07-12T10:19:00Z"/>
                <w:rFonts w:eastAsia="Times New Roman"/>
              </w:rPr>
            </w:pPr>
            <w:moveFromRangeStart w:id="3478" w:author="Denis Belousov" w:date="2022-07-12T10:19:00Z" w:name="move108513574"/>
            <w:moveFrom w:id="3479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moveFrom>
          </w:p>
        </w:tc>
        <w:tc>
          <w:tcPr>
            <w:tcW w:w="4268" w:type="pct"/>
            <w:vAlign w:val="center"/>
            <w:hideMark/>
            <w:tcPrChange w:id="3480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5CF2AEAF" w14:textId="77777777" w:rsidR="00403DD2" w:rsidRDefault="00000000">
            <w:pPr>
              <w:rPr>
                <w:moveFrom w:id="3481" w:author="Denis Belousov" w:date="2022-07-12T10:19:00Z"/>
                <w:rFonts w:eastAsia="Times New Roman"/>
              </w:rPr>
            </w:pPr>
            <w:moveFrom w:id="3482" w:author="Denis Belousov" w:date="2022-07-12T10:19:00Z">
              <w:r>
                <w:rPr>
                  <w:rFonts w:eastAsia="Times New Roman"/>
                </w:rPr>
                <w:t> </w:t>
              </w:r>
            </w:moveFrom>
          </w:p>
        </w:tc>
      </w:tr>
    </w:tbl>
    <w:p w14:paraId="3FAAB071" w14:textId="77777777" w:rsidR="00403DD2" w:rsidRDefault="00403DD2">
      <w:pPr>
        <w:rPr>
          <w:moveFrom w:id="3483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3A2F39" w14:paraId="32822A8B" w14:textId="77777777">
        <w:trPr>
          <w:tblCellSpacing w:w="0" w:type="dxa"/>
          <w:del w:id="3484" w:author="Denis Belousov" w:date="2022-07-12T10:19:00Z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moveFromRangeEnd w:id="3478"/>
          <w:p w14:paraId="123FBEAA" w14:textId="77777777" w:rsidR="003A2F39" w:rsidRDefault="00773BD4">
            <w:pPr>
              <w:pStyle w:val="a5"/>
              <w:rPr>
                <w:del w:id="3485" w:author="Denis Belousov" w:date="2022-07-12T10:19:00Z"/>
              </w:rPr>
            </w:pPr>
            <w:del w:id="3486" w:author="Denis Belousov" w:date="2022-07-12T10:19:00Z">
              <w:r>
                <w:delText>Отсутствует форма регистрации. Поле “Имя” отсутствует.</w:delText>
              </w:r>
            </w:del>
          </w:p>
        </w:tc>
      </w:tr>
    </w:tbl>
    <w:p w14:paraId="46A6E578" w14:textId="77777777" w:rsidR="003A2F39" w:rsidRDefault="003A2F39">
      <w:pPr>
        <w:rPr>
          <w:del w:id="3487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5"/>
        <w:tblGridChange w:id="3488">
          <w:tblGrid>
            <w:gridCol w:w="1869"/>
            <w:gridCol w:w="2"/>
            <w:gridCol w:w="7477"/>
            <w:gridCol w:w="8"/>
          </w:tblGrid>
        </w:tblGridChange>
      </w:tblGrid>
      <w:tr w:rsidR="003A2F39" w14:paraId="169EC441" w14:textId="77777777">
        <w:trPr>
          <w:del w:id="3489" w:author="Denis Belousov" w:date="2022-07-12T10:19:00Z"/>
        </w:trPr>
        <w:tc>
          <w:tcPr>
            <w:tcW w:w="4991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BE17AB" w14:textId="77777777" w:rsidR="003A2F39" w:rsidRDefault="00773BD4">
            <w:pPr>
              <w:pStyle w:val="3"/>
              <w:rPr>
                <w:del w:id="3490" w:author="Denis Belousov" w:date="2022-07-12T10:19:00Z"/>
                <w:rFonts w:eastAsia="Times New Roman"/>
              </w:rPr>
            </w:pPr>
            <w:del w:id="3491" w:author="Denis Belousov" w:date="2022-07-12T10:19:00Z">
              <w:r>
                <w:rPr>
                  <w:rFonts w:eastAsia="Times New Roman"/>
                </w:rPr>
                <w:delText>[BR-33] </w:delText>
              </w:r>
              <w:r>
                <w:fldChar w:fldCharType="begin"/>
              </w:r>
              <w:r>
                <w:delInstrText>HYPERLINK "https://denkbr.atlassian.net/browse/BR-33"</w:delInstrText>
              </w:r>
              <w:r>
                <w:fldChar w:fldCharType="separate"/>
              </w:r>
            </w:del>
            <w:r w:rsidR="00000000">
              <w:rPr>
                <w:b w:val="0"/>
                <w:bCs w:val="0"/>
              </w:rPr>
              <w:t>Ошибка! Недопустимый объект гиперссылки.</w:t>
            </w:r>
            <w:del w:id="3492" w:author="Denis Belousov" w:date="2022-07-12T10:19:00Z">
              <w:r>
                <w:rPr>
                  <w:rStyle w:val="a3"/>
                  <w:rFonts w:eastAsia="Times New Roman"/>
                  <w:b w:val="0"/>
                  <w:bCs w:val="0"/>
                </w:rPr>
                <w:fldChar w:fldCharType="end"/>
              </w:r>
              <w:r>
                <w:rPr>
                  <w:rFonts w:eastAsia="Times New Roman"/>
                </w:rPr>
                <w:delText xml:space="preserve"> </w:delText>
              </w:r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 xml:space="preserve">Created: 04/Jul/22  Updated: 04/Jul/22 </w:delText>
              </w:r>
            </w:del>
          </w:p>
        </w:tc>
      </w:tr>
      <w:tr w:rsidR="00FF6A5F" w14:paraId="1F6EE5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41199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7F5F1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395FDF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64165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B99A44" w14:textId="1BB784D4" w:rsidR="00403DD2" w:rsidRDefault="00000000">
            <w:pPr>
              <w:rPr>
                <w:rFonts w:eastAsia="Times New Roman"/>
              </w:rPr>
            </w:pPr>
            <w:del w:id="3493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494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495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3496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0977526E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3497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498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499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DFBA52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500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9FA7C1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4DAAE4F7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3501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502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503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1A1F1C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504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CC5DC8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2325E321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3505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506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507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01EA62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508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2DA135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F8724A1" w14:textId="77777777" w:rsidR="00403DD2" w:rsidRDefault="00403DD2">
      <w:pPr>
        <w:rPr>
          <w:ins w:id="3509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72"/>
        <w:gridCol w:w="1564"/>
        <w:gridCol w:w="772"/>
        <w:gridCol w:w="4867"/>
      </w:tblGrid>
      <w:tr w:rsidR="00FF6A5F" w14:paraId="7B57EA11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9524C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B1D77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A3C7F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3B69D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FF6A5F" w14:paraId="654ACEED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B784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01F710" w14:textId="64867E7F" w:rsidR="00403DD2" w:rsidRDefault="00000000">
            <w:pPr>
              <w:rPr>
                <w:rFonts w:eastAsia="Times New Roman"/>
              </w:rPr>
            </w:pPr>
            <w:del w:id="3510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511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512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3513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6FEE5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183F8D" w14:textId="3CF963C7" w:rsidR="00403DD2" w:rsidRDefault="00000000">
            <w:pPr>
              <w:rPr>
                <w:rFonts w:eastAsia="Times New Roman"/>
              </w:rPr>
            </w:pPr>
            <w:del w:id="3514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515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516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3517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0060F704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F1379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EF298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18C8F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E2303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2C5C07A4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F1150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C11C0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4BE5D5AA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9DD7A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67CB0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2C334DF3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42C51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8F86C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579D0211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42373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4C63C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4B65EC2B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651D2B" w14:textId="1F52F4F4" w:rsidR="00403DD2" w:rsidRDefault="00773BD4">
            <w:pPr>
              <w:rPr>
                <w:rFonts w:eastAsia="Times New Roman"/>
              </w:rPr>
            </w:pPr>
            <w:del w:id="3518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3519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1CD009" w14:textId="4C8BFD05" w:rsidR="00403DD2" w:rsidRDefault="00A56AA9" w:rsidP="00403DD2">
            <w:pPr>
              <w:pStyle w:val="a5"/>
              <w:pPrChange w:id="3520" w:author="Denis Belousov" w:date="2022-07-12T10:19:00Z">
                <w:pPr/>
              </w:pPrChange>
            </w:pPr>
            <w:del w:id="3521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3176947D" wp14:editId="2D2B59ED">
                    <wp:extent cx="3084600" cy="2286000"/>
                    <wp:effectExtent l="0" t="0" r="1905" b="0"/>
                    <wp:docPr id="75" name="Рисунок 7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ins w:id="3522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44B3D83A" w14:textId="77777777">
        <w:trPr>
          <w:del w:id="3523" w:author="Denis Belousov" w:date="2022-07-12T10:19:00Z"/>
        </w:trPr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59CC1" w14:textId="77777777" w:rsidR="003A2F39" w:rsidRDefault="00773BD4">
            <w:pPr>
              <w:rPr>
                <w:del w:id="3524" w:author="Denis Belousov" w:date="2022-07-12T10:19:00Z"/>
                <w:rFonts w:eastAsia="Times New Roman"/>
              </w:rPr>
            </w:pPr>
            <w:del w:id="3525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"/>
              <w:gridCol w:w="3132"/>
              <w:gridCol w:w="2600"/>
              <w:gridCol w:w="491"/>
            </w:tblGrid>
            <w:tr w:rsidR="003A2F39" w14:paraId="432ECBD3" w14:textId="77777777">
              <w:trPr>
                <w:tblCellSpacing w:w="0" w:type="dxa"/>
                <w:del w:id="3526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FB9925" w14:textId="77777777" w:rsidR="003A2F39" w:rsidRDefault="00773BD4">
                  <w:pPr>
                    <w:rPr>
                      <w:del w:id="3527" w:author="Denis Belousov" w:date="2022-07-12T10:19:00Z"/>
                      <w:rFonts w:eastAsia="Times New Roman"/>
                    </w:rPr>
                  </w:pPr>
                  <w:del w:id="3528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0B32E990" w14:textId="77777777">
              <w:trPr>
                <w:tblCellSpacing w:w="0" w:type="dxa"/>
                <w:del w:id="3529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4E3E02" w14:textId="77777777" w:rsidR="003A2F39" w:rsidRDefault="00773BD4">
                  <w:pPr>
                    <w:rPr>
                      <w:del w:id="3530" w:author="Denis Belousov" w:date="2022-07-12T10:19:00Z"/>
                      <w:rFonts w:eastAsia="Times New Roman"/>
                    </w:rPr>
                  </w:pPr>
                  <w:del w:id="3531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ADC331" w14:textId="77777777" w:rsidR="003A2F39" w:rsidRDefault="00000000">
                  <w:pPr>
                    <w:rPr>
                      <w:del w:id="3532" w:author="Denis Belousov" w:date="2022-07-12T10:19:00Z"/>
                      <w:rFonts w:eastAsia="Times New Roman"/>
                    </w:rPr>
                  </w:pPr>
                  <w:del w:id="3533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"https://denkbr.atlassian.net/browse/BR-29"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3534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26215F" w14:textId="77777777" w:rsidR="003A2F39" w:rsidRDefault="00773BD4">
                  <w:pPr>
                    <w:rPr>
                      <w:del w:id="3535" w:author="Denis Belousov" w:date="2022-07-12T10:19:00Z"/>
                      <w:rFonts w:eastAsia="Times New Roman"/>
                    </w:rPr>
                  </w:pPr>
                  <w:del w:id="3536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"Имя" на форме "Реги...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DAE292" w14:textId="77777777" w:rsidR="003A2F39" w:rsidRDefault="00773BD4">
                  <w:pPr>
                    <w:rPr>
                      <w:del w:id="3537" w:author="Denis Belousov" w:date="2022-07-12T10:19:00Z"/>
                      <w:rFonts w:eastAsia="Times New Roman"/>
                    </w:rPr>
                  </w:pPr>
                  <w:del w:id="3538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3B36E9CB" w14:textId="77777777" w:rsidR="003A2F39" w:rsidRDefault="003A2F39">
            <w:pPr>
              <w:rPr>
                <w:del w:id="3539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2022140D" w14:textId="77777777" w:rsidR="00403DD2" w:rsidRDefault="00403DD2">
      <w:pPr>
        <w:rPr>
          <w:ins w:id="3540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362"/>
        <w:gridCol w:w="507"/>
        <w:gridCol w:w="7479"/>
        <w:tblGridChange w:id="3541">
          <w:tblGrid>
            <w:gridCol w:w="8"/>
            <w:gridCol w:w="1362"/>
            <w:gridCol w:w="507"/>
            <w:gridCol w:w="7479"/>
          </w:tblGrid>
        </w:tblGridChange>
      </w:tblGrid>
      <w:tr w:rsidR="00403DD2" w14:paraId="650232F8" w14:textId="77777777" w:rsidTr="008A7687">
        <w:trPr>
          <w:gridBefore w:val="1"/>
          <w:wBefore w:w="4" w:type="pct"/>
          <w:ins w:id="3542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67F5D0" w14:textId="77777777" w:rsidR="00403DD2" w:rsidRDefault="00000000">
            <w:pPr>
              <w:rPr>
                <w:ins w:id="3543" w:author="Denis Belousov" w:date="2022-07-12T10:19:00Z"/>
                <w:rFonts w:eastAsia="Times New Roman"/>
              </w:rPr>
            </w:pPr>
            <w:ins w:id="3544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4E0427" w14:textId="7A167EB1" w:rsidR="00403DD2" w:rsidRDefault="00FF6A5F">
            <w:pPr>
              <w:rPr>
                <w:ins w:id="3545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0805D" wp14:editId="4C075472">
                  <wp:extent cx="3084600" cy="2286000"/>
                  <wp:effectExtent l="0" t="0" r="1905" b="0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3546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517BEDB8" w14:textId="77777777" w:rsidTr="008A7687">
        <w:trPr>
          <w:gridBefore w:val="1"/>
          <w:wBefore w:w="4" w:type="pct"/>
          <w:ins w:id="3547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6A3607" w14:textId="77777777" w:rsidR="00403DD2" w:rsidRDefault="00000000">
            <w:pPr>
              <w:rPr>
                <w:ins w:id="3548" w:author="Denis Belousov" w:date="2022-07-12T10:19:00Z"/>
                <w:rFonts w:eastAsia="Times New Roman"/>
              </w:rPr>
            </w:pPr>
            <w:ins w:id="3549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2"/>
              <w:gridCol w:w="738"/>
              <w:gridCol w:w="4598"/>
              <w:gridCol w:w="716"/>
            </w:tblGrid>
            <w:tr w:rsidR="00403DD2" w14:paraId="2321BCB8" w14:textId="77777777">
              <w:trPr>
                <w:tblCellSpacing w:w="0" w:type="dxa"/>
                <w:ins w:id="3550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A76D88" w14:textId="77777777" w:rsidR="00403DD2" w:rsidRDefault="00000000">
                  <w:pPr>
                    <w:rPr>
                      <w:ins w:id="3551" w:author="Denis Belousov" w:date="2022-07-12T10:19:00Z"/>
                      <w:rFonts w:eastAsia="Times New Roman"/>
                    </w:rPr>
                  </w:pPr>
                  <w:ins w:id="3552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403DD2" w14:paraId="2FEFA6B5" w14:textId="77777777">
              <w:trPr>
                <w:tblCellSpacing w:w="0" w:type="dxa"/>
                <w:ins w:id="3553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051AF2A" w14:textId="77777777" w:rsidR="00403DD2" w:rsidRDefault="00000000">
                  <w:pPr>
                    <w:rPr>
                      <w:ins w:id="3554" w:author="Denis Belousov" w:date="2022-07-12T10:19:00Z"/>
                      <w:rFonts w:eastAsia="Times New Roman"/>
                    </w:rPr>
                  </w:pPr>
                  <w:ins w:id="3555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B9D3AC" w14:textId="77777777" w:rsidR="00403DD2" w:rsidRDefault="00000000">
                  <w:pPr>
                    <w:rPr>
                      <w:ins w:id="3556" w:author="Denis Belousov" w:date="2022-07-12T10:19:00Z"/>
                      <w:rFonts w:eastAsia="Times New Roman"/>
                    </w:rPr>
                  </w:pPr>
                  <w:ins w:id="3557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"https://denkbr.atlassian.net/browse/BR-29" </w:instrText>
                    </w:r>
                  </w:ins>
                  <w:r>
                    <w:rPr>
                      <w:rFonts w:eastAsia="Times New Roman"/>
                    </w:rPr>
                  </w:r>
                  <w:ins w:id="3558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BR-29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FA3929" w14:textId="77777777" w:rsidR="00403DD2" w:rsidRDefault="00000000">
                  <w:pPr>
                    <w:rPr>
                      <w:ins w:id="3559" w:author="Denis Belousov" w:date="2022-07-12T10:19:00Z"/>
                      <w:rFonts w:eastAsia="Times New Roman"/>
                    </w:rPr>
                  </w:pPr>
                  <w:ins w:id="3560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"Имя" на форме "Реги...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6FC544" w14:textId="77777777" w:rsidR="00403DD2" w:rsidRDefault="00000000">
                  <w:pPr>
                    <w:rPr>
                      <w:ins w:id="3561" w:author="Denis Belousov" w:date="2022-07-12T10:19:00Z"/>
                      <w:rFonts w:eastAsia="Times New Roman"/>
                    </w:rPr>
                  </w:pPr>
                  <w:ins w:id="3562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17DB41E7" w14:textId="77777777" w:rsidR="00403DD2" w:rsidRDefault="00403DD2">
            <w:pPr>
              <w:rPr>
                <w:ins w:id="3563" w:author="Denis Belousov" w:date="2022-07-12T10:19:00Z"/>
                <w:rFonts w:eastAsia="Times New Roman"/>
              </w:rPr>
            </w:pPr>
          </w:p>
        </w:tc>
      </w:tr>
      <w:tr w:rsidR="00403DD2" w14:paraId="555D9EB8" w14:textId="77777777" w:rsidTr="008A7687">
        <w:trPr>
          <w:gridBefore w:val="1"/>
          <w:wBefore w:w="4" w:type="pct"/>
          <w:ins w:id="3564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5B8B88" w14:textId="77777777" w:rsidR="00403DD2" w:rsidRDefault="00000000">
            <w:pPr>
              <w:rPr>
                <w:ins w:id="3565" w:author="Denis Belousov" w:date="2022-07-12T10:19:00Z"/>
                <w:rFonts w:eastAsia="Times New Roman"/>
              </w:rPr>
            </w:pPr>
            <w:ins w:id="3566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049229" w14:textId="77777777" w:rsidR="00403DD2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ins w:id="3567" w:author="Denis Belousov" w:date="2022-07-12T10:19:00Z"/>
                <w:rFonts w:eastAsia="Times New Roman"/>
              </w:rPr>
            </w:pPr>
            <w:ins w:id="3568" w:author="Denis Belousov" w:date="2022-07-12T10:19:00Z">
              <w:r>
                <w:rPr>
                  <w:rFonts w:eastAsia="Times New Roman"/>
                </w:rPr>
                <w:t>Перейти на сайт  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"https://qa.neapro.site/)" \o "smart-link" </w:instrText>
              </w:r>
            </w:ins>
            <w:r>
              <w:rPr>
                <w:rFonts w:eastAsia="Times New Roman"/>
              </w:rPr>
            </w:r>
            <w:ins w:id="3569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https://qa.neapro.site/)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5B67F9BF" w14:textId="77777777" w:rsidR="00403DD2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ins w:id="3570" w:author="Denis Belousov" w:date="2022-07-12T10:19:00Z"/>
                <w:rFonts w:eastAsia="Times New Roman"/>
              </w:rPr>
            </w:pPr>
            <w:ins w:id="3571" w:author="Denis Belousov" w:date="2022-07-12T10:19:00Z">
              <w:r>
                <w:rPr>
                  <w:rFonts w:eastAsia="Times New Roman"/>
                </w:rPr>
                <w:t>Перейти на форму входа</w:t>
              </w:r>
            </w:ins>
          </w:p>
          <w:p w14:paraId="3EE4FFD6" w14:textId="77777777" w:rsidR="00403DD2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ins w:id="3572" w:author="Denis Belousov" w:date="2022-07-12T10:19:00Z"/>
                <w:rFonts w:eastAsia="Times New Roman"/>
              </w:rPr>
            </w:pPr>
            <w:ins w:id="3573" w:author="Denis Belousov" w:date="2022-07-12T10:19:00Z">
              <w:r>
                <w:rPr>
                  <w:rFonts w:eastAsia="Times New Roman"/>
                </w:rPr>
                <w:t>Нажать на кнопку "Регистрация"</w:t>
              </w:r>
            </w:ins>
          </w:p>
          <w:p w14:paraId="72377A59" w14:textId="77777777" w:rsidR="00403DD2" w:rsidRDefault="00000000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ins w:id="3574" w:author="Denis Belousov" w:date="2022-07-12T10:19:00Z"/>
                <w:rFonts w:eastAsia="Times New Roman"/>
              </w:rPr>
            </w:pPr>
            <w:ins w:id="3575" w:author="Denis Belousov" w:date="2022-07-12T10:19:00Z">
              <w:r>
                <w:rPr>
                  <w:rFonts w:eastAsia="Times New Roman"/>
                </w:rPr>
                <w:t>Проверить наличие полей и кнопок на форме "Регистрация".</w:t>
              </w:r>
            </w:ins>
          </w:p>
        </w:tc>
      </w:tr>
      <w:tr w:rsidR="00403DD2" w14:paraId="518A83B6" w14:textId="77777777" w:rsidTr="008A7687">
        <w:trPr>
          <w:gridBefore w:val="1"/>
          <w:wBefore w:w="4" w:type="pct"/>
          <w:ins w:id="3576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9ED263" w14:textId="77777777" w:rsidR="00403DD2" w:rsidRDefault="00000000">
            <w:pPr>
              <w:rPr>
                <w:ins w:id="3577" w:author="Denis Belousov" w:date="2022-07-12T10:19:00Z"/>
                <w:rFonts w:eastAsia="Times New Roman"/>
              </w:rPr>
            </w:pPr>
            <w:ins w:id="3578" w:author="Denis Belousov" w:date="2022-07-12T10:19:00Z">
              <w:r>
                <w:rPr>
                  <w:rFonts w:eastAsia="Times New Roman"/>
                  <w:b/>
                  <w:bCs/>
                </w:rPr>
                <w:t>Actual result: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9D5C3" w14:textId="77777777" w:rsidR="00403DD2" w:rsidRDefault="00000000">
            <w:pPr>
              <w:pStyle w:val="a5"/>
              <w:rPr>
                <w:ins w:id="3579" w:author="Denis Belousov" w:date="2022-07-12T10:19:00Z"/>
              </w:rPr>
            </w:pPr>
            <w:ins w:id="3580" w:author="Denis Belousov" w:date="2022-07-12T10:19:00Z">
              <w:r>
                <w:t>Нет формы регистрации. Нет кнопки “Регистрация” на форме входа на платформу.</w:t>
              </w:r>
            </w:ins>
          </w:p>
        </w:tc>
      </w:tr>
      <w:tr w:rsidR="00FF6A5F" w14:paraId="48BCE348" w14:textId="77777777" w:rsidTr="008A7687">
        <w:trPr>
          <w:gridBefore w:val="1"/>
          <w:wBefore w:w="4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BD04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A23AF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0|i0008n: </w:t>
            </w:r>
          </w:p>
        </w:tc>
      </w:tr>
      <w:tr w:rsidR="00403DD2" w14:paraId="3679FA95" w14:textId="77777777" w:rsidTr="008A7687">
        <w:tblPrEx>
          <w:tblW w:w="5009" w:type="pct"/>
          <w:jc w:val="center"/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  <w:tblPrExChange w:id="3581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731" w:type="pct"/>
            <w:gridSpan w:val="2"/>
            <w:shd w:val="clear" w:color="auto" w:fill="BBBBBB"/>
            <w:noWrap/>
            <w:vAlign w:val="center"/>
            <w:hideMark/>
            <w:tcPrChange w:id="3582" w:author="Denis Belousov" w:date="2022-07-12T10:19:00Z">
              <w:tcPr>
                <w:tcW w:w="731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61E07A4F" w14:textId="77777777" w:rsidR="00403DD2" w:rsidRDefault="00000000">
            <w:pPr>
              <w:jc w:val="center"/>
              <w:rPr>
                <w:moveTo w:id="3583" w:author="Denis Belousov" w:date="2022-07-12T10:19:00Z"/>
                <w:rFonts w:eastAsia="Times New Roman"/>
              </w:rPr>
            </w:pPr>
            <w:moveToRangeStart w:id="3584" w:author="Denis Belousov" w:date="2022-07-12T10:19:00Z" w:name="move108513576"/>
            <w:moveTo w:id="3585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moveTo>
          </w:p>
        </w:tc>
        <w:tc>
          <w:tcPr>
            <w:tcW w:w="0" w:type="auto"/>
            <w:gridSpan w:val="2"/>
            <w:vAlign w:val="center"/>
            <w:hideMark/>
            <w:tcPrChange w:id="3586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7BC10216" w14:textId="77777777" w:rsidR="00403DD2" w:rsidRDefault="00000000">
            <w:pPr>
              <w:rPr>
                <w:moveTo w:id="3587" w:author="Denis Belousov" w:date="2022-07-12T10:19:00Z"/>
                <w:rFonts w:eastAsia="Times New Roman"/>
              </w:rPr>
            </w:pPr>
            <w:moveTo w:id="3588" w:author="Denis Belousov" w:date="2022-07-12T10:19:00Z">
              <w:r>
                <w:rPr>
                  <w:rFonts w:eastAsia="Times New Roman"/>
                </w:rPr>
                <w:t> </w:t>
              </w:r>
            </w:moveTo>
          </w:p>
        </w:tc>
      </w:tr>
    </w:tbl>
    <w:p w14:paraId="008EF1E3" w14:textId="77777777" w:rsidR="00403DD2" w:rsidRDefault="00403DD2">
      <w:pPr>
        <w:rPr>
          <w:moveTo w:id="3589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7971"/>
        <w:tblGridChange w:id="3590">
          <w:tblGrid>
            <w:gridCol w:w="8"/>
            <w:gridCol w:w="1362"/>
            <w:gridCol w:w="7977"/>
            <w:gridCol w:w="9"/>
          </w:tblGrid>
        </w:tblGridChange>
      </w:tblGrid>
      <w:tr w:rsidR="00403DD2" w14:paraId="3E4F20D3" w14:textId="77777777">
        <w:trPr>
          <w:tblCellSpacing w:w="0" w:type="dxa"/>
          <w:ins w:id="3591" w:author="Denis Belousov" w:date="2022-07-12T10:19:00Z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moveToRangeEnd w:id="3584"/>
          <w:p w14:paraId="2F67DB27" w14:textId="157D518A" w:rsidR="00403DD2" w:rsidRDefault="00000000" w:rsidP="008A7687">
            <w:pPr>
              <w:pStyle w:val="a5"/>
              <w:rPr>
                <w:ins w:id="3592" w:author="Denis Belousov" w:date="2022-07-12T10:19:00Z"/>
                <w:rFonts w:eastAsia="Times New Roman"/>
              </w:rPr>
            </w:pPr>
            <w:ins w:id="3593" w:author="Denis Belousov" w:date="2022-07-12T10:19:00Z">
              <w:r>
                <w:t>Отсутствует форма регистрации. Поле “Имя” отсутствует.</w:t>
              </w:r>
            </w:ins>
          </w:p>
        </w:tc>
      </w:tr>
      <w:tr w:rsidR="00403DD2" w14:paraId="4BBA0F4B" w14:textId="77777777" w:rsidTr="008A7687">
        <w:tblPrEx>
          <w:tblCellSpacing w:w="0" w:type="nil"/>
          <w:shd w:val="clear" w:color="auto" w:fill="FFFFFF"/>
        </w:tblPrEx>
        <w:trPr>
          <w:ins w:id="3594" w:author="Denis Belousov" w:date="2022-07-12T10:19:00Z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FD8FAA" w14:textId="77777777" w:rsidR="008A7687" w:rsidRDefault="00000000" w:rsidP="008A7687">
            <w:pPr>
              <w:pStyle w:val="3"/>
              <w:spacing w:after="0" w:afterAutospacing="0"/>
              <w:rPr>
                <w:rFonts w:eastAsia="Times New Roman"/>
              </w:rPr>
            </w:pPr>
            <w:ins w:id="3595" w:author="Denis Belousov" w:date="2022-07-12T10:19:00Z">
              <w:r>
                <w:rPr>
                  <w:rFonts w:eastAsia="Times New Roman"/>
                </w:rPr>
                <w:lastRenderedPageBreak/>
                <w:t>[BR-34] 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"https://denkbr.atlassian.net/browse/BR-34" </w:instrText>
              </w:r>
            </w:ins>
            <w:r>
              <w:rPr>
                <w:rFonts w:eastAsia="Times New Roman"/>
              </w:rPr>
            </w:r>
            <w:ins w:id="3596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Отсутствует поле "Имя" на форме "Регистрация"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5CA1F17C" w14:textId="3D8F27FB" w:rsidR="00403DD2" w:rsidRDefault="00000000" w:rsidP="008A7687">
            <w:pPr>
              <w:pStyle w:val="3"/>
              <w:spacing w:before="120" w:beforeAutospacing="0" w:after="0" w:afterAutospacing="0"/>
              <w:rPr>
                <w:ins w:id="3597" w:author="Denis Belousov" w:date="2022-07-12T10:19:00Z"/>
                <w:rFonts w:eastAsia="Times New Roman"/>
              </w:rPr>
            </w:pPr>
            <w:ins w:id="3598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04/Jul/22  Updated: 12/Jul/22 </w:t>
              </w:r>
            </w:ins>
          </w:p>
        </w:tc>
      </w:tr>
      <w:tr w:rsidR="00403DD2" w14:paraId="08BA4C94" w14:textId="77777777" w:rsidTr="008A7687">
        <w:tblPrEx>
          <w:tblW w:w="5000" w:type="pct"/>
          <w:jc w:val="center"/>
          <w:tblCellSpacing w:w="0" w:type="dxa"/>
          <w:shd w:val="clear" w:color="auto" w:fill="FFFFFF"/>
          <w:tblCellMar>
            <w:top w:w="30" w:type="dxa"/>
            <w:left w:w="30" w:type="dxa"/>
            <w:bottom w:w="30" w:type="dxa"/>
            <w:right w:w="30" w:type="dxa"/>
          </w:tblCellMar>
          <w:tblPrExChange w:id="3599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732" w:type="pct"/>
            <w:shd w:val="clear" w:color="auto" w:fill="BBBBBB"/>
            <w:noWrap/>
            <w:vAlign w:val="center"/>
            <w:hideMark/>
            <w:tcPrChange w:id="3600" w:author="Denis Belousov" w:date="2022-07-12T10:19:00Z">
              <w:tcPr>
                <w:tcW w:w="731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7371436C" w14:textId="77777777" w:rsidR="00403DD2" w:rsidRDefault="00000000">
            <w:pPr>
              <w:jc w:val="center"/>
              <w:rPr>
                <w:moveFrom w:id="3601" w:author="Denis Belousov" w:date="2022-07-12T10:19:00Z"/>
                <w:rFonts w:eastAsia="Times New Roman"/>
              </w:rPr>
            </w:pPr>
            <w:moveFromRangeStart w:id="3602" w:author="Denis Belousov" w:date="2022-07-12T10:19:00Z" w:name="move108513575"/>
            <w:moveFrom w:id="3603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moveFrom>
          </w:p>
        </w:tc>
        <w:tc>
          <w:tcPr>
            <w:tcW w:w="4268" w:type="pct"/>
            <w:vAlign w:val="center"/>
            <w:hideMark/>
            <w:tcPrChange w:id="3604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5B34840A" w14:textId="77777777" w:rsidR="00403DD2" w:rsidRDefault="00000000">
            <w:pPr>
              <w:rPr>
                <w:moveFrom w:id="3605" w:author="Denis Belousov" w:date="2022-07-12T10:19:00Z"/>
                <w:rFonts w:eastAsia="Times New Roman"/>
              </w:rPr>
            </w:pPr>
            <w:moveFrom w:id="3606" w:author="Denis Belousov" w:date="2022-07-12T10:19:00Z">
              <w:r>
                <w:rPr>
                  <w:rFonts w:eastAsia="Times New Roman"/>
                </w:rPr>
                <w:t> </w:t>
              </w:r>
            </w:moveFrom>
          </w:p>
        </w:tc>
      </w:tr>
    </w:tbl>
    <w:p w14:paraId="6E186E2E" w14:textId="77777777" w:rsidR="00403DD2" w:rsidRDefault="00403DD2">
      <w:pPr>
        <w:rPr>
          <w:moveFrom w:id="3607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3A2F39" w14:paraId="6D7E849A" w14:textId="77777777">
        <w:trPr>
          <w:tblCellSpacing w:w="0" w:type="dxa"/>
          <w:del w:id="3608" w:author="Denis Belousov" w:date="2022-07-12T10:19:00Z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moveFromRangeEnd w:id="3602"/>
          <w:p w14:paraId="3A47BF31" w14:textId="77777777" w:rsidR="003A2F39" w:rsidRDefault="00773BD4">
            <w:pPr>
              <w:pStyle w:val="a5"/>
              <w:rPr>
                <w:del w:id="3609" w:author="Denis Belousov" w:date="2022-07-12T10:19:00Z"/>
                <w:rFonts w:eastAsia="Times New Roman"/>
              </w:rPr>
            </w:pPr>
            <w:del w:id="3610" w:author="Denis Belousov" w:date="2022-07-12T10:19:00Z">
              <w:r>
                <w:delText>Отсутствует форма регистрации. Поле “Имя” отсутствует.</w:delText>
              </w:r>
            </w:del>
          </w:p>
        </w:tc>
      </w:tr>
    </w:tbl>
    <w:p w14:paraId="29B204ED" w14:textId="77777777" w:rsidR="003A2F39" w:rsidRDefault="003A2F39">
      <w:pPr>
        <w:rPr>
          <w:del w:id="3611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5"/>
        <w:tblGridChange w:id="3612">
          <w:tblGrid>
            <w:gridCol w:w="1869"/>
            <w:gridCol w:w="2"/>
            <w:gridCol w:w="7477"/>
            <w:gridCol w:w="8"/>
          </w:tblGrid>
        </w:tblGridChange>
      </w:tblGrid>
      <w:tr w:rsidR="003A2F39" w14:paraId="4F273769" w14:textId="77777777">
        <w:trPr>
          <w:del w:id="3613" w:author="Denis Belousov" w:date="2022-07-12T10:19:00Z"/>
        </w:trPr>
        <w:tc>
          <w:tcPr>
            <w:tcW w:w="4991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73D10A" w14:textId="77777777" w:rsidR="003A2F39" w:rsidRDefault="00773BD4">
            <w:pPr>
              <w:pStyle w:val="3"/>
              <w:rPr>
                <w:del w:id="3614" w:author="Denis Belousov" w:date="2022-07-12T10:19:00Z"/>
                <w:rFonts w:eastAsia="Times New Roman"/>
              </w:rPr>
            </w:pPr>
            <w:del w:id="3615" w:author="Denis Belousov" w:date="2022-07-12T10:19:00Z">
              <w:r>
                <w:rPr>
                  <w:rFonts w:eastAsia="Times New Roman"/>
                </w:rPr>
                <w:delText>[BR-34] </w:delText>
              </w:r>
              <w:r>
                <w:fldChar w:fldCharType="begin"/>
              </w:r>
              <w:r>
                <w:delInstrText>HYPERLINK "https://denkbr.atlassian.net/browse/BR-34"</w:delInstrText>
              </w:r>
              <w:r>
                <w:fldChar w:fldCharType="separate"/>
              </w:r>
            </w:del>
            <w:r w:rsidR="00000000">
              <w:rPr>
                <w:b w:val="0"/>
                <w:bCs w:val="0"/>
              </w:rPr>
              <w:t>Ошибка! Недопустимый объект гиперссылки.</w:t>
            </w:r>
            <w:del w:id="3616" w:author="Denis Belousov" w:date="2022-07-12T10:19:00Z">
              <w:r>
                <w:rPr>
                  <w:rStyle w:val="a3"/>
                  <w:rFonts w:eastAsia="Times New Roman"/>
                  <w:b w:val="0"/>
                  <w:bCs w:val="0"/>
                </w:rPr>
                <w:fldChar w:fldCharType="end"/>
              </w:r>
              <w:r>
                <w:rPr>
                  <w:rFonts w:eastAsia="Times New Roman"/>
                </w:rPr>
                <w:delText xml:space="preserve"> </w:delText>
              </w:r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 xml:space="preserve">Created: 04/Jul/22  Updated: 04/Jul/22 </w:delText>
              </w:r>
            </w:del>
          </w:p>
        </w:tc>
      </w:tr>
      <w:tr w:rsidR="00FF6A5F" w14:paraId="33E6A3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E983A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6C0AC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7492796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1D2C9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48AED" w14:textId="270A4AA5" w:rsidR="00403DD2" w:rsidRDefault="00000000">
            <w:pPr>
              <w:rPr>
                <w:rFonts w:eastAsia="Times New Roman"/>
              </w:rPr>
            </w:pPr>
            <w:del w:id="3617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61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619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3620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24E0D985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3621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622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623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248D71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624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F7133E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0058109E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3625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626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627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1058A6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628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C9C398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144A8AD1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3629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630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631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D823AB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632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812621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ABC21B6" w14:textId="77777777" w:rsidR="00403DD2" w:rsidRDefault="00403DD2">
      <w:pPr>
        <w:rPr>
          <w:ins w:id="3633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88"/>
        <w:gridCol w:w="1719"/>
        <w:gridCol w:w="1152"/>
        <w:gridCol w:w="20"/>
        <w:gridCol w:w="4458"/>
      </w:tblGrid>
      <w:tr w:rsidR="00FF6A5F" w14:paraId="5968A05C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65F5E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98180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DFA94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6DDA9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FF6A5F" w14:paraId="0B2F798B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DCD5C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1B312" w14:textId="6CC4BBD0" w:rsidR="00403DD2" w:rsidRDefault="00000000">
            <w:pPr>
              <w:rPr>
                <w:rFonts w:eastAsia="Times New Roman"/>
              </w:rPr>
            </w:pPr>
            <w:del w:id="3634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635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636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3637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3F7E7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E3C5FE" w14:textId="5D66EF28" w:rsidR="00403DD2" w:rsidRDefault="00000000">
            <w:pPr>
              <w:rPr>
                <w:rFonts w:eastAsia="Times New Roman"/>
              </w:rPr>
            </w:pPr>
            <w:del w:id="3638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639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640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3641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310CBDD1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567BE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DCEFF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EDB6E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8ED19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458439CC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DADAE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0CEA4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6C72B6D3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AA342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9EBAD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3C1A322A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DCAC0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BF2C7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22A2808B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35A0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A1F0E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78D2B37D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2A0CB1" w14:textId="0CDBAFF1" w:rsidR="00403DD2" w:rsidRDefault="00773BD4">
            <w:pPr>
              <w:rPr>
                <w:rFonts w:eastAsia="Times New Roman"/>
              </w:rPr>
            </w:pPr>
            <w:del w:id="3642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3643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35C4FC" w14:textId="62F96C44" w:rsidR="00403DD2" w:rsidRDefault="00A56AA9" w:rsidP="00403DD2">
            <w:pPr>
              <w:pStyle w:val="a5"/>
              <w:pPrChange w:id="3644" w:author="Denis Belousov" w:date="2022-07-12T10:19:00Z">
                <w:pPr/>
              </w:pPrChange>
            </w:pPr>
            <w:del w:id="3645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15BB63FE" wp14:editId="50F7C158">
                    <wp:extent cx="3084600" cy="2286000"/>
                    <wp:effectExtent l="0" t="0" r="1905" b="0"/>
                    <wp:docPr id="35" name="Рисунок 3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773BD4">
                <w:rPr>
                  <w:rFonts w:eastAsia="Times New Roman"/>
                </w:rPr>
                <w:delText xml:space="preserve">   </w:delText>
              </w:r>
            </w:del>
            <w:ins w:id="3646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5429BC47" w14:textId="77777777">
        <w:trPr>
          <w:gridAfter w:val="1"/>
          <w:wAfter w:w="309" w:type="dxa"/>
          <w:del w:id="3647" w:author="Denis Belousov" w:date="2022-07-12T10:19:00Z"/>
        </w:trPr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C11E0A" w14:textId="77777777" w:rsidR="003A2F39" w:rsidRDefault="00773BD4">
            <w:pPr>
              <w:rPr>
                <w:del w:id="3648" w:author="Denis Belousov" w:date="2022-07-12T10:19:00Z"/>
                <w:rFonts w:eastAsia="Times New Roman"/>
              </w:rPr>
            </w:pPr>
            <w:del w:id="3649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2"/>
              <w:gridCol w:w="1190"/>
              <w:gridCol w:w="930"/>
              <w:gridCol w:w="262"/>
            </w:tblGrid>
            <w:tr w:rsidR="003A2F39" w14:paraId="03657333" w14:textId="77777777">
              <w:trPr>
                <w:tblCellSpacing w:w="0" w:type="dxa"/>
                <w:del w:id="3650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AA5400" w14:textId="77777777" w:rsidR="003A2F39" w:rsidRDefault="00773BD4">
                  <w:pPr>
                    <w:rPr>
                      <w:del w:id="3651" w:author="Denis Belousov" w:date="2022-07-12T10:19:00Z"/>
                      <w:rFonts w:eastAsia="Times New Roman"/>
                    </w:rPr>
                  </w:pPr>
                  <w:del w:id="3652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6C183561" w14:textId="77777777">
              <w:trPr>
                <w:tblCellSpacing w:w="0" w:type="dxa"/>
                <w:del w:id="3653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010DEB" w14:textId="77777777" w:rsidR="003A2F39" w:rsidRDefault="00773BD4">
                  <w:pPr>
                    <w:rPr>
                      <w:del w:id="3654" w:author="Denis Belousov" w:date="2022-07-12T10:19:00Z"/>
                      <w:rFonts w:eastAsia="Times New Roman"/>
                    </w:rPr>
                  </w:pPr>
                  <w:del w:id="3655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17FD885" w14:textId="77777777" w:rsidR="003A2F39" w:rsidRDefault="00000000">
                  <w:pPr>
                    <w:rPr>
                      <w:del w:id="3656" w:author="Denis Belousov" w:date="2022-07-12T10:19:00Z"/>
                      <w:rFonts w:eastAsia="Times New Roman"/>
                    </w:rPr>
                  </w:pPr>
                  <w:del w:id="3657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"https://denkbr.atlassian.net/browse/BR-29"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3658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A25297" w14:textId="77777777" w:rsidR="003A2F39" w:rsidRDefault="00773BD4">
                  <w:pPr>
                    <w:rPr>
                      <w:del w:id="3659" w:author="Denis Belousov" w:date="2022-07-12T10:19:00Z"/>
                      <w:rFonts w:eastAsia="Times New Roman"/>
                    </w:rPr>
                  </w:pPr>
                  <w:del w:id="3660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"Имя" на форме "Реги...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473063" w14:textId="77777777" w:rsidR="003A2F39" w:rsidRDefault="00773BD4">
                  <w:pPr>
                    <w:rPr>
                      <w:del w:id="3661" w:author="Denis Belousov" w:date="2022-07-12T10:19:00Z"/>
                      <w:rFonts w:eastAsia="Times New Roman"/>
                    </w:rPr>
                  </w:pPr>
                  <w:del w:id="3662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77C4CE42" w14:textId="77777777" w:rsidR="003A2F39" w:rsidRDefault="003A2F39">
            <w:pPr>
              <w:rPr>
                <w:del w:id="3663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463CA83D" w14:textId="77777777" w:rsidR="00403DD2" w:rsidRDefault="00403DD2">
      <w:pPr>
        <w:rPr>
          <w:ins w:id="3664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5626D32F" w14:textId="77777777" w:rsidTr="00FF6A5F">
        <w:trPr>
          <w:ins w:id="3665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0F004F" w14:textId="77777777" w:rsidR="00403DD2" w:rsidRDefault="00000000">
            <w:pPr>
              <w:rPr>
                <w:ins w:id="3666" w:author="Denis Belousov" w:date="2022-07-12T10:19:00Z"/>
                <w:rFonts w:eastAsia="Times New Roman"/>
              </w:rPr>
            </w:pPr>
            <w:ins w:id="3667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8B897F" w14:textId="6EF432B3" w:rsidR="00403DD2" w:rsidRDefault="00FF6A5F">
            <w:pPr>
              <w:rPr>
                <w:ins w:id="3668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8FB7EC" wp14:editId="2949DCDD">
                  <wp:extent cx="3084600" cy="2286000"/>
                  <wp:effectExtent l="0" t="0" r="1905" b="0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3669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39A0038D" w14:textId="77777777" w:rsidTr="00FF6A5F">
        <w:trPr>
          <w:ins w:id="3670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808A44" w14:textId="77777777" w:rsidR="00403DD2" w:rsidRDefault="00000000">
            <w:pPr>
              <w:rPr>
                <w:ins w:id="3671" w:author="Denis Belousov" w:date="2022-07-12T10:19:00Z"/>
                <w:rFonts w:eastAsia="Times New Roman"/>
              </w:rPr>
            </w:pPr>
            <w:ins w:id="3672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1"/>
              <w:gridCol w:w="737"/>
              <w:gridCol w:w="4593"/>
              <w:gridCol w:w="715"/>
            </w:tblGrid>
            <w:tr w:rsidR="00403DD2" w14:paraId="17971002" w14:textId="77777777">
              <w:trPr>
                <w:tblCellSpacing w:w="0" w:type="dxa"/>
                <w:ins w:id="3673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452487" w14:textId="77777777" w:rsidR="00403DD2" w:rsidRDefault="00000000">
                  <w:pPr>
                    <w:rPr>
                      <w:ins w:id="3674" w:author="Denis Belousov" w:date="2022-07-12T10:19:00Z"/>
                      <w:rFonts w:eastAsia="Times New Roman"/>
                    </w:rPr>
                  </w:pPr>
                  <w:ins w:id="3675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403DD2" w14:paraId="7D50014A" w14:textId="77777777">
              <w:trPr>
                <w:tblCellSpacing w:w="0" w:type="dxa"/>
                <w:ins w:id="3676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4DE2B6" w14:textId="77777777" w:rsidR="00403DD2" w:rsidRDefault="00000000">
                  <w:pPr>
                    <w:rPr>
                      <w:ins w:id="3677" w:author="Denis Belousov" w:date="2022-07-12T10:19:00Z"/>
                      <w:rFonts w:eastAsia="Times New Roman"/>
                    </w:rPr>
                  </w:pPr>
                  <w:ins w:id="3678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FF2C9E" w14:textId="77777777" w:rsidR="00403DD2" w:rsidRDefault="00000000">
                  <w:pPr>
                    <w:rPr>
                      <w:ins w:id="3679" w:author="Denis Belousov" w:date="2022-07-12T10:19:00Z"/>
                      <w:rFonts w:eastAsia="Times New Roman"/>
                    </w:rPr>
                  </w:pPr>
                  <w:ins w:id="3680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"https://denkbr.atlassian.net/browse/BR-29" </w:instrText>
                    </w:r>
                  </w:ins>
                  <w:r>
                    <w:rPr>
                      <w:rFonts w:eastAsia="Times New Roman"/>
                    </w:rPr>
                  </w:r>
                  <w:ins w:id="3681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BR-29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5F94B2" w14:textId="77777777" w:rsidR="00403DD2" w:rsidRDefault="00000000">
                  <w:pPr>
                    <w:rPr>
                      <w:ins w:id="3682" w:author="Denis Belousov" w:date="2022-07-12T10:19:00Z"/>
                      <w:rFonts w:eastAsia="Times New Roman"/>
                    </w:rPr>
                  </w:pPr>
                  <w:ins w:id="3683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"Имя" на форме "Реги...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D84EB3" w14:textId="77777777" w:rsidR="00403DD2" w:rsidRDefault="00000000">
                  <w:pPr>
                    <w:rPr>
                      <w:ins w:id="3684" w:author="Denis Belousov" w:date="2022-07-12T10:19:00Z"/>
                      <w:rFonts w:eastAsia="Times New Roman"/>
                    </w:rPr>
                  </w:pPr>
                  <w:ins w:id="3685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014E730A" w14:textId="77777777" w:rsidR="00403DD2" w:rsidRDefault="00403DD2">
            <w:pPr>
              <w:rPr>
                <w:ins w:id="3686" w:author="Denis Belousov" w:date="2022-07-12T10:19:00Z"/>
                <w:rFonts w:eastAsia="Times New Roman"/>
              </w:rPr>
            </w:pPr>
          </w:p>
        </w:tc>
      </w:tr>
      <w:tr w:rsidR="00403DD2" w14:paraId="128C7FE7" w14:textId="77777777" w:rsidTr="00FF6A5F">
        <w:trPr>
          <w:ins w:id="3687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B5058D" w14:textId="77777777" w:rsidR="00403DD2" w:rsidRDefault="00000000">
            <w:pPr>
              <w:rPr>
                <w:ins w:id="3688" w:author="Denis Belousov" w:date="2022-07-12T10:19:00Z"/>
                <w:rFonts w:eastAsia="Times New Roman"/>
              </w:rPr>
            </w:pPr>
            <w:ins w:id="3689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A2C28C" w14:textId="77777777" w:rsidR="00403DD2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ins w:id="3690" w:author="Denis Belousov" w:date="2022-07-12T10:19:00Z"/>
                <w:rFonts w:eastAsia="Times New Roman"/>
              </w:rPr>
            </w:pPr>
            <w:ins w:id="3691" w:author="Denis Belousov" w:date="2022-07-12T10:19:00Z">
              <w:r>
                <w:rPr>
                  <w:rFonts w:eastAsia="Times New Roman"/>
                </w:rPr>
                <w:t>Перейти на сайт  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"https://qa.neapro.site/)" \o "smart-link" </w:instrText>
              </w:r>
            </w:ins>
            <w:r>
              <w:rPr>
                <w:rFonts w:eastAsia="Times New Roman"/>
              </w:rPr>
            </w:r>
            <w:ins w:id="369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https://qa.neapro.site/)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080E43EA" w14:textId="77777777" w:rsidR="00403DD2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ins w:id="3693" w:author="Denis Belousov" w:date="2022-07-12T10:19:00Z"/>
                <w:rFonts w:eastAsia="Times New Roman"/>
              </w:rPr>
            </w:pPr>
            <w:ins w:id="3694" w:author="Denis Belousov" w:date="2022-07-12T10:19:00Z">
              <w:r>
                <w:rPr>
                  <w:rFonts w:eastAsia="Times New Roman"/>
                </w:rPr>
                <w:t>Перейти на форму входа</w:t>
              </w:r>
            </w:ins>
          </w:p>
          <w:p w14:paraId="26500D53" w14:textId="77777777" w:rsidR="00403DD2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ins w:id="3695" w:author="Denis Belousov" w:date="2022-07-12T10:19:00Z"/>
                <w:rFonts w:eastAsia="Times New Roman"/>
              </w:rPr>
            </w:pPr>
            <w:ins w:id="3696" w:author="Denis Belousov" w:date="2022-07-12T10:19:00Z">
              <w:r>
                <w:rPr>
                  <w:rFonts w:eastAsia="Times New Roman"/>
                </w:rPr>
                <w:t>Нажать на кнопку "Регистрация"</w:t>
              </w:r>
            </w:ins>
          </w:p>
          <w:p w14:paraId="681BEE29" w14:textId="77777777" w:rsidR="00403DD2" w:rsidRDefault="00000000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ins w:id="3697" w:author="Denis Belousov" w:date="2022-07-12T10:19:00Z"/>
                <w:rFonts w:eastAsia="Times New Roman"/>
              </w:rPr>
            </w:pPr>
            <w:ins w:id="3698" w:author="Denis Belousov" w:date="2022-07-12T10:19:00Z">
              <w:r>
                <w:rPr>
                  <w:rFonts w:eastAsia="Times New Roman"/>
                </w:rPr>
                <w:t>Проверить наличие полей и кнопок на форме "Регистрация".</w:t>
              </w:r>
            </w:ins>
          </w:p>
        </w:tc>
      </w:tr>
      <w:tr w:rsidR="00403DD2" w14:paraId="607D117C" w14:textId="77777777" w:rsidTr="00FF6A5F">
        <w:trPr>
          <w:ins w:id="3699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136EB3" w14:textId="77777777" w:rsidR="00403DD2" w:rsidRDefault="00000000">
            <w:pPr>
              <w:rPr>
                <w:ins w:id="3700" w:author="Denis Belousov" w:date="2022-07-12T10:19:00Z"/>
                <w:rFonts w:eastAsia="Times New Roman"/>
              </w:rPr>
            </w:pPr>
            <w:ins w:id="3701" w:author="Denis Belousov" w:date="2022-07-12T10:19:00Z">
              <w:r>
                <w:rPr>
                  <w:rFonts w:eastAsia="Times New Roman"/>
                  <w:b/>
                  <w:bCs/>
                </w:rPr>
                <w:t>Actual result: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AA232" w14:textId="77777777" w:rsidR="00403DD2" w:rsidRDefault="00000000">
            <w:pPr>
              <w:pStyle w:val="a5"/>
              <w:rPr>
                <w:ins w:id="3702" w:author="Denis Belousov" w:date="2022-07-12T10:19:00Z"/>
              </w:rPr>
            </w:pPr>
            <w:ins w:id="3703" w:author="Denis Belousov" w:date="2022-07-12T10:19:00Z">
              <w:r>
                <w:t>Нет формы регистрации. Нет кнопки “Регистрация” на форме входа на платформу.</w:t>
              </w:r>
            </w:ins>
          </w:p>
        </w:tc>
      </w:tr>
      <w:tr w:rsidR="00FF6A5F" w14:paraId="3323059F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149A2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B081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0|i0008v: </w:t>
            </w:r>
          </w:p>
        </w:tc>
      </w:tr>
    </w:tbl>
    <w:p w14:paraId="619B6A5E" w14:textId="77777777" w:rsidR="00403DD2" w:rsidRDefault="00403DD2">
      <w:pPr>
        <w:rPr>
          <w:ins w:id="3704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3705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3706">
          <w:tblGrid>
            <w:gridCol w:w="1370"/>
            <w:gridCol w:w="7986"/>
          </w:tblGrid>
        </w:tblGridChange>
      </w:tblGrid>
      <w:tr w:rsidR="00403DD2" w14:paraId="4F906DDC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3707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224C8E8A" w14:textId="77777777" w:rsidR="00403DD2" w:rsidRDefault="00000000">
            <w:pPr>
              <w:jc w:val="center"/>
              <w:rPr>
                <w:moveTo w:id="3708" w:author="Denis Belousov" w:date="2022-07-12T10:19:00Z"/>
                <w:rFonts w:eastAsia="Times New Roman"/>
              </w:rPr>
            </w:pPr>
            <w:moveToRangeStart w:id="3709" w:author="Denis Belousov" w:date="2022-07-12T10:19:00Z" w:name="move108513577"/>
            <w:moveTo w:id="3710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moveTo>
          </w:p>
        </w:tc>
        <w:tc>
          <w:tcPr>
            <w:tcW w:w="0" w:type="auto"/>
            <w:vAlign w:val="center"/>
            <w:hideMark/>
            <w:tcPrChange w:id="3711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6E04F74E" w14:textId="77777777" w:rsidR="00403DD2" w:rsidRDefault="00000000">
            <w:pPr>
              <w:rPr>
                <w:moveTo w:id="3712" w:author="Denis Belousov" w:date="2022-07-12T10:19:00Z"/>
                <w:rFonts w:eastAsia="Times New Roman"/>
              </w:rPr>
            </w:pPr>
            <w:moveTo w:id="3713" w:author="Denis Belousov" w:date="2022-07-12T10:19:00Z">
              <w:r>
                <w:rPr>
                  <w:rFonts w:eastAsia="Times New Roman"/>
                </w:rPr>
                <w:t> </w:t>
              </w:r>
            </w:moveTo>
          </w:p>
        </w:tc>
      </w:tr>
    </w:tbl>
    <w:p w14:paraId="72D37AF1" w14:textId="77777777" w:rsidR="00403DD2" w:rsidRDefault="00403DD2">
      <w:pPr>
        <w:rPr>
          <w:moveTo w:id="3714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2AD914F3" w14:textId="77777777">
        <w:trPr>
          <w:tblCellSpacing w:w="0" w:type="dxa"/>
          <w:ins w:id="3715" w:author="Denis Belousov" w:date="2022-07-12T10:19:00Z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moveToRangeEnd w:id="3709"/>
          <w:p w14:paraId="158BAF84" w14:textId="514E3A11" w:rsidR="00403DD2" w:rsidRDefault="00000000" w:rsidP="008A7687">
            <w:pPr>
              <w:pStyle w:val="a5"/>
              <w:rPr>
                <w:ins w:id="3716" w:author="Denis Belousov" w:date="2022-07-12T10:19:00Z"/>
                <w:rFonts w:eastAsia="Times New Roman"/>
              </w:rPr>
            </w:pPr>
            <w:ins w:id="3717" w:author="Denis Belousov" w:date="2022-07-12T10:19:00Z">
              <w:r>
                <w:t>Отсутствует форма регистрации. Поле “Имя” отсутствует.</w:t>
              </w:r>
            </w:ins>
          </w:p>
        </w:tc>
      </w:tr>
    </w:tbl>
    <w:p w14:paraId="155D6AC2" w14:textId="77777777" w:rsidR="008A7687" w:rsidRDefault="008A7687">
      <w:r>
        <w:rPr>
          <w:b/>
          <w:bCs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7971"/>
        <w:tblGridChange w:id="3718">
          <w:tblGrid>
            <w:gridCol w:w="8"/>
            <w:gridCol w:w="1362"/>
            <w:gridCol w:w="7977"/>
            <w:gridCol w:w="9"/>
          </w:tblGrid>
        </w:tblGridChange>
      </w:tblGrid>
      <w:tr w:rsidR="00403DD2" w14:paraId="05C0899C" w14:textId="77777777" w:rsidTr="008A7687">
        <w:trPr>
          <w:ins w:id="3719" w:author="Denis Belousov" w:date="2022-07-12T10:19:00Z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96FE03" w14:textId="41167398" w:rsidR="008A7687" w:rsidRDefault="00000000" w:rsidP="008A7687">
            <w:pPr>
              <w:pStyle w:val="3"/>
              <w:spacing w:after="0" w:afterAutospacing="0"/>
              <w:rPr>
                <w:rFonts w:eastAsia="Times New Roman"/>
              </w:rPr>
            </w:pPr>
            <w:ins w:id="3720" w:author="Denis Belousov" w:date="2022-07-12T10:19:00Z">
              <w:r>
                <w:rPr>
                  <w:rFonts w:eastAsia="Times New Roman"/>
                </w:rPr>
                <w:lastRenderedPageBreak/>
                <w:t>[BR-35] 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"https://denkbr.atlassian.net/browse/BR-35" </w:instrText>
              </w:r>
            </w:ins>
            <w:r>
              <w:rPr>
                <w:rFonts w:eastAsia="Times New Roman"/>
              </w:rPr>
            </w:r>
            <w:ins w:id="3721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Отсутствует поле "Имя" на форме "Регистрация"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6B49B563" w14:textId="5FD41E30" w:rsidR="00403DD2" w:rsidRDefault="00000000" w:rsidP="008A7687">
            <w:pPr>
              <w:pStyle w:val="3"/>
              <w:spacing w:before="120" w:beforeAutospacing="0"/>
              <w:rPr>
                <w:ins w:id="3722" w:author="Denis Belousov" w:date="2022-07-12T10:19:00Z"/>
                <w:rFonts w:eastAsia="Times New Roman"/>
              </w:rPr>
            </w:pPr>
            <w:ins w:id="3723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04/Jul/22  Updated: 12/Jul/22 </w:t>
              </w:r>
            </w:ins>
          </w:p>
        </w:tc>
      </w:tr>
      <w:tr w:rsidR="00403DD2" w14:paraId="7CE26CB8" w14:textId="77777777" w:rsidTr="008A7687">
        <w:tblPrEx>
          <w:tblW w:w="5000" w:type="pct"/>
          <w:jc w:val="center"/>
          <w:tblCellSpacing w:w="0" w:type="dxa"/>
          <w:shd w:val="clear" w:color="auto" w:fill="FFFFFF"/>
          <w:tblCellMar>
            <w:top w:w="30" w:type="dxa"/>
            <w:left w:w="30" w:type="dxa"/>
            <w:bottom w:w="30" w:type="dxa"/>
            <w:right w:w="30" w:type="dxa"/>
          </w:tblCellMar>
          <w:tblPrExChange w:id="3724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732" w:type="pct"/>
            <w:shd w:val="clear" w:color="auto" w:fill="BBBBBB"/>
            <w:noWrap/>
            <w:vAlign w:val="center"/>
            <w:hideMark/>
            <w:tcPrChange w:id="3725" w:author="Denis Belousov" w:date="2022-07-12T10:19:00Z">
              <w:tcPr>
                <w:tcW w:w="731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7F2E603F" w14:textId="77777777" w:rsidR="00403DD2" w:rsidRDefault="00000000">
            <w:pPr>
              <w:jc w:val="center"/>
              <w:rPr>
                <w:moveFrom w:id="3726" w:author="Denis Belousov" w:date="2022-07-12T10:19:00Z"/>
                <w:rFonts w:eastAsia="Times New Roman"/>
              </w:rPr>
            </w:pPr>
            <w:moveFromRangeStart w:id="3727" w:author="Denis Belousov" w:date="2022-07-12T10:19:00Z" w:name="move108513576"/>
            <w:moveFrom w:id="3728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moveFrom>
          </w:p>
        </w:tc>
        <w:tc>
          <w:tcPr>
            <w:tcW w:w="4268" w:type="pct"/>
            <w:vAlign w:val="center"/>
            <w:hideMark/>
            <w:tcPrChange w:id="3729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312F4121" w14:textId="77777777" w:rsidR="00403DD2" w:rsidRDefault="00000000">
            <w:pPr>
              <w:rPr>
                <w:moveFrom w:id="3730" w:author="Denis Belousov" w:date="2022-07-12T10:19:00Z"/>
                <w:rFonts w:eastAsia="Times New Roman"/>
              </w:rPr>
            </w:pPr>
            <w:moveFrom w:id="3731" w:author="Denis Belousov" w:date="2022-07-12T10:19:00Z">
              <w:r>
                <w:rPr>
                  <w:rFonts w:eastAsia="Times New Roman"/>
                </w:rPr>
                <w:t> </w:t>
              </w:r>
            </w:moveFrom>
          </w:p>
        </w:tc>
      </w:tr>
    </w:tbl>
    <w:p w14:paraId="1571D7F7" w14:textId="77777777" w:rsidR="00403DD2" w:rsidRDefault="00403DD2">
      <w:pPr>
        <w:rPr>
          <w:moveFrom w:id="3732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3A2F39" w14:paraId="2AC0F207" w14:textId="77777777">
        <w:trPr>
          <w:tblCellSpacing w:w="0" w:type="dxa"/>
          <w:del w:id="3733" w:author="Denis Belousov" w:date="2022-07-12T10:19:00Z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moveFromRangeEnd w:id="3727"/>
          <w:p w14:paraId="4B76E1CA" w14:textId="77777777" w:rsidR="003A2F39" w:rsidRDefault="00773BD4">
            <w:pPr>
              <w:pStyle w:val="a5"/>
              <w:rPr>
                <w:del w:id="3734" w:author="Denis Belousov" w:date="2022-07-12T10:19:00Z"/>
              </w:rPr>
            </w:pPr>
            <w:del w:id="3735" w:author="Denis Belousov" w:date="2022-07-12T10:19:00Z">
              <w:r>
                <w:delText>Отсутствует форма регистрации. Поле “Имя” отсутствует.</w:delText>
              </w:r>
            </w:del>
          </w:p>
        </w:tc>
      </w:tr>
    </w:tbl>
    <w:p w14:paraId="4711C2BF" w14:textId="77777777" w:rsidR="003A2F39" w:rsidRDefault="003A2F39">
      <w:pPr>
        <w:rPr>
          <w:del w:id="3736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5"/>
        <w:tblGridChange w:id="3737">
          <w:tblGrid>
            <w:gridCol w:w="1869"/>
            <w:gridCol w:w="2"/>
            <w:gridCol w:w="7477"/>
            <w:gridCol w:w="8"/>
          </w:tblGrid>
        </w:tblGridChange>
      </w:tblGrid>
      <w:tr w:rsidR="003A2F39" w14:paraId="46B83BB8" w14:textId="77777777">
        <w:trPr>
          <w:del w:id="3738" w:author="Denis Belousov" w:date="2022-07-12T10:19:00Z"/>
        </w:trPr>
        <w:tc>
          <w:tcPr>
            <w:tcW w:w="4991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68E8D0" w14:textId="77777777" w:rsidR="003A2F39" w:rsidRDefault="00773BD4">
            <w:pPr>
              <w:pStyle w:val="3"/>
              <w:rPr>
                <w:del w:id="3739" w:author="Denis Belousov" w:date="2022-07-12T10:19:00Z"/>
                <w:rFonts w:eastAsia="Times New Roman"/>
              </w:rPr>
            </w:pPr>
            <w:del w:id="3740" w:author="Denis Belousov" w:date="2022-07-12T10:19:00Z">
              <w:r>
                <w:rPr>
                  <w:rFonts w:eastAsia="Times New Roman"/>
                </w:rPr>
                <w:delText>[BR-35] </w:delText>
              </w:r>
              <w:r>
                <w:fldChar w:fldCharType="begin"/>
              </w:r>
              <w:r>
                <w:delInstrText>HYPERLINK "https://denkbr.atlassian.net/browse/BR-35"</w:delInstrText>
              </w:r>
              <w:r>
                <w:fldChar w:fldCharType="separate"/>
              </w:r>
            </w:del>
            <w:r w:rsidR="00000000">
              <w:rPr>
                <w:b w:val="0"/>
                <w:bCs w:val="0"/>
              </w:rPr>
              <w:t>Ошибка! Недопустимый объект гиперссылки.</w:t>
            </w:r>
            <w:del w:id="3741" w:author="Denis Belousov" w:date="2022-07-12T10:19:00Z">
              <w:r>
                <w:rPr>
                  <w:rStyle w:val="a3"/>
                  <w:rFonts w:eastAsia="Times New Roman"/>
                  <w:b w:val="0"/>
                  <w:bCs w:val="0"/>
                </w:rPr>
                <w:fldChar w:fldCharType="end"/>
              </w:r>
              <w:r>
                <w:rPr>
                  <w:rFonts w:eastAsia="Times New Roman"/>
                </w:rPr>
                <w:delText xml:space="preserve"> </w:delText>
              </w:r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 xml:space="preserve">Created: 04/Jul/22  Updated: 04/Jul/22 </w:delText>
              </w:r>
            </w:del>
          </w:p>
        </w:tc>
      </w:tr>
      <w:tr w:rsidR="00FF6A5F" w14:paraId="0D12E68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6BD5D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7DE2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0EEC654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22606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D9DC7D" w14:textId="5A27674A" w:rsidR="00403DD2" w:rsidRDefault="00000000">
            <w:pPr>
              <w:rPr>
                <w:rFonts w:eastAsia="Times New Roman"/>
              </w:rPr>
            </w:pPr>
            <w:del w:id="3742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743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744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3745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1F54E638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3746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747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748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DF7162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749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B19FEE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1AF3ADE3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3750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751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752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710C75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753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9BB212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62D68399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3754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755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756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162935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757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DBB3B1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A835ECB" w14:textId="77777777" w:rsidR="00403DD2" w:rsidRDefault="00403DD2">
      <w:pPr>
        <w:rPr>
          <w:ins w:id="3758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72"/>
        <w:gridCol w:w="1564"/>
        <w:gridCol w:w="772"/>
        <w:gridCol w:w="4867"/>
      </w:tblGrid>
      <w:tr w:rsidR="00FF6A5F" w14:paraId="0245D14E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D8864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A37D2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0404E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3BCD7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FF6A5F" w14:paraId="0BD69C73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B61F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6A4F9F" w14:textId="05AF7BF9" w:rsidR="00403DD2" w:rsidRDefault="00000000">
            <w:pPr>
              <w:rPr>
                <w:rFonts w:eastAsia="Times New Roman"/>
              </w:rPr>
            </w:pPr>
            <w:del w:id="3759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760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761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376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7D602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DE8664" w14:textId="574AB22F" w:rsidR="00403DD2" w:rsidRDefault="00000000">
            <w:pPr>
              <w:rPr>
                <w:rFonts w:eastAsia="Times New Roman"/>
              </w:rPr>
            </w:pPr>
            <w:del w:id="3763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764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765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3766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444B69DE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3C8D7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0BF61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EC540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60669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280DAEE3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29556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BDE52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708DB25D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B158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74C3F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4D1F37B8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0945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48BA4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7B00B63E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A9665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7B89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601C8171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C565E" w14:textId="7B92935E" w:rsidR="00403DD2" w:rsidRDefault="00773BD4">
            <w:pPr>
              <w:rPr>
                <w:rFonts w:eastAsia="Times New Roman"/>
              </w:rPr>
            </w:pPr>
            <w:del w:id="3767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3768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6A3914" w14:textId="412C8299" w:rsidR="00403DD2" w:rsidRDefault="00A56AA9" w:rsidP="00403DD2">
            <w:pPr>
              <w:pStyle w:val="a5"/>
              <w:pPrChange w:id="3769" w:author="Denis Belousov" w:date="2022-07-12T10:19:00Z">
                <w:pPr/>
              </w:pPrChange>
            </w:pPr>
            <w:del w:id="3770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639AEE63" wp14:editId="49B83EC1">
                    <wp:extent cx="3084600" cy="2286000"/>
                    <wp:effectExtent l="0" t="0" r="1905" b="0"/>
                    <wp:docPr id="77" name="Рисунок 7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ins w:id="3771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1DC8F4BF" w14:textId="77777777">
        <w:trPr>
          <w:del w:id="3772" w:author="Denis Belousov" w:date="2022-07-12T10:19:00Z"/>
        </w:trPr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4C5671" w14:textId="77777777" w:rsidR="003A2F39" w:rsidRDefault="00773BD4">
            <w:pPr>
              <w:rPr>
                <w:del w:id="3773" w:author="Denis Belousov" w:date="2022-07-12T10:19:00Z"/>
                <w:rFonts w:eastAsia="Times New Roman"/>
              </w:rPr>
            </w:pPr>
            <w:del w:id="3774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7"/>
              <w:gridCol w:w="3132"/>
              <w:gridCol w:w="2600"/>
              <w:gridCol w:w="491"/>
            </w:tblGrid>
            <w:tr w:rsidR="003A2F39" w14:paraId="3F5D3C25" w14:textId="77777777">
              <w:trPr>
                <w:tblCellSpacing w:w="0" w:type="dxa"/>
                <w:del w:id="3775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9D0F35" w14:textId="77777777" w:rsidR="003A2F39" w:rsidRDefault="00773BD4">
                  <w:pPr>
                    <w:rPr>
                      <w:del w:id="3776" w:author="Denis Belousov" w:date="2022-07-12T10:19:00Z"/>
                      <w:rFonts w:eastAsia="Times New Roman"/>
                    </w:rPr>
                  </w:pPr>
                  <w:del w:id="3777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607BAF8C" w14:textId="77777777">
              <w:trPr>
                <w:tblCellSpacing w:w="0" w:type="dxa"/>
                <w:del w:id="3778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D933C0" w14:textId="77777777" w:rsidR="003A2F39" w:rsidRDefault="00773BD4">
                  <w:pPr>
                    <w:rPr>
                      <w:del w:id="3779" w:author="Denis Belousov" w:date="2022-07-12T10:19:00Z"/>
                      <w:rFonts w:eastAsia="Times New Roman"/>
                    </w:rPr>
                  </w:pPr>
                  <w:del w:id="3780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A34490" w14:textId="77777777" w:rsidR="003A2F39" w:rsidRDefault="00000000">
                  <w:pPr>
                    <w:rPr>
                      <w:del w:id="3781" w:author="Denis Belousov" w:date="2022-07-12T10:19:00Z"/>
                      <w:rFonts w:eastAsia="Times New Roman"/>
                    </w:rPr>
                  </w:pPr>
                  <w:del w:id="3782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"https://denkbr.atlassian.net/browse/BR-29"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3783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8A0CDF" w14:textId="77777777" w:rsidR="003A2F39" w:rsidRDefault="00773BD4">
                  <w:pPr>
                    <w:rPr>
                      <w:del w:id="3784" w:author="Denis Belousov" w:date="2022-07-12T10:19:00Z"/>
                      <w:rFonts w:eastAsia="Times New Roman"/>
                    </w:rPr>
                  </w:pPr>
                  <w:del w:id="3785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"Имя" на форме "Реги...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1CA892" w14:textId="77777777" w:rsidR="003A2F39" w:rsidRDefault="00773BD4">
                  <w:pPr>
                    <w:rPr>
                      <w:del w:id="3786" w:author="Denis Belousov" w:date="2022-07-12T10:19:00Z"/>
                      <w:rFonts w:eastAsia="Times New Roman"/>
                    </w:rPr>
                  </w:pPr>
                  <w:del w:id="3787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040A64C8" w14:textId="77777777" w:rsidR="003A2F39" w:rsidRDefault="003A2F39">
            <w:pPr>
              <w:rPr>
                <w:del w:id="3788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409EA956" w14:textId="77777777" w:rsidR="00403DD2" w:rsidRDefault="00403DD2">
      <w:pPr>
        <w:rPr>
          <w:ins w:id="3789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362"/>
        <w:gridCol w:w="507"/>
        <w:gridCol w:w="7479"/>
        <w:tblGridChange w:id="3790">
          <w:tblGrid>
            <w:gridCol w:w="8"/>
            <w:gridCol w:w="1362"/>
            <w:gridCol w:w="507"/>
            <w:gridCol w:w="7479"/>
          </w:tblGrid>
        </w:tblGridChange>
      </w:tblGrid>
      <w:tr w:rsidR="00403DD2" w14:paraId="0D830262" w14:textId="77777777" w:rsidTr="008A7687">
        <w:trPr>
          <w:gridBefore w:val="1"/>
          <w:wBefore w:w="4" w:type="pct"/>
          <w:ins w:id="3791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3278E" w14:textId="77777777" w:rsidR="00403DD2" w:rsidRDefault="00000000">
            <w:pPr>
              <w:rPr>
                <w:ins w:id="3792" w:author="Denis Belousov" w:date="2022-07-12T10:19:00Z"/>
                <w:rFonts w:eastAsia="Times New Roman"/>
              </w:rPr>
            </w:pPr>
            <w:ins w:id="3793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127DC" w14:textId="7390F951" w:rsidR="00403DD2" w:rsidRDefault="00FF6A5F">
            <w:pPr>
              <w:rPr>
                <w:ins w:id="3794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60F587" wp14:editId="1BB988F8">
                  <wp:extent cx="3084600" cy="2286000"/>
                  <wp:effectExtent l="0" t="0" r="1905" b="0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3795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3222E305" w14:textId="77777777" w:rsidTr="008A7687">
        <w:trPr>
          <w:gridBefore w:val="1"/>
          <w:wBefore w:w="4" w:type="pct"/>
          <w:ins w:id="3796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FF2CCF" w14:textId="77777777" w:rsidR="00403DD2" w:rsidRDefault="00000000">
            <w:pPr>
              <w:rPr>
                <w:ins w:id="3797" w:author="Denis Belousov" w:date="2022-07-12T10:19:00Z"/>
                <w:rFonts w:eastAsia="Times New Roman"/>
              </w:rPr>
            </w:pPr>
            <w:ins w:id="3798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12"/>
              <w:gridCol w:w="738"/>
              <w:gridCol w:w="4598"/>
              <w:gridCol w:w="716"/>
            </w:tblGrid>
            <w:tr w:rsidR="00403DD2" w14:paraId="5F49029D" w14:textId="77777777">
              <w:trPr>
                <w:tblCellSpacing w:w="0" w:type="dxa"/>
                <w:ins w:id="3799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66FEC7" w14:textId="77777777" w:rsidR="00403DD2" w:rsidRDefault="00000000">
                  <w:pPr>
                    <w:rPr>
                      <w:ins w:id="3800" w:author="Denis Belousov" w:date="2022-07-12T10:19:00Z"/>
                      <w:rFonts w:eastAsia="Times New Roman"/>
                    </w:rPr>
                  </w:pPr>
                  <w:ins w:id="3801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403DD2" w14:paraId="12B295E7" w14:textId="77777777">
              <w:trPr>
                <w:tblCellSpacing w:w="0" w:type="dxa"/>
                <w:ins w:id="3802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F63793" w14:textId="77777777" w:rsidR="00403DD2" w:rsidRDefault="00000000">
                  <w:pPr>
                    <w:rPr>
                      <w:ins w:id="3803" w:author="Denis Belousov" w:date="2022-07-12T10:19:00Z"/>
                      <w:rFonts w:eastAsia="Times New Roman"/>
                    </w:rPr>
                  </w:pPr>
                  <w:ins w:id="3804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BEC385" w14:textId="77777777" w:rsidR="00403DD2" w:rsidRDefault="00000000">
                  <w:pPr>
                    <w:rPr>
                      <w:ins w:id="3805" w:author="Denis Belousov" w:date="2022-07-12T10:19:00Z"/>
                      <w:rFonts w:eastAsia="Times New Roman"/>
                    </w:rPr>
                  </w:pPr>
                  <w:ins w:id="3806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"https://denkbr.atlassian.net/browse/BR-29" </w:instrText>
                    </w:r>
                  </w:ins>
                  <w:r>
                    <w:rPr>
                      <w:rFonts w:eastAsia="Times New Roman"/>
                    </w:rPr>
                  </w:r>
                  <w:ins w:id="3807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BR-29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5F72E0" w14:textId="77777777" w:rsidR="00403DD2" w:rsidRDefault="00000000">
                  <w:pPr>
                    <w:rPr>
                      <w:ins w:id="3808" w:author="Denis Belousov" w:date="2022-07-12T10:19:00Z"/>
                      <w:rFonts w:eastAsia="Times New Roman"/>
                    </w:rPr>
                  </w:pPr>
                  <w:ins w:id="3809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"Имя" на форме "Реги...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C6BFA2" w14:textId="77777777" w:rsidR="00403DD2" w:rsidRDefault="00000000">
                  <w:pPr>
                    <w:rPr>
                      <w:ins w:id="3810" w:author="Denis Belousov" w:date="2022-07-12T10:19:00Z"/>
                      <w:rFonts w:eastAsia="Times New Roman"/>
                    </w:rPr>
                  </w:pPr>
                  <w:ins w:id="3811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682D6FB2" w14:textId="77777777" w:rsidR="00403DD2" w:rsidRDefault="00403DD2">
            <w:pPr>
              <w:rPr>
                <w:ins w:id="3812" w:author="Denis Belousov" w:date="2022-07-12T10:19:00Z"/>
                <w:rFonts w:eastAsia="Times New Roman"/>
              </w:rPr>
            </w:pPr>
          </w:p>
        </w:tc>
      </w:tr>
      <w:tr w:rsidR="00403DD2" w14:paraId="2B8CB339" w14:textId="77777777" w:rsidTr="008A7687">
        <w:trPr>
          <w:gridBefore w:val="1"/>
          <w:wBefore w:w="4" w:type="pct"/>
          <w:ins w:id="3813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6C0B1B" w14:textId="77777777" w:rsidR="00403DD2" w:rsidRDefault="00000000">
            <w:pPr>
              <w:rPr>
                <w:ins w:id="3814" w:author="Denis Belousov" w:date="2022-07-12T10:19:00Z"/>
                <w:rFonts w:eastAsia="Times New Roman"/>
              </w:rPr>
            </w:pPr>
            <w:ins w:id="3815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31845" w14:textId="77777777" w:rsidR="00403DD2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ins w:id="3816" w:author="Denis Belousov" w:date="2022-07-12T10:19:00Z"/>
                <w:rFonts w:eastAsia="Times New Roman"/>
              </w:rPr>
            </w:pPr>
            <w:ins w:id="3817" w:author="Denis Belousov" w:date="2022-07-12T10:19:00Z">
              <w:r>
                <w:rPr>
                  <w:rFonts w:eastAsia="Times New Roman"/>
                </w:rPr>
                <w:t>Перейти на сайт  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"https://qa.neapro.site/)" \o "smart-link" </w:instrText>
              </w:r>
            </w:ins>
            <w:r>
              <w:rPr>
                <w:rFonts w:eastAsia="Times New Roman"/>
              </w:rPr>
            </w:r>
            <w:ins w:id="3818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https://qa.neapro.site/)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7EF70CDE" w14:textId="77777777" w:rsidR="00403DD2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ins w:id="3819" w:author="Denis Belousov" w:date="2022-07-12T10:19:00Z"/>
                <w:rFonts w:eastAsia="Times New Roman"/>
              </w:rPr>
            </w:pPr>
            <w:ins w:id="3820" w:author="Denis Belousov" w:date="2022-07-12T10:19:00Z">
              <w:r>
                <w:rPr>
                  <w:rFonts w:eastAsia="Times New Roman"/>
                </w:rPr>
                <w:t>Перейти на форму входа</w:t>
              </w:r>
            </w:ins>
          </w:p>
          <w:p w14:paraId="66B59FF3" w14:textId="77777777" w:rsidR="00403DD2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ins w:id="3821" w:author="Denis Belousov" w:date="2022-07-12T10:19:00Z"/>
                <w:rFonts w:eastAsia="Times New Roman"/>
              </w:rPr>
            </w:pPr>
            <w:ins w:id="3822" w:author="Denis Belousov" w:date="2022-07-12T10:19:00Z">
              <w:r>
                <w:rPr>
                  <w:rFonts w:eastAsia="Times New Roman"/>
                </w:rPr>
                <w:t>Нажать на кнопку "Регистрация"</w:t>
              </w:r>
            </w:ins>
          </w:p>
          <w:p w14:paraId="60C61E7E" w14:textId="77777777" w:rsidR="00403DD2" w:rsidRDefault="00000000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ins w:id="3823" w:author="Denis Belousov" w:date="2022-07-12T10:19:00Z"/>
                <w:rFonts w:eastAsia="Times New Roman"/>
              </w:rPr>
            </w:pPr>
            <w:ins w:id="3824" w:author="Denis Belousov" w:date="2022-07-12T10:19:00Z">
              <w:r>
                <w:rPr>
                  <w:rFonts w:eastAsia="Times New Roman"/>
                </w:rPr>
                <w:t>Проверить наличие полей и кнопок на форме "Регистрация".</w:t>
              </w:r>
            </w:ins>
          </w:p>
        </w:tc>
      </w:tr>
      <w:tr w:rsidR="00403DD2" w14:paraId="25A3AB52" w14:textId="77777777" w:rsidTr="008A7687">
        <w:trPr>
          <w:gridBefore w:val="1"/>
          <w:wBefore w:w="4" w:type="pct"/>
          <w:ins w:id="3825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C45751" w14:textId="77777777" w:rsidR="00403DD2" w:rsidRDefault="00000000">
            <w:pPr>
              <w:rPr>
                <w:ins w:id="3826" w:author="Denis Belousov" w:date="2022-07-12T10:19:00Z"/>
                <w:rFonts w:eastAsia="Times New Roman"/>
              </w:rPr>
            </w:pPr>
            <w:ins w:id="3827" w:author="Denis Belousov" w:date="2022-07-12T10:19:00Z">
              <w:r>
                <w:rPr>
                  <w:rFonts w:eastAsia="Times New Roman"/>
                  <w:b/>
                  <w:bCs/>
                </w:rPr>
                <w:t>Actual result: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68E73" w14:textId="77777777" w:rsidR="00403DD2" w:rsidRDefault="00000000">
            <w:pPr>
              <w:pStyle w:val="a5"/>
              <w:rPr>
                <w:ins w:id="3828" w:author="Denis Belousov" w:date="2022-07-12T10:19:00Z"/>
              </w:rPr>
            </w:pPr>
            <w:ins w:id="3829" w:author="Denis Belousov" w:date="2022-07-12T10:19:00Z">
              <w:r>
                <w:t>Нет формы регистрации. Нет кнопки “Регистрация” на форме входа на платформу.</w:t>
              </w:r>
            </w:ins>
          </w:p>
        </w:tc>
      </w:tr>
      <w:tr w:rsidR="00FF6A5F" w14:paraId="3E7BC4E0" w14:textId="77777777" w:rsidTr="008A7687">
        <w:trPr>
          <w:gridBefore w:val="1"/>
          <w:wBefore w:w="4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F01E9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D24A5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0|i00093: </w:t>
            </w:r>
          </w:p>
        </w:tc>
      </w:tr>
      <w:tr w:rsidR="00403DD2" w14:paraId="63144FAC" w14:textId="77777777" w:rsidTr="008A7687">
        <w:tblPrEx>
          <w:tblW w:w="5009" w:type="pct"/>
          <w:jc w:val="center"/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  <w:tblPrExChange w:id="3830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731" w:type="pct"/>
            <w:gridSpan w:val="2"/>
            <w:shd w:val="clear" w:color="auto" w:fill="BBBBBB"/>
            <w:noWrap/>
            <w:vAlign w:val="center"/>
            <w:hideMark/>
            <w:tcPrChange w:id="3831" w:author="Denis Belousov" w:date="2022-07-12T10:19:00Z">
              <w:tcPr>
                <w:tcW w:w="731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09B4D2A8" w14:textId="77777777" w:rsidR="00403DD2" w:rsidRDefault="00000000">
            <w:pPr>
              <w:jc w:val="center"/>
              <w:rPr>
                <w:moveTo w:id="3832" w:author="Denis Belousov" w:date="2022-07-12T10:19:00Z"/>
                <w:rFonts w:eastAsia="Times New Roman"/>
              </w:rPr>
            </w:pPr>
            <w:moveToRangeStart w:id="3833" w:author="Denis Belousov" w:date="2022-07-12T10:19:00Z" w:name="move108513578"/>
            <w:moveTo w:id="3834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moveTo>
          </w:p>
        </w:tc>
        <w:tc>
          <w:tcPr>
            <w:tcW w:w="0" w:type="auto"/>
            <w:gridSpan w:val="2"/>
            <w:vAlign w:val="center"/>
            <w:hideMark/>
            <w:tcPrChange w:id="3835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79022A0E" w14:textId="77777777" w:rsidR="00403DD2" w:rsidRDefault="00000000">
            <w:pPr>
              <w:rPr>
                <w:moveTo w:id="3836" w:author="Denis Belousov" w:date="2022-07-12T10:19:00Z"/>
                <w:rFonts w:eastAsia="Times New Roman"/>
              </w:rPr>
            </w:pPr>
            <w:moveTo w:id="3837" w:author="Denis Belousov" w:date="2022-07-12T10:19:00Z">
              <w:r>
                <w:rPr>
                  <w:rFonts w:eastAsia="Times New Roman"/>
                </w:rPr>
                <w:t> </w:t>
              </w:r>
            </w:moveTo>
          </w:p>
        </w:tc>
      </w:tr>
    </w:tbl>
    <w:p w14:paraId="1D416B9A" w14:textId="77777777" w:rsidR="00403DD2" w:rsidRDefault="00403DD2">
      <w:pPr>
        <w:rPr>
          <w:moveTo w:id="3838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7971"/>
        <w:tblGridChange w:id="3839">
          <w:tblGrid>
            <w:gridCol w:w="8"/>
            <w:gridCol w:w="1362"/>
            <w:gridCol w:w="7977"/>
            <w:gridCol w:w="9"/>
          </w:tblGrid>
        </w:tblGridChange>
      </w:tblGrid>
      <w:tr w:rsidR="00403DD2" w14:paraId="2F8B35FE" w14:textId="77777777">
        <w:trPr>
          <w:tblCellSpacing w:w="0" w:type="dxa"/>
          <w:ins w:id="3840" w:author="Denis Belousov" w:date="2022-07-12T10:19:00Z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moveToRangeEnd w:id="3833"/>
          <w:p w14:paraId="63AE449D" w14:textId="7C8C6F60" w:rsidR="00403DD2" w:rsidRDefault="00000000" w:rsidP="008A7687">
            <w:pPr>
              <w:pStyle w:val="a5"/>
              <w:rPr>
                <w:ins w:id="3841" w:author="Denis Belousov" w:date="2022-07-12T10:19:00Z"/>
                <w:rFonts w:eastAsia="Times New Roman"/>
              </w:rPr>
            </w:pPr>
            <w:ins w:id="3842" w:author="Denis Belousov" w:date="2022-07-12T10:19:00Z">
              <w:r>
                <w:t>Отсутствует форма регистрации. Поле “Имя” отсутствует.</w:t>
              </w:r>
            </w:ins>
          </w:p>
        </w:tc>
      </w:tr>
      <w:tr w:rsidR="00403DD2" w14:paraId="63FA52AB" w14:textId="77777777" w:rsidTr="00B72D32">
        <w:tblPrEx>
          <w:tblCellSpacing w:w="0" w:type="nil"/>
          <w:shd w:val="clear" w:color="auto" w:fill="FFFFFF"/>
        </w:tblPrEx>
        <w:trPr>
          <w:ins w:id="3843" w:author="Denis Belousov" w:date="2022-07-12T10:19:00Z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F2BCB4" w14:textId="77777777" w:rsidR="00B72D32" w:rsidRDefault="00000000" w:rsidP="00B72D32">
            <w:pPr>
              <w:pStyle w:val="3"/>
              <w:spacing w:after="0" w:afterAutospacing="0"/>
              <w:rPr>
                <w:rFonts w:eastAsia="Times New Roman"/>
              </w:rPr>
            </w:pPr>
            <w:ins w:id="3844" w:author="Denis Belousov" w:date="2022-07-12T10:19:00Z">
              <w:r>
                <w:rPr>
                  <w:rFonts w:eastAsia="Times New Roman"/>
                </w:rPr>
                <w:lastRenderedPageBreak/>
                <w:t>[BR-36] 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"https://denkbr.atlassian.net/browse/BR-36" </w:instrText>
              </w:r>
            </w:ins>
            <w:r>
              <w:rPr>
                <w:rFonts w:eastAsia="Times New Roman"/>
              </w:rPr>
            </w:r>
            <w:ins w:id="3845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Отсутствует поле "e-mail" на форме "Регистрация"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52961D99" w14:textId="06BAE513" w:rsidR="00403DD2" w:rsidRDefault="00000000" w:rsidP="00B72D32">
            <w:pPr>
              <w:pStyle w:val="3"/>
              <w:spacing w:before="120" w:beforeAutospacing="0" w:after="0" w:afterAutospacing="0"/>
              <w:rPr>
                <w:ins w:id="3846" w:author="Denis Belousov" w:date="2022-07-12T10:19:00Z"/>
                <w:rFonts w:eastAsia="Times New Roman"/>
              </w:rPr>
            </w:pPr>
            <w:ins w:id="3847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04/Jul/22  Updated: 12/Jul/22 </w:t>
              </w:r>
            </w:ins>
          </w:p>
        </w:tc>
      </w:tr>
      <w:tr w:rsidR="00403DD2" w14:paraId="0D03D952" w14:textId="77777777" w:rsidTr="008A7687">
        <w:tblPrEx>
          <w:tblW w:w="5000" w:type="pct"/>
          <w:jc w:val="center"/>
          <w:tblCellSpacing w:w="0" w:type="dxa"/>
          <w:shd w:val="clear" w:color="auto" w:fill="FFFFFF"/>
          <w:tblCellMar>
            <w:top w:w="30" w:type="dxa"/>
            <w:left w:w="30" w:type="dxa"/>
            <w:bottom w:w="30" w:type="dxa"/>
            <w:right w:w="30" w:type="dxa"/>
          </w:tblCellMar>
          <w:tblPrExChange w:id="3848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732" w:type="pct"/>
            <w:shd w:val="clear" w:color="auto" w:fill="BBBBBB"/>
            <w:noWrap/>
            <w:vAlign w:val="center"/>
            <w:hideMark/>
            <w:tcPrChange w:id="3849" w:author="Denis Belousov" w:date="2022-07-12T10:19:00Z">
              <w:tcPr>
                <w:tcW w:w="731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2DB028F3" w14:textId="77777777" w:rsidR="00403DD2" w:rsidRDefault="00000000">
            <w:pPr>
              <w:jc w:val="center"/>
              <w:rPr>
                <w:moveFrom w:id="3850" w:author="Denis Belousov" w:date="2022-07-12T10:19:00Z"/>
                <w:rFonts w:eastAsia="Times New Roman"/>
              </w:rPr>
            </w:pPr>
            <w:moveFromRangeStart w:id="3851" w:author="Denis Belousov" w:date="2022-07-12T10:19:00Z" w:name="move108513577"/>
            <w:moveFrom w:id="3852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moveFrom>
          </w:p>
        </w:tc>
        <w:tc>
          <w:tcPr>
            <w:tcW w:w="4268" w:type="pct"/>
            <w:vAlign w:val="center"/>
            <w:hideMark/>
            <w:tcPrChange w:id="3853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5A1FB231" w14:textId="77777777" w:rsidR="00403DD2" w:rsidRDefault="00000000">
            <w:pPr>
              <w:rPr>
                <w:moveFrom w:id="3854" w:author="Denis Belousov" w:date="2022-07-12T10:19:00Z"/>
                <w:rFonts w:eastAsia="Times New Roman"/>
              </w:rPr>
            </w:pPr>
            <w:moveFrom w:id="3855" w:author="Denis Belousov" w:date="2022-07-12T10:19:00Z">
              <w:r>
                <w:rPr>
                  <w:rFonts w:eastAsia="Times New Roman"/>
                </w:rPr>
                <w:t> </w:t>
              </w:r>
            </w:moveFrom>
          </w:p>
        </w:tc>
      </w:tr>
    </w:tbl>
    <w:p w14:paraId="67B4D842" w14:textId="77777777" w:rsidR="00403DD2" w:rsidRDefault="00403DD2">
      <w:pPr>
        <w:rPr>
          <w:moveFrom w:id="3856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3A2F39" w14:paraId="6CC6EF84" w14:textId="77777777">
        <w:trPr>
          <w:tblCellSpacing w:w="0" w:type="dxa"/>
          <w:del w:id="3857" w:author="Denis Belousov" w:date="2022-07-12T10:19:00Z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moveFromRangeEnd w:id="3851"/>
          <w:p w14:paraId="1FD94208" w14:textId="77777777" w:rsidR="003A2F39" w:rsidRDefault="00773BD4">
            <w:pPr>
              <w:pStyle w:val="a5"/>
              <w:rPr>
                <w:del w:id="3858" w:author="Denis Belousov" w:date="2022-07-12T10:19:00Z"/>
              </w:rPr>
            </w:pPr>
            <w:del w:id="3859" w:author="Denis Belousov" w:date="2022-07-12T10:19:00Z">
              <w:r>
                <w:delText>Отсутствует форма регистрации. Поле “Имя” отсутствует.</w:delText>
              </w:r>
            </w:del>
          </w:p>
        </w:tc>
      </w:tr>
    </w:tbl>
    <w:p w14:paraId="26DF8727" w14:textId="77777777" w:rsidR="003A2F39" w:rsidRDefault="003A2F39">
      <w:pPr>
        <w:rPr>
          <w:del w:id="3860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5"/>
        <w:tblGridChange w:id="3861">
          <w:tblGrid>
            <w:gridCol w:w="1869"/>
            <w:gridCol w:w="2"/>
            <w:gridCol w:w="7477"/>
            <w:gridCol w:w="8"/>
          </w:tblGrid>
        </w:tblGridChange>
      </w:tblGrid>
      <w:tr w:rsidR="003A2F39" w14:paraId="78597678" w14:textId="77777777">
        <w:trPr>
          <w:del w:id="3862" w:author="Denis Belousov" w:date="2022-07-12T10:19:00Z"/>
        </w:trPr>
        <w:tc>
          <w:tcPr>
            <w:tcW w:w="4991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0A1BB" w14:textId="77777777" w:rsidR="003A2F39" w:rsidRDefault="00773BD4">
            <w:pPr>
              <w:pStyle w:val="3"/>
              <w:rPr>
                <w:del w:id="3863" w:author="Denis Belousov" w:date="2022-07-12T10:19:00Z"/>
                <w:rFonts w:eastAsia="Times New Roman"/>
              </w:rPr>
            </w:pPr>
            <w:del w:id="3864" w:author="Denis Belousov" w:date="2022-07-12T10:19:00Z">
              <w:r>
                <w:rPr>
                  <w:rFonts w:eastAsia="Times New Roman"/>
                </w:rPr>
                <w:delText>[BR-36] </w:delText>
              </w:r>
              <w:r>
                <w:fldChar w:fldCharType="begin"/>
              </w:r>
              <w:r>
                <w:delInstrText>HYPERLINK "https://denkbr.atlassian.net/browse/BR-36"</w:delInstrText>
              </w:r>
              <w:r>
                <w:fldChar w:fldCharType="separate"/>
              </w:r>
            </w:del>
            <w:r w:rsidR="00000000">
              <w:rPr>
                <w:b w:val="0"/>
                <w:bCs w:val="0"/>
              </w:rPr>
              <w:t>Ошибка! Недопустимый объект гиперссылки.</w:t>
            </w:r>
            <w:del w:id="3865" w:author="Denis Belousov" w:date="2022-07-12T10:19:00Z">
              <w:r>
                <w:rPr>
                  <w:rStyle w:val="a3"/>
                  <w:rFonts w:eastAsia="Times New Roman"/>
                  <w:b w:val="0"/>
                  <w:bCs w:val="0"/>
                </w:rPr>
                <w:fldChar w:fldCharType="end"/>
              </w:r>
              <w:r>
                <w:rPr>
                  <w:rFonts w:eastAsia="Times New Roman"/>
                </w:rPr>
                <w:delText xml:space="preserve"> </w:delText>
              </w:r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 xml:space="preserve">Created: 04/Jul/22  Updated: 05/Jul/22 </w:delText>
              </w:r>
            </w:del>
          </w:p>
        </w:tc>
      </w:tr>
      <w:tr w:rsidR="00FF6A5F" w14:paraId="14DA93C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424D0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91D66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152727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64A7F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8B902E" w14:textId="5C5EFA2A" w:rsidR="00403DD2" w:rsidRDefault="00000000">
            <w:pPr>
              <w:rPr>
                <w:rFonts w:eastAsia="Times New Roman"/>
              </w:rPr>
            </w:pPr>
            <w:del w:id="3866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867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868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3869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247DAFAD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3870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871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872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A205DF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873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6C1664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02A0374D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3874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875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876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4C9395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877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6A8BE7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22B06C5D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3878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3879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880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776247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3881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A60E7F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53A0001" w14:textId="77777777" w:rsidR="00403DD2" w:rsidRDefault="00403DD2">
      <w:pPr>
        <w:rPr>
          <w:ins w:id="3882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4"/>
        <w:gridCol w:w="72"/>
        <w:gridCol w:w="1564"/>
        <w:gridCol w:w="772"/>
        <w:gridCol w:w="4867"/>
      </w:tblGrid>
      <w:tr w:rsidR="00FF6A5F" w14:paraId="498BE3ED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1F067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911B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38D8A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DCED6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FF6A5F" w14:paraId="45DABFD9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B3E9B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19090A" w14:textId="4EB74F4D" w:rsidR="00403DD2" w:rsidRDefault="00000000">
            <w:pPr>
              <w:rPr>
                <w:rFonts w:eastAsia="Times New Roman"/>
              </w:rPr>
            </w:pPr>
            <w:del w:id="3883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884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885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3886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7C810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6EAC75" w14:textId="516D6669" w:rsidR="00403DD2" w:rsidRDefault="00000000">
            <w:pPr>
              <w:rPr>
                <w:rFonts w:eastAsia="Times New Roman"/>
              </w:rPr>
            </w:pPr>
            <w:del w:id="3887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388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3889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3890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7E0CE154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FEBC4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89BE7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5CD0F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8951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51FE07DD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2D606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D755A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5E5FC189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80907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32DD4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5EC1C8DD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908F6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D9DB6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159E4679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43C21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78E2B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48FC536F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24814" w14:textId="455D036D" w:rsidR="00403DD2" w:rsidRDefault="00773BD4">
            <w:pPr>
              <w:rPr>
                <w:rFonts w:eastAsia="Times New Roman"/>
              </w:rPr>
            </w:pPr>
            <w:del w:id="3891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3892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940E7B" w14:textId="1C593D86" w:rsidR="00403DD2" w:rsidRDefault="00A56AA9" w:rsidP="00403DD2">
            <w:pPr>
              <w:pStyle w:val="a5"/>
              <w:pPrChange w:id="3893" w:author="Denis Belousov" w:date="2022-07-12T10:19:00Z">
                <w:pPr/>
              </w:pPrChange>
            </w:pPr>
            <w:del w:id="3894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269A0EC1" wp14:editId="7F34CA1E">
                    <wp:extent cx="3084600" cy="2286000"/>
                    <wp:effectExtent l="0" t="0" r="1905" b="0"/>
                    <wp:docPr id="37" name="Рисунок 3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ins w:id="3895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10284165" w14:textId="77777777">
        <w:trPr>
          <w:del w:id="3896" w:author="Denis Belousov" w:date="2022-07-12T10:19:00Z"/>
        </w:trPr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3AD018" w14:textId="77777777" w:rsidR="003A2F39" w:rsidRDefault="00773BD4">
            <w:pPr>
              <w:rPr>
                <w:del w:id="3897" w:author="Denis Belousov" w:date="2022-07-12T10:19:00Z"/>
                <w:rFonts w:eastAsia="Times New Roman"/>
              </w:rPr>
            </w:pPr>
            <w:del w:id="3898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43"/>
              <w:gridCol w:w="3160"/>
              <w:gridCol w:w="2564"/>
              <w:gridCol w:w="493"/>
            </w:tblGrid>
            <w:tr w:rsidR="003A2F39" w14:paraId="4735971B" w14:textId="77777777">
              <w:trPr>
                <w:tblCellSpacing w:w="0" w:type="dxa"/>
                <w:del w:id="3899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4DF17A" w14:textId="77777777" w:rsidR="003A2F39" w:rsidRDefault="00773BD4">
                  <w:pPr>
                    <w:rPr>
                      <w:del w:id="3900" w:author="Denis Belousov" w:date="2022-07-12T10:19:00Z"/>
                      <w:rFonts w:eastAsia="Times New Roman"/>
                    </w:rPr>
                  </w:pPr>
                  <w:del w:id="3901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655554FE" w14:textId="77777777">
              <w:trPr>
                <w:tblCellSpacing w:w="0" w:type="dxa"/>
                <w:del w:id="3902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F2D314" w14:textId="77777777" w:rsidR="003A2F39" w:rsidRDefault="00773BD4">
                  <w:pPr>
                    <w:rPr>
                      <w:del w:id="3903" w:author="Denis Belousov" w:date="2022-07-12T10:19:00Z"/>
                      <w:rFonts w:eastAsia="Times New Roman"/>
                    </w:rPr>
                  </w:pPr>
                  <w:del w:id="3904" w:author="Denis Belousov" w:date="2022-07-12T10:19:00Z">
                    <w:r>
                      <w:rPr>
                        <w:rFonts w:eastAsia="Times New Roman"/>
                      </w:rPr>
                      <w:delText xml:space="preserve">blocks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98922A" w14:textId="77777777" w:rsidR="003A2F39" w:rsidRDefault="00000000">
                  <w:pPr>
                    <w:rPr>
                      <w:del w:id="3905" w:author="Denis Belousov" w:date="2022-07-12T10:19:00Z"/>
                      <w:rFonts w:eastAsia="Times New Roman"/>
                    </w:rPr>
                  </w:pPr>
                  <w:del w:id="3906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"https://denkbr.atlassian.net/browse/BR-37"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3907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2C1E50" w14:textId="77777777" w:rsidR="003A2F39" w:rsidRDefault="00773BD4">
                  <w:pPr>
                    <w:rPr>
                      <w:del w:id="3908" w:author="Denis Belousov" w:date="2022-07-12T10:19:00Z"/>
                      <w:rFonts w:eastAsia="Times New Roman"/>
                    </w:rPr>
                  </w:pPr>
                  <w:del w:id="3909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"e-mail" на форме "Р...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93C0B9" w14:textId="77777777" w:rsidR="003A2F39" w:rsidRDefault="00773BD4">
                  <w:pPr>
                    <w:rPr>
                      <w:del w:id="3910" w:author="Denis Belousov" w:date="2022-07-12T10:19:00Z"/>
                      <w:rFonts w:eastAsia="Times New Roman"/>
                    </w:rPr>
                  </w:pPr>
                  <w:del w:id="3911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  <w:tr w:rsidR="003A2F39" w14:paraId="2EE172AF" w14:textId="77777777">
              <w:trPr>
                <w:tblCellSpacing w:w="0" w:type="dxa"/>
                <w:del w:id="3912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5AA81AC" w14:textId="77777777" w:rsidR="003A2F39" w:rsidRDefault="00773BD4">
                  <w:pPr>
                    <w:rPr>
                      <w:del w:id="3913" w:author="Denis Belousov" w:date="2022-07-12T10:19:00Z"/>
                      <w:rFonts w:eastAsia="Times New Roman"/>
                    </w:rPr>
                  </w:pPr>
                  <w:del w:id="3914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3D5E74" w14:textId="77777777" w:rsidR="003A2F39" w:rsidRDefault="00000000">
                  <w:pPr>
                    <w:rPr>
                      <w:del w:id="3915" w:author="Denis Belousov" w:date="2022-07-12T10:19:00Z"/>
                      <w:rFonts w:eastAsia="Times New Roman"/>
                    </w:rPr>
                  </w:pPr>
                  <w:del w:id="3916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"https://denkbr.atlassian.net/browse/BR-20"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3917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5D601B" w14:textId="77777777" w:rsidR="003A2F39" w:rsidRDefault="00773BD4">
                  <w:pPr>
                    <w:rPr>
                      <w:del w:id="3918" w:author="Denis Belousov" w:date="2022-07-12T10:19:00Z"/>
                      <w:rFonts w:eastAsia="Times New Roman"/>
                    </w:rPr>
                  </w:pPr>
                  <w:del w:id="3919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форма регистрации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33CCF16" w14:textId="77777777" w:rsidR="003A2F39" w:rsidRDefault="00773BD4">
                  <w:pPr>
                    <w:rPr>
                      <w:del w:id="3920" w:author="Denis Belousov" w:date="2022-07-12T10:19:00Z"/>
                      <w:rFonts w:eastAsia="Times New Roman"/>
                    </w:rPr>
                  </w:pPr>
                  <w:del w:id="3921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19F96870" w14:textId="77777777" w:rsidR="003A2F39" w:rsidRDefault="003A2F39">
            <w:pPr>
              <w:rPr>
                <w:del w:id="3922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13199F7F" w14:textId="77777777" w:rsidR="00403DD2" w:rsidRDefault="00403DD2">
      <w:pPr>
        <w:rPr>
          <w:ins w:id="3923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362"/>
        <w:gridCol w:w="507"/>
        <w:gridCol w:w="7479"/>
        <w:tblGridChange w:id="3924">
          <w:tblGrid>
            <w:gridCol w:w="8"/>
            <w:gridCol w:w="1362"/>
            <w:gridCol w:w="507"/>
            <w:gridCol w:w="7479"/>
          </w:tblGrid>
        </w:tblGridChange>
      </w:tblGrid>
      <w:tr w:rsidR="00403DD2" w14:paraId="0F28E17D" w14:textId="77777777" w:rsidTr="00B72D32">
        <w:trPr>
          <w:gridBefore w:val="1"/>
          <w:wBefore w:w="4" w:type="pct"/>
          <w:ins w:id="3925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87A44" w14:textId="77777777" w:rsidR="00403DD2" w:rsidRDefault="00000000">
            <w:pPr>
              <w:rPr>
                <w:ins w:id="3926" w:author="Denis Belousov" w:date="2022-07-12T10:19:00Z"/>
                <w:rFonts w:eastAsia="Times New Roman"/>
              </w:rPr>
            </w:pPr>
            <w:ins w:id="3927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76635" w14:textId="079F678C" w:rsidR="00403DD2" w:rsidRDefault="00FF6A5F">
            <w:pPr>
              <w:rPr>
                <w:ins w:id="3928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186D8" wp14:editId="31747361">
                  <wp:extent cx="2828925" cy="2096520"/>
                  <wp:effectExtent l="0" t="0" r="0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599" cy="21014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3929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75032982" w14:textId="77777777" w:rsidTr="00B72D32">
        <w:trPr>
          <w:gridBefore w:val="1"/>
          <w:wBefore w:w="4" w:type="pct"/>
          <w:ins w:id="3930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5F30E8" w14:textId="77777777" w:rsidR="00403DD2" w:rsidRDefault="00000000">
            <w:pPr>
              <w:rPr>
                <w:ins w:id="3931" w:author="Denis Belousov" w:date="2022-07-12T10:19:00Z"/>
                <w:rFonts w:eastAsia="Times New Roman"/>
              </w:rPr>
            </w:pPr>
            <w:ins w:id="3932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3"/>
              <w:gridCol w:w="755"/>
              <w:gridCol w:w="4534"/>
              <w:gridCol w:w="732"/>
            </w:tblGrid>
            <w:tr w:rsidR="00403DD2" w14:paraId="0BBF4FC8" w14:textId="77777777">
              <w:trPr>
                <w:tblCellSpacing w:w="0" w:type="dxa"/>
                <w:ins w:id="3933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E40C7A" w14:textId="77777777" w:rsidR="00403DD2" w:rsidRDefault="00000000">
                  <w:pPr>
                    <w:rPr>
                      <w:ins w:id="3934" w:author="Denis Belousov" w:date="2022-07-12T10:19:00Z"/>
                      <w:rFonts w:eastAsia="Times New Roman"/>
                    </w:rPr>
                  </w:pPr>
                  <w:ins w:id="3935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403DD2" w14:paraId="77E415DF" w14:textId="77777777">
              <w:trPr>
                <w:tblCellSpacing w:w="0" w:type="dxa"/>
                <w:ins w:id="3936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646C9E" w14:textId="77777777" w:rsidR="00403DD2" w:rsidRDefault="00000000">
                  <w:pPr>
                    <w:rPr>
                      <w:ins w:id="3937" w:author="Denis Belousov" w:date="2022-07-12T10:19:00Z"/>
                      <w:rFonts w:eastAsia="Times New Roman"/>
                    </w:rPr>
                  </w:pPr>
                  <w:ins w:id="3938" w:author="Denis Belousov" w:date="2022-07-12T10:19:00Z">
                    <w:r>
                      <w:rPr>
                        <w:rFonts w:eastAsia="Times New Roman"/>
                      </w:rPr>
                      <w:t xml:space="preserve">blocks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A7D5BF" w14:textId="77777777" w:rsidR="00403DD2" w:rsidRDefault="00000000">
                  <w:pPr>
                    <w:rPr>
                      <w:ins w:id="3939" w:author="Denis Belousov" w:date="2022-07-12T10:19:00Z"/>
                      <w:rFonts w:eastAsia="Times New Roman"/>
                    </w:rPr>
                  </w:pPr>
                  <w:ins w:id="3940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"https://denkbr.atlassian.net/browse/BR-37" </w:instrText>
                    </w:r>
                  </w:ins>
                  <w:r>
                    <w:rPr>
                      <w:rFonts w:eastAsia="Times New Roman"/>
                    </w:rPr>
                  </w:r>
                  <w:ins w:id="3941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BR-37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BFCCE4" w14:textId="77777777" w:rsidR="00403DD2" w:rsidRDefault="00000000">
                  <w:pPr>
                    <w:rPr>
                      <w:ins w:id="3942" w:author="Denis Belousov" w:date="2022-07-12T10:19:00Z"/>
                      <w:rFonts w:eastAsia="Times New Roman"/>
                    </w:rPr>
                  </w:pPr>
                  <w:ins w:id="3943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"e-mail" на форме "Р...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240BC2" w14:textId="77777777" w:rsidR="00403DD2" w:rsidRDefault="00000000">
                  <w:pPr>
                    <w:rPr>
                      <w:ins w:id="3944" w:author="Denis Belousov" w:date="2022-07-12T10:19:00Z"/>
                      <w:rFonts w:eastAsia="Times New Roman"/>
                    </w:rPr>
                  </w:pPr>
                  <w:ins w:id="3945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  <w:tr w:rsidR="00403DD2" w14:paraId="6B0BE56C" w14:textId="77777777">
              <w:trPr>
                <w:tblCellSpacing w:w="0" w:type="dxa"/>
                <w:ins w:id="3946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280AB8" w14:textId="77777777" w:rsidR="00403DD2" w:rsidRDefault="00000000">
                  <w:pPr>
                    <w:rPr>
                      <w:ins w:id="3947" w:author="Denis Belousov" w:date="2022-07-12T10:19:00Z"/>
                      <w:rFonts w:eastAsia="Times New Roman"/>
                    </w:rPr>
                  </w:pPr>
                  <w:ins w:id="3948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2FEE51" w14:textId="77777777" w:rsidR="00403DD2" w:rsidRDefault="00000000">
                  <w:pPr>
                    <w:rPr>
                      <w:ins w:id="3949" w:author="Denis Belousov" w:date="2022-07-12T10:19:00Z"/>
                      <w:rFonts w:eastAsia="Times New Roman"/>
                    </w:rPr>
                  </w:pPr>
                  <w:ins w:id="3950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"https://denkbr.atlassian.net/browse/BR-20" </w:instrText>
                    </w:r>
                  </w:ins>
                  <w:r>
                    <w:rPr>
                      <w:rFonts w:eastAsia="Times New Roman"/>
                    </w:rPr>
                  </w:r>
                  <w:ins w:id="3951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BR-20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D6591E" w14:textId="77777777" w:rsidR="00403DD2" w:rsidRDefault="00000000">
                  <w:pPr>
                    <w:rPr>
                      <w:ins w:id="3952" w:author="Denis Belousov" w:date="2022-07-12T10:19:00Z"/>
                      <w:rFonts w:eastAsia="Times New Roman"/>
                    </w:rPr>
                  </w:pPr>
                  <w:ins w:id="3953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форма регистрации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6259683" w14:textId="77777777" w:rsidR="00403DD2" w:rsidRDefault="00000000">
                  <w:pPr>
                    <w:rPr>
                      <w:ins w:id="3954" w:author="Denis Belousov" w:date="2022-07-12T10:19:00Z"/>
                      <w:rFonts w:eastAsia="Times New Roman"/>
                    </w:rPr>
                  </w:pPr>
                  <w:ins w:id="3955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426D452A" w14:textId="77777777" w:rsidR="00403DD2" w:rsidRDefault="00403DD2">
            <w:pPr>
              <w:rPr>
                <w:ins w:id="3956" w:author="Denis Belousov" w:date="2022-07-12T10:19:00Z"/>
                <w:rFonts w:eastAsia="Times New Roman"/>
              </w:rPr>
            </w:pPr>
          </w:p>
        </w:tc>
      </w:tr>
      <w:tr w:rsidR="00403DD2" w14:paraId="03B8357B" w14:textId="77777777" w:rsidTr="00B72D32">
        <w:trPr>
          <w:gridBefore w:val="1"/>
          <w:wBefore w:w="4" w:type="pct"/>
          <w:ins w:id="3957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C447C" w14:textId="77777777" w:rsidR="00403DD2" w:rsidRDefault="00000000">
            <w:pPr>
              <w:rPr>
                <w:ins w:id="3958" w:author="Denis Belousov" w:date="2022-07-12T10:19:00Z"/>
                <w:rFonts w:eastAsia="Times New Roman"/>
              </w:rPr>
            </w:pPr>
            <w:ins w:id="3959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BBFE06" w14:textId="77777777" w:rsidR="00403DD2" w:rsidRDefault="00000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ins w:id="3960" w:author="Denis Belousov" w:date="2022-07-12T10:19:00Z"/>
                <w:rFonts w:eastAsia="Times New Roman"/>
              </w:rPr>
            </w:pPr>
            <w:ins w:id="3961" w:author="Denis Belousov" w:date="2022-07-12T10:19:00Z">
              <w:r>
                <w:rPr>
                  <w:rFonts w:eastAsia="Times New Roman"/>
                </w:rPr>
                <w:t>Перейти на сайт  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"https://qa.neapro.site/)" \o "smart-link" </w:instrText>
              </w:r>
            </w:ins>
            <w:r>
              <w:rPr>
                <w:rFonts w:eastAsia="Times New Roman"/>
              </w:rPr>
            </w:r>
            <w:ins w:id="396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https://qa.neapro.site/)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3A0CEFC4" w14:textId="77777777" w:rsidR="00403DD2" w:rsidRDefault="00000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ins w:id="3963" w:author="Denis Belousov" w:date="2022-07-12T10:19:00Z"/>
                <w:rFonts w:eastAsia="Times New Roman"/>
              </w:rPr>
            </w:pPr>
            <w:ins w:id="3964" w:author="Denis Belousov" w:date="2022-07-12T10:19:00Z">
              <w:r>
                <w:rPr>
                  <w:rFonts w:eastAsia="Times New Roman"/>
                </w:rPr>
                <w:t>Перейти на форму входа</w:t>
              </w:r>
            </w:ins>
          </w:p>
          <w:p w14:paraId="1D5705E7" w14:textId="77777777" w:rsidR="00403DD2" w:rsidRDefault="00000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ins w:id="3965" w:author="Denis Belousov" w:date="2022-07-12T10:19:00Z"/>
                <w:rFonts w:eastAsia="Times New Roman"/>
              </w:rPr>
            </w:pPr>
            <w:ins w:id="3966" w:author="Denis Belousov" w:date="2022-07-12T10:19:00Z">
              <w:r>
                <w:rPr>
                  <w:rFonts w:eastAsia="Times New Roman"/>
                </w:rPr>
                <w:t>Нажать на кнопку "Регистрация"</w:t>
              </w:r>
            </w:ins>
          </w:p>
          <w:p w14:paraId="2E8A1E46" w14:textId="77777777" w:rsidR="00403DD2" w:rsidRDefault="0000000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ins w:id="3967" w:author="Denis Belousov" w:date="2022-07-12T10:19:00Z"/>
                <w:rFonts w:eastAsia="Times New Roman"/>
              </w:rPr>
            </w:pPr>
            <w:ins w:id="3968" w:author="Denis Belousov" w:date="2022-07-12T10:19:00Z">
              <w:r>
                <w:rPr>
                  <w:rFonts w:eastAsia="Times New Roman"/>
                </w:rPr>
                <w:t>Проверить наличие полей и кнопок на форме "Регистрация".</w:t>
              </w:r>
            </w:ins>
          </w:p>
        </w:tc>
      </w:tr>
      <w:tr w:rsidR="00403DD2" w14:paraId="3D82C0DC" w14:textId="77777777" w:rsidTr="00B72D32">
        <w:trPr>
          <w:gridBefore w:val="1"/>
          <w:wBefore w:w="4" w:type="pct"/>
          <w:ins w:id="3969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E85F30" w14:textId="77777777" w:rsidR="00403DD2" w:rsidRDefault="00000000">
            <w:pPr>
              <w:rPr>
                <w:ins w:id="3970" w:author="Denis Belousov" w:date="2022-07-12T10:19:00Z"/>
                <w:rFonts w:eastAsia="Times New Roman"/>
              </w:rPr>
            </w:pPr>
            <w:ins w:id="3971" w:author="Denis Belousov" w:date="2022-07-12T10:19:00Z">
              <w:r>
                <w:rPr>
                  <w:rFonts w:eastAsia="Times New Roman"/>
                  <w:b/>
                  <w:bCs/>
                </w:rPr>
                <w:t>Actual result: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98946D" w14:textId="77777777" w:rsidR="00403DD2" w:rsidRDefault="00000000">
            <w:pPr>
              <w:pStyle w:val="a5"/>
              <w:rPr>
                <w:ins w:id="3972" w:author="Denis Belousov" w:date="2022-07-12T10:19:00Z"/>
              </w:rPr>
            </w:pPr>
            <w:ins w:id="3973" w:author="Denis Belousov" w:date="2022-07-12T10:19:00Z">
              <w:r>
                <w:t>Нет формы регистрации. Нет кнопки “Регистрация” на форме входа на платформу.</w:t>
              </w:r>
            </w:ins>
          </w:p>
        </w:tc>
      </w:tr>
      <w:tr w:rsidR="00FF6A5F" w14:paraId="0B0403ED" w14:textId="77777777" w:rsidTr="00B72D32">
        <w:trPr>
          <w:gridBefore w:val="1"/>
          <w:wBefore w:w="4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2D98A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462B9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0|i0009b: </w:t>
            </w:r>
          </w:p>
        </w:tc>
      </w:tr>
      <w:tr w:rsidR="00403DD2" w14:paraId="0C78C2A7" w14:textId="77777777" w:rsidTr="00B72D32">
        <w:tblPrEx>
          <w:tblW w:w="5009" w:type="pct"/>
          <w:jc w:val="center"/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  <w:tblPrExChange w:id="3974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731" w:type="pct"/>
            <w:gridSpan w:val="2"/>
            <w:shd w:val="clear" w:color="auto" w:fill="BBBBBB"/>
            <w:noWrap/>
            <w:vAlign w:val="center"/>
            <w:hideMark/>
            <w:tcPrChange w:id="3975" w:author="Denis Belousov" w:date="2022-07-12T10:19:00Z">
              <w:tcPr>
                <w:tcW w:w="731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7ADB29D7" w14:textId="77777777" w:rsidR="00403DD2" w:rsidRDefault="00000000">
            <w:pPr>
              <w:jc w:val="center"/>
              <w:rPr>
                <w:moveTo w:id="3976" w:author="Denis Belousov" w:date="2022-07-12T10:19:00Z"/>
                <w:rFonts w:eastAsia="Times New Roman"/>
              </w:rPr>
            </w:pPr>
            <w:moveToRangeStart w:id="3977" w:author="Denis Belousov" w:date="2022-07-12T10:19:00Z" w:name="move108513579"/>
            <w:moveTo w:id="3978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moveTo>
          </w:p>
        </w:tc>
        <w:tc>
          <w:tcPr>
            <w:tcW w:w="0" w:type="auto"/>
            <w:gridSpan w:val="2"/>
            <w:vAlign w:val="center"/>
            <w:hideMark/>
            <w:tcPrChange w:id="3979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44E125ED" w14:textId="77777777" w:rsidR="00403DD2" w:rsidRDefault="00000000">
            <w:pPr>
              <w:rPr>
                <w:moveTo w:id="3980" w:author="Denis Belousov" w:date="2022-07-12T10:19:00Z"/>
                <w:rFonts w:eastAsia="Times New Roman"/>
              </w:rPr>
            </w:pPr>
            <w:moveTo w:id="3981" w:author="Denis Belousov" w:date="2022-07-12T10:19:00Z">
              <w:r>
                <w:rPr>
                  <w:rFonts w:eastAsia="Times New Roman"/>
                </w:rPr>
                <w:t> </w:t>
              </w:r>
            </w:moveTo>
          </w:p>
        </w:tc>
      </w:tr>
    </w:tbl>
    <w:p w14:paraId="0FD03412" w14:textId="77777777" w:rsidR="00403DD2" w:rsidRDefault="00403DD2">
      <w:pPr>
        <w:rPr>
          <w:moveTo w:id="3982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7971"/>
        <w:tblGridChange w:id="3983">
          <w:tblGrid>
            <w:gridCol w:w="8"/>
            <w:gridCol w:w="1362"/>
            <w:gridCol w:w="7977"/>
            <w:gridCol w:w="9"/>
          </w:tblGrid>
        </w:tblGridChange>
      </w:tblGrid>
      <w:tr w:rsidR="00403DD2" w14:paraId="012DD820" w14:textId="77777777">
        <w:trPr>
          <w:tblCellSpacing w:w="0" w:type="dxa"/>
          <w:ins w:id="3984" w:author="Denis Belousov" w:date="2022-07-12T10:19:00Z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moveToRangeEnd w:id="3977"/>
          <w:p w14:paraId="29216509" w14:textId="5D3E2513" w:rsidR="00403DD2" w:rsidRDefault="00000000" w:rsidP="00B72D32">
            <w:pPr>
              <w:pStyle w:val="a5"/>
              <w:rPr>
                <w:ins w:id="3985" w:author="Denis Belousov" w:date="2022-07-12T10:19:00Z"/>
                <w:rFonts w:eastAsia="Times New Roman"/>
              </w:rPr>
            </w:pPr>
            <w:ins w:id="3986" w:author="Denis Belousov" w:date="2022-07-12T10:19:00Z">
              <w:r>
                <w:t>Отсутствует форма регистрации. Отсутствует поле “e-mail“ на форме “Регистрация”</w:t>
              </w:r>
            </w:ins>
          </w:p>
        </w:tc>
      </w:tr>
      <w:tr w:rsidR="00403DD2" w14:paraId="1C43FECF" w14:textId="77777777" w:rsidTr="00B72D32">
        <w:tblPrEx>
          <w:tblCellSpacing w:w="0" w:type="nil"/>
          <w:shd w:val="clear" w:color="auto" w:fill="FFFFFF"/>
        </w:tblPrEx>
        <w:trPr>
          <w:ins w:id="3987" w:author="Denis Belousov" w:date="2022-07-12T10:19:00Z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30D9FE" w14:textId="77777777" w:rsidR="00B72D32" w:rsidRDefault="00000000" w:rsidP="00B72D32">
            <w:pPr>
              <w:pStyle w:val="3"/>
              <w:spacing w:after="0" w:afterAutospacing="0"/>
              <w:rPr>
                <w:rFonts w:eastAsia="Times New Roman"/>
              </w:rPr>
            </w:pPr>
            <w:ins w:id="3988" w:author="Denis Belousov" w:date="2022-07-12T10:19:00Z">
              <w:r>
                <w:rPr>
                  <w:rFonts w:eastAsia="Times New Roman"/>
                </w:rPr>
                <w:lastRenderedPageBreak/>
                <w:t>[BR-37] 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"https://denkbr.atlassian.net/browse/BR-37" </w:instrText>
              </w:r>
            </w:ins>
            <w:r>
              <w:rPr>
                <w:rFonts w:eastAsia="Times New Roman"/>
              </w:rPr>
            </w:r>
            <w:ins w:id="3989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Отсутствует поле "e-mail" на форме "Регистрация"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79AA7B2A" w14:textId="077FCEE5" w:rsidR="00403DD2" w:rsidRDefault="00000000" w:rsidP="00B72D32">
            <w:pPr>
              <w:pStyle w:val="3"/>
              <w:spacing w:before="120" w:beforeAutospacing="0"/>
              <w:rPr>
                <w:ins w:id="3990" w:author="Denis Belousov" w:date="2022-07-12T10:19:00Z"/>
                <w:rFonts w:eastAsia="Times New Roman"/>
              </w:rPr>
            </w:pPr>
            <w:ins w:id="3991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04/Jul/22  Updated: 12/Jul/22 </w:t>
              </w:r>
            </w:ins>
          </w:p>
        </w:tc>
      </w:tr>
      <w:tr w:rsidR="00403DD2" w14:paraId="653F79D4" w14:textId="77777777" w:rsidTr="008A7687">
        <w:tblPrEx>
          <w:tblW w:w="5000" w:type="pct"/>
          <w:jc w:val="center"/>
          <w:tblCellSpacing w:w="0" w:type="dxa"/>
          <w:shd w:val="clear" w:color="auto" w:fill="FFFFFF"/>
          <w:tblCellMar>
            <w:top w:w="30" w:type="dxa"/>
            <w:left w:w="30" w:type="dxa"/>
            <w:bottom w:w="30" w:type="dxa"/>
            <w:right w:w="30" w:type="dxa"/>
          </w:tblCellMar>
          <w:tblPrExChange w:id="3992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732" w:type="pct"/>
            <w:shd w:val="clear" w:color="auto" w:fill="BBBBBB"/>
            <w:noWrap/>
            <w:vAlign w:val="center"/>
            <w:hideMark/>
            <w:tcPrChange w:id="3993" w:author="Denis Belousov" w:date="2022-07-12T10:19:00Z">
              <w:tcPr>
                <w:tcW w:w="731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3ADE04DC" w14:textId="77777777" w:rsidR="00403DD2" w:rsidRDefault="00000000">
            <w:pPr>
              <w:jc w:val="center"/>
              <w:rPr>
                <w:moveFrom w:id="3994" w:author="Denis Belousov" w:date="2022-07-12T10:19:00Z"/>
                <w:rFonts w:eastAsia="Times New Roman"/>
              </w:rPr>
            </w:pPr>
            <w:moveFromRangeStart w:id="3995" w:author="Denis Belousov" w:date="2022-07-12T10:19:00Z" w:name="move108513578"/>
            <w:moveFrom w:id="3996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moveFrom>
          </w:p>
        </w:tc>
        <w:tc>
          <w:tcPr>
            <w:tcW w:w="4268" w:type="pct"/>
            <w:vAlign w:val="center"/>
            <w:hideMark/>
            <w:tcPrChange w:id="3997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726D46BB" w14:textId="77777777" w:rsidR="00403DD2" w:rsidRDefault="00000000">
            <w:pPr>
              <w:rPr>
                <w:moveFrom w:id="3998" w:author="Denis Belousov" w:date="2022-07-12T10:19:00Z"/>
                <w:rFonts w:eastAsia="Times New Roman"/>
              </w:rPr>
            </w:pPr>
            <w:moveFrom w:id="3999" w:author="Denis Belousov" w:date="2022-07-12T10:19:00Z">
              <w:r>
                <w:rPr>
                  <w:rFonts w:eastAsia="Times New Roman"/>
                </w:rPr>
                <w:t> </w:t>
              </w:r>
            </w:moveFrom>
          </w:p>
        </w:tc>
      </w:tr>
    </w:tbl>
    <w:p w14:paraId="4F31AAA2" w14:textId="77777777" w:rsidR="00403DD2" w:rsidRDefault="00403DD2">
      <w:pPr>
        <w:rPr>
          <w:moveFrom w:id="4000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3A2F39" w14:paraId="28ED1196" w14:textId="77777777">
        <w:trPr>
          <w:tblCellSpacing w:w="0" w:type="dxa"/>
          <w:del w:id="4001" w:author="Denis Belousov" w:date="2022-07-12T10:19:00Z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moveFromRangeEnd w:id="3995"/>
          <w:p w14:paraId="3F6BE2EA" w14:textId="77777777" w:rsidR="003A2F39" w:rsidRDefault="00773BD4">
            <w:pPr>
              <w:pStyle w:val="a5"/>
              <w:rPr>
                <w:del w:id="4002" w:author="Denis Belousov" w:date="2022-07-12T10:19:00Z"/>
              </w:rPr>
            </w:pPr>
            <w:del w:id="4003" w:author="Denis Belousov" w:date="2022-07-12T10:19:00Z">
              <w:r>
                <w:delText>Отсутствует форма регистрации. Отсутствует поле “e-mail“ на форме “Регистрация”</w:delText>
              </w:r>
            </w:del>
          </w:p>
        </w:tc>
      </w:tr>
    </w:tbl>
    <w:p w14:paraId="29C87485" w14:textId="77777777" w:rsidR="003A2F39" w:rsidRDefault="003A2F39">
      <w:pPr>
        <w:rPr>
          <w:del w:id="4004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5"/>
        <w:tblGridChange w:id="4005">
          <w:tblGrid>
            <w:gridCol w:w="1869"/>
            <w:gridCol w:w="2"/>
            <w:gridCol w:w="7477"/>
            <w:gridCol w:w="8"/>
          </w:tblGrid>
        </w:tblGridChange>
      </w:tblGrid>
      <w:tr w:rsidR="003A2F39" w14:paraId="2A201E4F" w14:textId="77777777">
        <w:trPr>
          <w:del w:id="4006" w:author="Denis Belousov" w:date="2022-07-12T10:19:00Z"/>
        </w:trPr>
        <w:tc>
          <w:tcPr>
            <w:tcW w:w="4991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2AE1AB" w14:textId="77777777" w:rsidR="003A2F39" w:rsidRDefault="00773BD4">
            <w:pPr>
              <w:pStyle w:val="3"/>
              <w:rPr>
                <w:del w:id="4007" w:author="Denis Belousov" w:date="2022-07-12T10:19:00Z"/>
                <w:rFonts w:eastAsia="Times New Roman"/>
              </w:rPr>
            </w:pPr>
            <w:del w:id="4008" w:author="Denis Belousov" w:date="2022-07-12T10:19:00Z">
              <w:r>
                <w:rPr>
                  <w:rFonts w:eastAsia="Times New Roman"/>
                </w:rPr>
                <w:delText>[BR-37] </w:delText>
              </w:r>
              <w:r>
                <w:fldChar w:fldCharType="begin"/>
              </w:r>
              <w:r>
                <w:delInstrText>HYPERLINK "https://denkbr.atlassian.net/browse/BR-37"</w:delInstrText>
              </w:r>
              <w:r>
                <w:fldChar w:fldCharType="separate"/>
              </w:r>
            </w:del>
            <w:r w:rsidR="00000000">
              <w:rPr>
                <w:b w:val="0"/>
                <w:bCs w:val="0"/>
              </w:rPr>
              <w:t>Ошибка! Недопустимый объект гиперссылки.</w:t>
            </w:r>
            <w:del w:id="4009" w:author="Denis Belousov" w:date="2022-07-12T10:19:00Z">
              <w:r>
                <w:rPr>
                  <w:rStyle w:val="a3"/>
                  <w:rFonts w:eastAsia="Times New Roman"/>
                  <w:b w:val="0"/>
                  <w:bCs w:val="0"/>
                </w:rPr>
                <w:fldChar w:fldCharType="end"/>
              </w:r>
              <w:r>
                <w:rPr>
                  <w:rFonts w:eastAsia="Times New Roman"/>
                </w:rPr>
                <w:delText xml:space="preserve"> </w:delText>
              </w:r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 xml:space="preserve">Created: 04/Jul/22  Updated: 05/Jul/22 </w:delText>
              </w:r>
            </w:del>
          </w:p>
        </w:tc>
      </w:tr>
      <w:tr w:rsidR="00FF6A5F" w14:paraId="23FFE58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930B1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1E2F0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7C5E29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165EA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397C31" w14:textId="14E6DEDF" w:rsidR="00403DD2" w:rsidRDefault="00000000">
            <w:pPr>
              <w:rPr>
                <w:rFonts w:eastAsia="Times New Roman"/>
              </w:rPr>
            </w:pPr>
            <w:del w:id="4010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011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012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4013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71C3C988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4014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015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016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37010C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017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D4095E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414F9B56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4018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019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020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F1767F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021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FFBFE1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30865F51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4022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023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024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6070A0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025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719B6C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E036AB0" w14:textId="77777777" w:rsidR="00403DD2" w:rsidRDefault="00403DD2">
      <w:pPr>
        <w:rPr>
          <w:ins w:id="4026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88"/>
        <w:gridCol w:w="1719"/>
        <w:gridCol w:w="1152"/>
        <w:gridCol w:w="20"/>
        <w:gridCol w:w="4458"/>
      </w:tblGrid>
      <w:tr w:rsidR="00FF6A5F" w14:paraId="07F85EE8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20A79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CB55C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A5A28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5917F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</w:tr>
      <w:tr w:rsidR="00FF6A5F" w14:paraId="396F50F6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5DA26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C2521" w14:textId="1CBEB8BE" w:rsidR="00403DD2" w:rsidRDefault="00000000">
            <w:pPr>
              <w:rPr>
                <w:rFonts w:eastAsia="Times New Roman"/>
              </w:rPr>
            </w:pPr>
            <w:del w:id="4027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02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029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030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9496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24CF6" w14:textId="47AD21F6" w:rsidR="00403DD2" w:rsidRDefault="00000000">
            <w:pPr>
              <w:rPr>
                <w:rFonts w:eastAsia="Times New Roman"/>
              </w:rPr>
            </w:pPr>
            <w:del w:id="4031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032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033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03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3FD77BC5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1ADC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F599C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18DDA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FB32C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42EAF1F1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B403F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9FAE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3FEC0EBF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5080B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66E85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4F85272B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E979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0B674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135E6B39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3C6E7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65CC6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4DCA5142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443636" w14:textId="26061170" w:rsidR="00403DD2" w:rsidRDefault="00773BD4">
            <w:pPr>
              <w:rPr>
                <w:rFonts w:eastAsia="Times New Roman"/>
              </w:rPr>
            </w:pPr>
            <w:del w:id="4035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4036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E07A8D" w14:textId="51D7C722" w:rsidR="00403DD2" w:rsidRDefault="00A56AA9" w:rsidP="00403DD2">
            <w:pPr>
              <w:pStyle w:val="a5"/>
              <w:pPrChange w:id="4037" w:author="Denis Belousov" w:date="2022-07-12T10:19:00Z">
                <w:pPr/>
              </w:pPrChange>
            </w:pPr>
            <w:del w:id="4038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5DFF4E33" wp14:editId="2667D51E">
                    <wp:extent cx="3084600" cy="2286000"/>
                    <wp:effectExtent l="0" t="0" r="1905" b="0"/>
                    <wp:docPr id="79" name="Рисунок 7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773BD4">
                <w:rPr>
                  <w:rFonts w:eastAsia="Times New Roman"/>
                </w:rPr>
                <w:delText xml:space="preserve">    </w:delText>
              </w:r>
            </w:del>
            <w:ins w:id="4039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48AFC660" w14:textId="77777777">
        <w:trPr>
          <w:gridAfter w:val="1"/>
          <w:wAfter w:w="346" w:type="dxa"/>
          <w:del w:id="4040" w:author="Denis Belousov" w:date="2022-07-12T10:19:00Z"/>
        </w:trPr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67AA86" w14:textId="77777777" w:rsidR="003A2F39" w:rsidRDefault="00773BD4">
            <w:pPr>
              <w:rPr>
                <w:del w:id="4041" w:author="Denis Belousov" w:date="2022-07-12T10:19:00Z"/>
                <w:rFonts w:eastAsia="Times New Roman"/>
              </w:rPr>
            </w:pPr>
            <w:del w:id="4042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2"/>
              <w:gridCol w:w="1190"/>
              <w:gridCol w:w="930"/>
              <w:gridCol w:w="262"/>
            </w:tblGrid>
            <w:tr w:rsidR="003A2F39" w14:paraId="4692F38A" w14:textId="77777777">
              <w:trPr>
                <w:tblCellSpacing w:w="0" w:type="dxa"/>
                <w:del w:id="4043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05D396" w14:textId="77777777" w:rsidR="003A2F39" w:rsidRDefault="00773BD4">
                  <w:pPr>
                    <w:rPr>
                      <w:del w:id="4044" w:author="Denis Belousov" w:date="2022-07-12T10:19:00Z"/>
                      <w:rFonts w:eastAsia="Times New Roman"/>
                    </w:rPr>
                  </w:pPr>
                  <w:del w:id="4045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233BE06E" w14:textId="77777777">
              <w:trPr>
                <w:tblCellSpacing w:w="0" w:type="dxa"/>
                <w:del w:id="4046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95CB01" w14:textId="77777777" w:rsidR="003A2F39" w:rsidRDefault="00773BD4">
                  <w:pPr>
                    <w:rPr>
                      <w:del w:id="4047" w:author="Denis Belousov" w:date="2022-07-12T10:19:00Z"/>
                      <w:rFonts w:eastAsia="Times New Roman"/>
                    </w:rPr>
                  </w:pPr>
                  <w:del w:id="4048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999EFC" w14:textId="77777777" w:rsidR="003A2F39" w:rsidRDefault="00000000">
                  <w:pPr>
                    <w:rPr>
                      <w:del w:id="4049" w:author="Denis Belousov" w:date="2022-07-12T10:19:00Z"/>
                      <w:rFonts w:eastAsia="Times New Roman"/>
                    </w:rPr>
                  </w:pPr>
                  <w:del w:id="4050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"https://denkbr.atlassian.net/browse/BR-36"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4051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74F72C" w14:textId="77777777" w:rsidR="003A2F39" w:rsidRDefault="00773BD4">
                  <w:pPr>
                    <w:rPr>
                      <w:del w:id="4052" w:author="Denis Belousov" w:date="2022-07-12T10:19:00Z"/>
                      <w:rFonts w:eastAsia="Times New Roman"/>
                    </w:rPr>
                  </w:pPr>
                  <w:del w:id="4053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поле "e-mail" на форме "Р...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D3B33B8" w14:textId="77777777" w:rsidR="003A2F39" w:rsidRDefault="00773BD4">
                  <w:pPr>
                    <w:rPr>
                      <w:del w:id="4054" w:author="Denis Belousov" w:date="2022-07-12T10:19:00Z"/>
                      <w:rFonts w:eastAsia="Times New Roman"/>
                    </w:rPr>
                  </w:pPr>
                  <w:del w:id="4055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4B1D937C" w14:textId="77777777" w:rsidR="003A2F39" w:rsidRDefault="003A2F39">
            <w:pPr>
              <w:rPr>
                <w:del w:id="4056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659C293D" w14:textId="77777777" w:rsidR="00403DD2" w:rsidRDefault="00403DD2">
      <w:pPr>
        <w:rPr>
          <w:ins w:id="4057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24ADC56D" w14:textId="77777777" w:rsidTr="00FF6A5F">
        <w:trPr>
          <w:ins w:id="4058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70851" w14:textId="77777777" w:rsidR="00403DD2" w:rsidRDefault="00000000">
            <w:pPr>
              <w:rPr>
                <w:ins w:id="4059" w:author="Denis Belousov" w:date="2022-07-12T10:19:00Z"/>
                <w:rFonts w:eastAsia="Times New Roman"/>
              </w:rPr>
            </w:pPr>
            <w:ins w:id="4060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36C844" w14:textId="09FDFBF4" w:rsidR="00403DD2" w:rsidRDefault="00FF6A5F">
            <w:pPr>
              <w:rPr>
                <w:ins w:id="4061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679894" wp14:editId="6FB76E78">
                  <wp:extent cx="3084600" cy="2286000"/>
                  <wp:effectExtent l="0" t="0" r="1905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4062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3E6F148C" w14:textId="77777777" w:rsidTr="00FF6A5F">
        <w:trPr>
          <w:ins w:id="4063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7BAF94" w14:textId="77777777" w:rsidR="00403DD2" w:rsidRDefault="00000000">
            <w:pPr>
              <w:rPr>
                <w:ins w:id="4064" w:author="Denis Belousov" w:date="2022-07-12T10:19:00Z"/>
                <w:rFonts w:eastAsia="Times New Roman"/>
              </w:rPr>
            </w:pPr>
            <w:ins w:id="4065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1"/>
              <w:gridCol w:w="754"/>
              <w:gridCol w:w="4529"/>
              <w:gridCol w:w="732"/>
            </w:tblGrid>
            <w:tr w:rsidR="00403DD2" w14:paraId="2CBE436A" w14:textId="77777777">
              <w:trPr>
                <w:tblCellSpacing w:w="0" w:type="dxa"/>
                <w:ins w:id="4066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90B9775" w14:textId="77777777" w:rsidR="00403DD2" w:rsidRDefault="00000000">
                  <w:pPr>
                    <w:rPr>
                      <w:ins w:id="4067" w:author="Denis Belousov" w:date="2022-07-12T10:19:00Z"/>
                      <w:rFonts w:eastAsia="Times New Roman"/>
                    </w:rPr>
                  </w:pPr>
                  <w:ins w:id="4068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403DD2" w14:paraId="70B28AE4" w14:textId="77777777">
              <w:trPr>
                <w:tblCellSpacing w:w="0" w:type="dxa"/>
                <w:ins w:id="4069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2D002B" w14:textId="77777777" w:rsidR="00403DD2" w:rsidRDefault="00000000">
                  <w:pPr>
                    <w:rPr>
                      <w:ins w:id="4070" w:author="Denis Belousov" w:date="2022-07-12T10:19:00Z"/>
                      <w:rFonts w:eastAsia="Times New Roman"/>
                    </w:rPr>
                  </w:pPr>
                  <w:ins w:id="4071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6C301C" w14:textId="77777777" w:rsidR="00403DD2" w:rsidRDefault="00000000">
                  <w:pPr>
                    <w:rPr>
                      <w:ins w:id="4072" w:author="Denis Belousov" w:date="2022-07-12T10:19:00Z"/>
                      <w:rFonts w:eastAsia="Times New Roman"/>
                    </w:rPr>
                  </w:pPr>
                  <w:ins w:id="4073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"https://denkbr.atlassian.net/browse/BR-36" </w:instrText>
                    </w:r>
                  </w:ins>
                  <w:r>
                    <w:rPr>
                      <w:rFonts w:eastAsia="Times New Roman"/>
                    </w:rPr>
                  </w:r>
                  <w:ins w:id="4074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BR-36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7E8EBF" w14:textId="77777777" w:rsidR="00403DD2" w:rsidRDefault="00000000">
                  <w:pPr>
                    <w:rPr>
                      <w:ins w:id="4075" w:author="Denis Belousov" w:date="2022-07-12T10:19:00Z"/>
                      <w:rFonts w:eastAsia="Times New Roman"/>
                    </w:rPr>
                  </w:pPr>
                  <w:ins w:id="4076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поле "e-mail" на форме "Р...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36F06E" w14:textId="77777777" w:rsidR="00403DD2" w:rsidRDefault="00000000">
                  <w:pPr>
                    <w:rPr>
                      <w:ins w:id="4077" w:author="Denis Belousov" w:date="2022-07-12T10:19:00Z"/>
                      <w:rFonts w:eastAsia="Times New Roman"/>
                    </w:rPr>
                  </w:pPr>
                  <w:ins w:id="4078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0C87525B" w14:textId="77777777" w:rsidR="00403DD2" w:rsidRDefault="00403DD2">
            <w:pPr>
              <w:rPr>
                <w:ins w:id="4079" w:author="Denis Belousov" w:date="2022-07-12T10:19:00Z"/>
                <w:rFonts w:eastAsia="Times New Roman"/>
              </w:rPr>
            </w:pPr>
          </w:p>
        </w:tc>
      </w:tr>
      <w:tr w:rsidR="00403DD2" w14:paraId="35516CEA" w14:textId="77777777" w:rsidTr="00FF6A5F">
        <w:trPr>
          <w:ins w:id="4080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740E22" w14:textId="77777777" w:rsidR="00403DD2" w:rsidRDefault="00000000">
            <w:pPr>
              <w:rPr>
                <w:ins w:id="4081" w:author="Denis Belousov" w:date="2022-07-12T10:19:00Z"/>
                <w:rFonts w:eastAsia="Times New Roman"/>
              </w:rPr>
            </w:pPr>
            <w:ins w:id="4082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4F0EEF" w14:textId="77777777" w:rsidR="00403DD2" w:rsidRDefault="00000000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ins w:id="4083" w:author="Denis Belousov" w:date="2022-07-12T10:19:00Z"/>
                <w:rFonts w:eastAsia="Times New Roman"/>
              </w:rPr>
            </w:pPr>
            <w:ins w:id="4084" w:author="Denis Belousov" w:date="2022-07-12T10:19:00Z">
              <w:r>
                <w:rPr>
                  <w:rFonts w:eastAsia="Times New Roman"/>
                </w:rPr>
                <w:t>Перейти на сайт  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"https://qa.neapro.site/)" \o "smart-link" </w:instrText>
              </w:r>
            </w:ins>
            <w:r>
              <w:rPr>
                <w:rFonts w:eastAsia="Times New Roman"/>
              </w:rPr>
            </w:r>
            <w:ins w:id="4085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https://qa.neapro.site/)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0CFCC5D6" w14:textId="77777777" w:rsidR="00403DD2" w:rsidRDefault="00000000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ins w:id="4086" w:author="Denis Belousov" w:date="2022-07-12T10:19:00Z"/>
                <w:rFonts w:eastAsia="Times New Roman"/>
              </w:rPr>
            </w:pPr>
            <w:ins w:id="4087" w:author="Denis Belousov" w:date="2022-07-12T10:19:00Z">
              <w:r>
                <w:rPr>
                  <w:rFonts w:eastAsia="Times New Roman"/>
                </w:rPr>
                <w:t>Перейти на форму входа</w:t>
              </w:r>
            </w:ins>
          </w:p>
          <w:p w14:paraId="583E6281" w14:textId="77777777" w:rsidR="00403DD2" w:rsidRDefault="00000000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ins w:id="4088" w:author="Denis Belousov" w:date="2022-07-12T10:19:00Z"/>
                <w:rFonts w:eastAsia="Times New Roman"/>
              </w:rPr>
            </w:pPr>
            <w:ins w:id="4089" w:author="Denis Belousov" w:date="2022-07-12T10:19:00Z">
              <w:r>
                <w:rPr>
                  <w:rFonts w:eastAsia="Times New Roman"/>
                </w:rPr>
                <w:t>Нажать на кнопку "Регистрация"</w:t>
              </w:r>
            </w:ins>
          </w:p>
          <w:p w14:paraId="6C55DECE" w14:textId="77777777" w:rsidR="00403DD2" w:rsidRDefault="00000000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ins w:id="4090" w:author="Denis Belousov" w:date="2022-07-12T10:19:00Z"/>
                <w:rFonts w:eastAsia="Times New Roman"/>
              </w:rPr>
            </w:pPr>
            <w:ins w:id="4091" w:author="Denis Belousov" w:date="2022-07-12T10:19:00Z">
              <w:r>
                <w:rPr>
                  <w:rFonts w:eastAsia="Times New Roman"/>
                </w:rPr>
                <w:t>Проверить наличие полей и кнопок на форме "Регистрация".</w:t>
              </w:r>
            </w:ins>
          </w:p>
        </w:tc>
      </w:tr>
      <w:tr w:rsidR="00403DD2" w14:paraId="783C2D64" w14:textId="77777777" w:rsidTr="00FF6A5F">
        <w:trPr>
          <w:ins w:id="4092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CC0C07" w14:textId="77777777" w:rsidR="00403DD2" w:rsidRDefault="00000000">
            <w:pPr>
              <w:rPr>
                <w:ins w:id="4093" w:author="Denis Belousov" w:date="2022-07-12T10:19:00Z"/>
                <w:rFonts w:eastAsia="Times New Roman"/>
              </w:rPr>
            </w:pPr>
            <w:ins w:id="4094" w:author="Denis Belousov" w:date="2022-07-12T10:19:00Z">
              <w:r>
                <w:rPr>
                  <w:rFonts w:eastAsia="Times New Roman"/>
                  <w:b/>
                  <w:bCs/>
                </w:rPr>
                <w:t>Actual result: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F612CE" w14:textId="77777777" w:rsidR="00403DD2" w:rsidRDefault="00000000">
            <w:pPr>
              <w:pStyle w:val="a5"/>
              <w:rPr>
                <w:ins w:id="4095" w:author="Denis Belousov" w:date="2022-07-12T10:19:00Z"/>
              </w:rPr>
            </w:pPr>
            <w:ins w:id="4096" w:author="Denis Belousov" w:date="2022-07-12T10:19:00Z">
              <w:r>
                <w:t>Нет формы регистрации. Нет кнопки “Регистрация” на форме входа на платформу.</w:t>
              </w:r>
            </w:ins>
          </w:p>
        </w:tc>
      </w:tr>
      <w:tr w:rsidR="00FF6A5F" w14:paraId="2B657723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A65D4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426E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0|i0009j: </w:t>
            </w:r>
          </w:p>
        </w:tc>
      </w:tr>
    </w:tbl>
    <w:p w14:paraId="6E983FEC" w14:textId="77777777" w:rsidR="00403DD2" w:rsidRDefault="00403DD2">
      <w:pPr>
        <w:rPr>
          <w:ins w:id="4097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4098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4099">
          <w:tblGrid>
            <w:gridCol w:w="1370"/>
            <w:gridCol w:w="7986"/>
          </w:tblGrid>
        </w:tblGridChange>
      </w:tblGrid>
      <w:tr w:rsidR="00403DD2" w14:paraId="265DB840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4100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61D92224" w14:textId="77777777" w:rsidR="00403DD2" w:rsidRDefault="00000000">
            <w:pPr>
              <w:jc w:val="center"/>
              <w:rPr>
                <w:moveTo w:id="4101" w:author="Denis Belousov" w:date="2022-07-12T10:19:00Z"/>
                <w:rFonts w:eastAsia="Times New Roman"/>
              </w:rPr>
            </w:pPr>
            <w:moveToRangeStart w:id="4102" w:author="Denis Belousov" w:date="2022-07-12T10:19:00Z" w:name="move108513580"/>
            <w:moveTo w:id="4103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moveTo>
          </w:p>
        </w:tc>
        <w:tc>
          <w:tcPr>
            <w:tcW w:w="0" w:type="auto"/>
            <w:vAlign w:val="center"/>
            <w:hideMark/>
            <w:tcPrChange w:id="4104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61FF9E03" w14:textId="77777777" w:rsidR="00403DD2" w:rsidRDefault="00000000">
            <w:pPr>
              <w:rPr>
                <w:moveTo w:id="4105" w:author="Denis Belousov" w:date="2022-07-12T10:19:00Z"/>
                <w:rFonts w:eastAsia="Times New Roman"/>
              </w:rPr>
            </w:pPr>
            <w:moveTo w:id="4106" w:author="Denis Belousov" w:date="2022-07-12T10:19:00Z">
              <w:r>
                <w:rPr>
                  <w:rFonts w:eastAsia="Times New Roman"/>
                </w:rPr>
                <w:t> </w:t>
              </w:r>
            </w:moveTo>
          </w:p>
        </w:tc>
      </w:tr>
    </w:tbl>
    <w:p w14:paraId="74723CF3" w14:textId="77777777" w:rsidR="00403DD2" w:rsidRDefault="00403DD2">
      <w:pPr>
        <w:rPr>
          <w:moveTo w:id="4107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7971"/>
        <w:tblGridChange w:id="4108">
          <w:tblGrid>
            <w:gridCol w:w="8"/>
            <w:gridCol w:w="1362"/>
            <w:gridCol w:w="7977"/>
            <w:gridCol w:w="9"/>
          </w:tblGrid>
        </w:tblGridChange>
      </w:tblGrid>
      <w:tr w:rsidR="00403DD2" w14:paraId="212CE034" w14:textId="77777777">
        <w:trPr>
          <w:tblCellSpacing w:w="0" w:type="dxa"/>
          <w:ins w:id="4109" w:author="Denis Belousov" w:date="2022-07-12T10:19:00Z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moveToRangeEnd w:id="4102"/>
          <w:p w14:paraId="561FE8A5" w14:textId="7875A024" w:rsidR="00403DD2" w:rsidRDefault="00000000" w:rsidP="00B72D32">
            <w:pPr>
              <w:pStyle w:val="a5"/>
              <w:rPr>
                <w:ins w:id="4110" w:author="Denis Belousov" w:date="2022-07-12T10:19:00Z"/>
                <w:rFonts w:eastAsia="Times New Roman"/>
              </w:rPr>
            </w:pPr>
            <w:ins w:id="4111" w:author="Denis Belousov" w:date="2022-07-12T10:19:00Z">
              <w:r>
                <w:t>Отсутствует форма регистрации. Отсутствует поле “e-mail“ на форме “Регистрация”</w:t>
              </w:r>
            </w:ins>
          </w:p>
        </w:tc>
      </w:tr>
      <w:tr w:rsidR="00403DD2" w14:paraId="6672D7BF" w14:textId="77777777" w:rsidTr="00B72D32">
        <w:tblPrEx>
          <w:tblCellSpacing w:w="0" w:type="nil"/>
          <w:shd w:val="clear" w:color="auto" w:fill="FFFFFF"/>
        </w:tblPrEx>
        <w:trPr>
          <w:ins w:id="4112" w:author="Denis Belousov" w:date="2022-07-12T10:19:00Z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304278" w14:textId="77777777" w:rsidR="00403DD2" w:rsidRDefault="00000000">
            <w:pPr>
              <w:pStyle w:val="3"/>
              <w:rPr>
                <w:ins w:id="4113" w:author="Denis Belousov" w:date="2022-07-12T10:19:00Z"/>
                <w:rFonts w:eastAsia="Times New Roman"/>
              </w:rPr>
            </w:pPr>
            <w:ins w:id="4114" w:author="Denis Belousov" w:date="2022-07-12T10:19:00Z">
              <w:r>
                <w:rPr>
                  <w:rFonts w:eastAsia="Times New Roman"/>
                </w:rPr>
                <w:lastRenderedPageBreak/>
                <w:t>[BR-38] 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"https://denkbr.atlassian.net/browse/BR-38" </w:instrText>
              </w:r>
            </w:ins>
            <w:r>
              <w:rPr>
                <w:rFonts w:eastAsia="Times New Roman"/>
              </w:rPr>
            </w:r>
            <w:ins w:id="4115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Отсутствует ссылка/кнопка "Регистрация" на форме "Регистрация"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 xml:space="preserve"> </w:t>
              </w:r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04/Jul/22  Updated: 12/Jul/22 </w:t>
              </w:r>
            </w:ins>
          </w:p>
        </w:tc>
      </w:tr>
      <w:tr w:rsidR="00403DD2" w14:paraId="24FB6066" w14:textId="77777777" w:rsidTr="00B72D32">
        <w:tblPrEx>
          <w:tblW w:w="5000" w:type="pct"/>
          <w:jc w:val="center"/>
          <w:tblCellSpacing w:w="0" w:type="dxa"/>
          <w:shd w:val="clear" w:color="auto" w:fill="FFFFFF"/>
          <w:tblCellMar>
            <w:top w:w="30" w:type="dxa"/>
            <w:left w:w="30" w:type="dxa"/>
            <w:bottom w:w="30" w:type="dxa"/>
            <w:right w:w="30" w:type="dxa"/>
          </w:tblCellMar>
          <w:tblPrExChange w:id="4116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732" w:type="pct"/>
            <w:shd w:val="clear" w:color="auto" w:fill="BBBBBB"/>
            <w:noWrap/>
            <w:vAlign w:val="center"/>
            <w:hideMark/>
            <w:tcPrChange w:id="4117" w:author="Denis Belousov" w:date="2022-07-12T10:19:00Z">
              <w:tcPr>
                <w:tcW w:w="731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546715BE" w14:textId="77777777" w:rsidR="00403DD2" w:rsidRDefault="00000000">
            <w:pPr>
              <w:jc w:val="center"/>
              <w:rPr>
                <w:moveFrom w:id="4118" w:author="Denis Belousov" w:date="2022-07-12T10:19:00Z"/>
                <w:rFonts w:eastAsia="Times New Roman"/>
              </w:rPr>
            </w:pPr>
            <w:moveFromRangeStart w:id="4119" w:author="Denis Belousov" w:date="2022-07-12T10:19:00Z" w:name="move108513579"/>
            <w:moveFrom w:id="4120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moveFrom>
          </w:p>
        </w:tc>
        <w:tc>
          <w:tcPr>
            <w:tcW w:w="4268" w:type="pct"/>
            <w:vAlign w:val="center"/>
            <w:hideMark/>
            <w:tcPrChange w:id="4121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11B9EE65" w14:textId="77777777" w:rsidR="00403DD2" w:rsidRDefault="00000000">
            <w:pPr>
              <w:rPr>
                <w:moveFrom w:id="4122" w:author="Denis Belousov" w:date="2022-07-12T10:19:00Z"/>
                <w:rFonts w:eastAsia="Times New Roman"/>
              </w:rPr>
            </w:pPr>
            <w:moveFrom w:id="4123" w:author="Denis Belousov" w:date="2022-07-12T10:19:00Z">
              <w:r>
                <w:rPr>
                  <w:rFonts w:eastAsia="Times New Roman"/>
                </w:rPr>
                <w:t> </w:t>
              </w:r>
            </w:moveFrom>
          </w:p>
        </w:tc>
      </w:tr>
    </w:tbl>
    <w:p w14:paraId="5AADFC60" w14:textId="77777777" w:rsidR="00403DD2" w:rsidRDefault="00403DD2">
      <w:pPr>
        <w:rPr>
          <w:moveFrom w:id="4124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3A2F39" w14:paraId="2884E730" w14:textId="77777777">
        <w:trPr>
          <w:tblCellSpacing w:w="0" w:type="dxa"/>
          <w:del w:id="4125" w:author="Denis Belousov" w:date="2022-07-12T10:19:00Z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moveFromRangeEnd w:id="4119"/>
          <w:p w14:paraId="5FB7C81D" w14:textId="77777777" w:rsidR="003A2F39" w:rsidRDefault="00773BD4">
            <w:pPr>
              <w:pStyle w:val="a5"/>
              <w:rPr>
                <w:del w:id="4126" w:author="Denis Belousov" w:date="2022-07-12T10:19:00Z"/>
              </w:rPr>
            </w:pPr>
            <w:del w:id="4127" w:author="Denis Belousov" w:date="2022-07-12T10:19:00Z">
              <w:r>
                <w:delText>Отсутствует форма регистрации. Отсутствует поле “e-mail“ на форме “Регистрация”</w:delText>
              </w:r>
            </w:del>
          </w:p>
        </w:tc>
      </w:tr>
    </w:tbl>
    <w:p w14:paraId="0DA5F06F" w14:textId="77777777" w:rsidR="003A2F39" w:rsidRDefault="003A2F39">
      <w:pPr>
        <w:rPr>
          <w:del w:id="4128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628"/>
        <w:gridCol w:w="1135"/>
        <w:gridCol w:w="861"/>
        <w:gridCol w:w="5470"/>
      </w:tblGrid>
      <w:tr w:rsidR="003A2F39" w14:paraId="1C7A1227" w14:textId="77777777">
        <w:trPr>
          <w:del w:id="4129" w:author="Denis Belousov" w:date="2022-07-12T10:19:00Z"/>
        </w:trPr>
        <w:tc>
          <w:tcPr>
            <w:tcW w:w="5000" w:type="pct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059D8E" w14:textId="77777777" w:rsidR="003A2F39" w:rsidRDefault="00773BD4">
            <w:pPr>
              <w:pStyle w:val="3"/>
              <w:rPr>
                <w:del w:id="4130" w:author="Denis Belousov" w:date="2022-07-12T10:19:00Z"/>
                <w:rFonts w:eastAsia="Times New Roman"/>
              </w:rPr>
            </w:pPr>
            <w:del w:id="4131" w:author="Denis Belousov" w:date="2022-07-12T10:19:00Z">
              <w:r>
                <w:rPr>
                  <w:rFonts w:eastAsia="Times New Roman"/>
                </w:rPr>
                <w:delText>[BR-38] </w:delText>
              </w:r>
              <w:r>
                <w:fldChar w:fldCharType="begin"/>
              </w:r>
              <w:r>
                <w:delInstrText>HYPERLINK "https://denkbr.atlassian.net/browse/BR-38"</w:delInstrText>
              </w:r>
              <w:r>
                <w:fldChar w:fldCharType="separate"/>
              </w:r>
            </w:del>
            <w:r w:rsidR="00000000">
              <w:rPr>
                <w:b w:val="0"/>
                <w:bCs w:val="0"/>
              </w:rPr>
              <w:t>Ошибка! Недопустимый объект гиперссылки.</w:t>
            </w:r>
            <w:del w:id="4132" w:author="Denis Belousov" w:date="2022-07-12T10:19:00Z">
              <w:r>
                <w:rPr>
                  <w:rStyle w:val="a3"/>
                  <w:rFonts w:eastAsia="Times New Roman"/>
                  <w:b w:val="0"/>
                  <w:bCs w:val="0"/>
                </w:rPr>
                <w:fldChar w:fldCharType="end"/>
              </w:r>
              <w:r>
                <w:rPr>
                  <w:rFonts w:eastAsia="Times New Roman"/>
                </w:rPr>
                <w:delText xml:space="preserve"> </w:delText>
              </w:r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 xml:space="preserve">Created: 04/Jul/22  Updated: 04/Jul/22 </w:delText>
              </w:r>
            </w:del>
          </w:p>
        </w:tc>
      </w:tr>
      <w:tr w:rsidR="00403DD2" w14:paraId="230DC747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CBB8A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7747E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403DD2" w14:paraId="0C3DCB3C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A2B34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C48562" w14:textId="14EA405F" w:rsidR="00403DD2" w:rsidRDefault="00000000">
            <w:pPr>
              <w:rPr>
                <w:rFonts w:eastAsia="Times New Roman"/>
              </w:rPr>
            </w:pPr>
            <w:del w:id="4133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134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135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4136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1FAA2EA6" w14:textId="7777777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AA6CF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2384C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0E99CDEE" w14:textId="7777777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CC540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C11D9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5354F158" w14:textId="7777777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7DD84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DF448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4ACDEA00" w14:textId="77777777" w:rsidTr="00B72D32">
        <w:tc>
          <w:tcPr>
            <w:tcW w:w="6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DA7D4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94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04E59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E8685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F7719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403DD2" w14:paraId="065C321F" w14:textId="77777777" w:rsidTr="00B72D32">
        <w:tc>
          <w:tcPr>
            <w:tcW w:w="6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96DFA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94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0F322F" w14:textId="7ED117E1" w:rsidR="00403DD2" w:rsidRDefault="00000000">
            <w:pPr>
              <w:rPr>
                <w:rFonts w:eastAsia="Times New Roman"/>
              </w:rPr>
            </w:pPr>
            <w:del w:id="4137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13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139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140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4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04FC1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9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487924" w14:textId="64B86718" w:rsidR="00403DD2" w:rsidRDefault="00000000">
            <w:pPr>
              <w:rPr>
                <w:rFonts w:eastAsia="Times New Roman"/>
              </w:rPr>
            </w:pPr>
            <w:del w:id="4141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142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143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14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21FC53E3" w14:textId="77777777" w:rsidTr="00B72D32">
        <w:tc>
          <w:tcPr>
            <w:tcW w:w="6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FB932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94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48E20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46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13525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93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4A0DB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403DD2" w14:paraId="761F7845" w14:textId="77777777" w:rsidTr="00B72D32">
        <w:tc>
          <w:tcPr>
            <w:tcW w:w="6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2AE65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D4286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012215BB" w14:textId="77777777" w:rsidTr="00B72D32">
        <w:tc>
          <w:tcPr>
            <w:tcW w:w="6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55E26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333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DA920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403DD2" w14:paraId="407312D9" w14:textId="77777777" w:rsidTr="00B72D32">
        <w:tc>
          <w:tcPr>
            <w:tcW w:w="6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A856F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333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D05C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403DD2" w14:paraId="3E000A96" w14:textId="77777777" w:rsidTr="00B72D32">
        <w:tc>
          <w:tcPr>
            <w:tcW w:w="6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A6DA8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333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19989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403DD2" w14:paraId="0D2846ED" w14:textId="77777777" w:rsidTr="00B72D32">
        <w:trPr>
          <w:ins w:id="4145" w:author="Denis Belousov" w:date="2022-07-12T10:19:00Z"/>
        </w:trPr>
        <w:tc>
          <w:tcPr>
            <w:tcW w:w="66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A2F0A4" w14:textId="77777777" w:rsidR="00403DD2" w:rsidRDefault="00000000">
            <w:pPr>
              <w:rPr>
                <w:ins w:id="4146" w:author="Denis Belousov" w:date="2022-07-12T10:19:00Z"/>
                <w:rFonts w:eastAsia="Times New Roman"/>
              </w:rPr>
            </w:pPr>
            <w:ins w:id="4147" w:author="Denis Belousov" w:date="2022-07-12T10:19:00Z">
              <w:r>
                <w:rPr>
                  <w:rFonts w:eastAsia="Times New Roman"/>
                  <w:b/>
                  <w:bCs/>
                </w:rPr>
                <w:t>Environment: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F67661" w14:textId="77777777" w:rsidR="00403DD2" w:rsidRDefault="00000000">
            <w:pPr>
              <w:pStyle w:val="a5"/>
              <w:rPr>
                <w:ins w:id="4148" w:author="Denis Belousov" w:date="2022-07-12T10:19:00Z"/>
              </w:rPr>
            </w:pPr>
            <w:ins w:id="4149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</w:tbl>
    <w:p w14:paraId="5D35A3D9" w14:textId="77777777" w:rsidR="00403DD2" w:rsidRDefault="00403DD2">
      <w:pPr>
        <w:rPr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362"/>
        <w:gridCol w:w="507"/>
        <w:gridCol w:w="7479"/>
      </w:tblGrid>
      <w:tr w:rsidR="00FF6A5F" w14:paraId="21E21AF6" w14:textId="77777777" w:rsidTr="00B72D32">
        <w:trPr>
          <w:gridBefore w:val="1"/>
          <w:wBefore w:w="4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DBAD0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8A90CF" w14:textId="2BB16647" w:rsidR="00403DD2" w:rsidRDefault="00A56AA9">
            <w:pPr>
              <w:rPr>
                <w:rFonts w:eastAsia="Times New Roman"/>
              </w:rPr>
            </w:pPr>
            <w:del w:id="4150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533C7BA6" wp14:editId="526076EE">
                    <wp:extent cx="3084600" cy="2286000"/>
                    <wp:effectExtent l="0" t="0" r="1905" b="0"/>
                    <wp:docPr id="39" name="Рисунок 3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r w:rsidR="00FF6A5F">
              <w:rPr>
                <w:rFonts w:eastAsia="Times New Roman"/>
                <w:noProof/>
              </w:rPr>
              <w:drawing>
                <wp:inline distT="0" distB="0" distL="0" distR="0" wp14:anchorId="1868271A" wp14:editId="1A5C90ED">
                  <wp:extent cx="2828925" cy="2096520"/>
                  <wp:effectExtent l="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025" cy="21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4151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FF6A5F" w14:paraId="50EBF370" w14:textId="77777777" w:rsidTr="00B72D32">
        <w:trPr>
          <w:gridBefore w:val="1"/>
          <w:wBefore w:w="4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3106F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links: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PrChange w:id="4152" w:author="Denis Belousov" w:date="2022-07-12T10:19:00Z">
                <w:tblPr>
                  <w:tblW w:w="5000" w:type="pct"/>
                  <w:tblCellSpacing w:w="0" w:type="dxa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</w:tblPrChange>
            </w:tblPr>
            <w:tblGrid>
              <w:gridCol w:w="1368"/>
              <w:gridCol w:w="1959"/>
              <w:gridCol w:w="3429"/>
              <w:gridCol w:w="708"/>
              <w:tblGridChange w:id="4153">
                <w:tblGrid>
                  <w:gridCol w:w="1641"/>
                  <w:gridCol w:w="858"/>
                  <w:gridCol w:w="4133"/>
                  <w:gridCol w:w="832"/>
                </w:tblGrid>
              </w:tblGridChange>
            </w:tblGrid>
            <w:tr w:rsidR="00403DD2" w14:paraId="7DB20087" w14:textId="77777777" w:rsidTr="00403DD2">
              <w:trPr>
                <w:tblCellSpacing w:w="0" w:type="dxa"/>
                <w:trPrChange w:id="4154" w:author="Denis Belousov" w:date="2022-07-12T10:19:00Z">
                  <w:trPr>
                    <w:tblCellSpacing w:w="0" w:type="dxa"/>
                  </w:trPr>
                </w:trPrChange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  <w:tcPrChange w:id="4155" w:author="Denis Belousov" w:date="2022-07-12T10:19:00Z">
                    <w:tcPr>
                      <w:tcW w:w="0" w:type="auto"/>
                      <w:gridSpan w:val="4"/>
                      <w:shd w:val="clear" w:color="auto" w:fill="F0F0F0"/>
                      <w:tcMar>
                        <w:top w:w="30" w:type="dxa"/>
                        <w:left w:w="30" w:type="dxa"/>
                        <w:bottom w:w="30" w:type="dxa"/>
                        <w:right w:w="30" w:type="dxa"/>
                      </w:tcMar>
                      <w:hideMark/>
                    </w:tcPr>
                  </w:tcPrChange>
                </w:tcPr>
                <w:p w14:paraId="45E50307" w14:textId="77777777" w:rsidR="00403DD2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Blocks</w:t>
                  </w:r>
                </w:p>
              </w:tc>
            </w:tr>
            <w:tr w:rsidR="00403DD2" w14:paraId="6CA03A8A" w14:textId="77777777" w:rsidTr="00B72D32">
              <w:trPr>
                <w:tblCellSpacing w:w="0" w:type="dxa"/>
                <w:trPrChange w:id="4156" w:author="Denis Belousov" w:date="2022-07-12T10:19:00Z">
                  <w:trPr>
                    <w:tblCellSpacing w:w="0" w:type="dxa"/>
                  </w:trPr>
                </w:trPrChange>
              </w:trPr>
              <w:tc>
                <w:tcPr>
                  <w:tcW w:w="917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  <w:tcPrChange w:id="4157" w:author="Denis Belousov" w:date="2022-07-12T10:19:00Z">
                    <w:tcPr>
                      <w:tcW w:w="0" w:type="auto"/>
                      <w:tcMar>
                        <w:top w:w="30" w:type="dxa"/>
                        <w:left w:w="30" w:type="dxa"/>
                        <w:bottom w:w="30" w:type="dxa"/>
                        <w:right w:w="30" w:type="dxa"/>
                      </w:tcMar>
                      <w:hideMark/>
                    </w:tcPr>
                  </w:tcPrChange>
                </w:tcPr>
                <w:p w14:paraId="30CB24D8" w14:textId="77777777" w:rsidR="00403DD2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is blocked by </w:t>
                  </w:r>
                </w:p>
              </w:tc>
              <w:tc>
                <w:tcPr>
                  <w:tcW w:w="1312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  <w:tcPrChange w:id="4158" w:author="Denis Belousov" w:date="2022-07-12T10:19:00Z">
                    <w:tcPr>
                      <w:tcW w:w="0" w:type="auto"/>
                      <w:tcMar>
                        <w:top w:w="30" w:type="dxa"/>
                        <w:left w:w="30" w:type="dxa"/>
                        <w:bottom w:w="30" w:type="dxa"/>
                        <w:right w:w="30" w:type="dxa"/>
                      </w:tcMar>
                      <w:hideMark/>
                    </w:tcPr>
                  </w:tcPrChange>
                </w:tcPr>
                <w:p w14:paraId="7C513839" w14:textId="59BF6A51" w:rsidR="00403DD2" w:rsidRDefault="00000000">
                  <w:pPr>
                    <w:rPr>
                      <w:rFonts w:eastAsia="Times New Roman"/>
                    </w:rPr>
                  </w:pPr>
                  <w:del w:id="4159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"https://denkbr.atlassian.net/browse/BR-20"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4160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  <w:ins w:id="4161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"https://denkbr.atlassian.net/browse/BR-20" </w:instrText>
                    </w:r>
                  </w:ins>
                  <w:r>
                    <w:rPr>
                      <w:rFonts w:eastAsia="Times New Roman"/>
                    </w:rPr>
                  </w:r>
                  <w:ins w:id="4162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BR-20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2297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  <w:tcPrChange w:id="4163" w:author="Denis Belousov" w:date="2022-07-12T10:19:00Z">
                    <w:tcPr>
                      <w:tcW w:w="0" w:type="auto"/>
                      <w:tcMar>
                        <w:top w:w="30" w:type="dxa"/>
                        <w:left w:w="30" w:type="dxa"/>
                        <w:bottom w:w="30" w:type="dxa"/>
                        <w:right w:w="30" w:type="dxa"/>
                      </w:tcMar>
                      <w:hideMark/>
                    </w:tcPr>
                  </w:tcPrChange>
                </w:tcPr>
                <w:p w14:paraId="52E6E708" w14:textId="77777777" w:rsidR="00403DD2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Отсутствует форма регистрации </w:t>
                  </w:r>
                </w:p>
              </w:tc>
              <w:tc>
                <w:tcPr>
                  <w:tcW w:w="474" w:type="pc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  <w:tcPrChange w:id="4164" w:author="Denis Belousov" w:date="2022-07-12T10:19:00Z">
                    <w:tcPr>
                      <w:tcW w:w="0" w:type="auto"/>
                      <w:tcMar>
                        <w:top w:w="30" w:type="dxa"/>
                        <w:left w:w="30" w:type="dxa"/>
                        <w:bottom w:w="30" w:type="dxa"/>
                        <w:right w:w="30" w:type="dxa"/>
                      </w:tcMar>
                      <w:hideMark/>
                    </w:tcPr>
                  </w:tcPrChange>
                </w:tcPr>
                <w:p w14:paraId="7F39EF5A" w14:textId="77777777" w:rsidR="00403DD2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</w:tr>
          </w:tbl>
          <w:p w14:paraId="59F2C13C" w14:textId="77777777" w:rsidR="00403DD2" w:rsidRPr="00403DD2" w:rsidRDefault="00403DD2">
            <w:pPr>
              <w:rPr>
                <w:rPrChange w:id="4165" w:author="Denis Belousov" w:date="2022-07-12T10:19:00Z">
                  <w:rPr>
                    <w:sz w:val="20"/>
                  </w:rPr>
                </w:rPrChange>
              </w:rPr>
            </w:pPr>
          </w:p>
        </w:tc>
      </w:tr>
      <w:tr w:rsidR="00403DD2" w14:paraId="150559B2" w14:textId="77777777" w:rsidTr="00B72D32">
        <w:trPr>
          <w:gridBefore w:val="1"/>
          <w:wBefore w:w="4" w:type="pct"/>
          <w:ins w:id="4166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E6E4F6" w14:textId="77777777" w:rsidR="00403DD2" w:rsidRDefault="00000000">
            <w:pPr>
              <w:rPr>
                <w:ins w:id="4167" w:author="Denis Belousov" w:date="2022-07-12T10:19:00Z"/>
                <w:rFonts w:eastAsia="Times New Roman"/>
              </w:rPr>
            </w:pPr>
            <w:ins w:id="4168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A599A" w14:textId="77777777" w:rsidR="00403DD2" w:rsidRDefault="00000000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ins w:id="4169" w:author="Denis Belousov" w:date="2022-07-12T10:19:00Z"/>
                <w:rFonts w:eastAsia="Times New Roman"/>
              </w:rPr>
            </w:pPr>
            <w:ins w:id="4170" w:author="Denis Belousov" w:date="2022-07-12T10:19:00Z">
              <w:r>
                <w:rPr>
                  <w:rFonts w:eastAsia="Times New Roman"/>
                </w:rPr>
                <w:t>Перейти на сайт  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"https://qa.neapro.site/)" \o "smart-link" </w:instrText>
              </w:r>
            </w:ins>
            <w:r>
              <w:rPr>
                <w:rFonts w:eastAsia="Times New Roman"/>
              </w:rPr>
            </w:r>
            <w:ins w:id="4171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https://qa.neapro.site/)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537C578A" w14:textId="77777777" w:rsidR="00403DD2" w:rsidRDefault="00000000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ins w:id="4172" w:author="Denis Belousov" w:date="2022-07-12T10:19:00Z"/>
                <w:rFonts w:eastAsia="Times New Roman"/>
              </w:rPr>
            </w:pPr>
            <w:ins w:id="4173" w:author="Denis Belousov" w:date="2022-07-12T10:19:00Z">
              <w:r>
                <w:rPr>
                  <w:rFonts w:eastAsia="Times New Roman"/>
                </w:rPr>
                <w:t>Перейти на форму входа</w:t>
              </w:r>
            </w:ins>
          </w:p>
          <w:p w14:paraId="643726DE" w14:textId="77777777" w:rsidR="00403DD2" w:rsidRDefault="00000000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ins w:id="4174" w:author="Denis Belousov" w:date="2022-07-12T10:19:00Z"/>
                <w:rFonts w:eastAsia="Times New Roman"/>
              </w:rPr>
            </w:pPr>
            <w:ins w:id="4175" w:author="Denis Belousov" w:date="2022-07-12T10:19:00Z">
              <w:r>
                <w:rPr>
                  <w:rFonts w:eastAsia="Times New Roman"/>
                </w:rPr>
                <w:t>Нажать на кнопку "Регистрация"</w:t>
              </w:r>
            </w:ins>
          </w:p>
          <w:p w14:paraId="32DAF568" w14:textId="77777777" w:rsidR="00403DD2" w:rsidRDefault="00000000" w:rsidP="00B72D32">
            <w:pPr>
              <w:numPr>
                <w:ilvl w:val="0"/>
                <w:numId w:val="21"/>
              </w:numPr>
              <w:spacing w:before="100" w:beforeAutospacing="1" w:after="120"/>
              <w:rPr>
                <w:ins w:id="4176" w:author="Denis Belousov" w:date="2022-07-12T10:19:00Z"/>
                <w:rFonts w:eastAsia="Times New Roman"/>
              </w:rPr>
            </w:pPr>
            <w:ins w:id="4177" w:author="Denis Belousov" w:date="2022-07-12T10:19:00Z">
              <w:r>
                <w:rPr>
                  <w:rFonts w:eastAsia="Times New Roman"/>
                </w:rPr>
                <w:t>Проверить наличие полей и кнопок на форме "Регистрация".</w:t>
              </w:r>
            </w:ins>
          </w:p>
        </w:tc>
      </w:tr>
      <w:tr w:rsidR="00403DD2" w14:paraId="5519C8A8" w14:textId="77777777" w:rsidTr="00B72D32">
        <w:trPr>
          <w:gridBefore w:val="1"/>
          <w:wBefore w:w="4" w:type="pct"/>
          <w:ins w:id="4178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4EBD03" w14:textId="77777777" w:rsidR="00403DD2" w:rsidRDefault="00000000">
            <w:pPr>
              <w:rPr>
                <w:ins w:id="4179" w:author="Denis Belousov" w:date="2022-07-12T10:19:00Z"/>
                <w:rFonts w:eastAsia="Times New Roman"/>
              </w:rPr>
            </w:pPr>
            <w:ins w:id="4180" w:author="Denis Belousov" w:date="2022-07-12T10:19:00Z">
              <w:r>
                <w:rPr>
                  <w:rFonts w:eastAsia="Times New Roman"/>
                  <w:b/>
                  <w:bCs/>
                </w:rPr>
                <w:t>Actual result: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B5CA2C" w14:textId="77777777" w:rsidR="00403DD2" w:rsidRDefault="00000000">
            <w:pPr>
              <w:pStyle w:val="a5"/>
              <w:rPr>
                <w:ins w:id="4181" w:author="Denis Belousov" w:date="2022-07-12T10:19:00Z"/>
              </w:rPr>
            </w:pPr>
            <w:ins w:id="4182" w:author="Denis Belousov" w:date="2022-07-12T10:19:00Z">
              <w:r>
                <w:t>Нет формы регистрации. Нет кнопки “Регистрация” на форме входа на платформу.</w:t>
              </w:r>
            </w:ins>
          </w:p>
        </w:tc>
      </w:tr>
      <w:tr w:rsidR="00FF6A5F" w14:paraId="3CA98882" w14:textId="77777777" w:rsidTr="00B72D32">
        <w:trPr>
          <w:gridBefore w:val="1"/>
          <w:wBefore w:w="4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33CA9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F002D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0|i0009r: </w:t>
            </w:r>
          </w:p>
        </w:tc>
      </w:tr>
      <w:tr w:rsidR="00403DD2" w14:paraId="51CD052C" w14:textId="77777777" w:rsidTr="00B72D32">
        <w:tblPrEx>
          <w:jc w:val="center"/>
          <w:tblCellSpacing w:w="0" w:type="dxa"/>
          <w:tblInd w:w="0" w:type="dxa"/>
          <w:shd w:val="clear" w:color="auto" w:fill="auto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  <w:jc w:val="center"/>
          <w:ins w:id="4183" w:author="Denis Belousov" w:date="2022-07-12T10:19:00Z"/>
        </w:trPr>
        <w:tc>
          <w:tcPr>
            <w:tcW w:w="731" w:type="pct"/>
            <w:gridSpan w:val="2"/>
            <w:shd w:val="clear" w:color="auto" w:fill="BBBBBB"/>
            <w:noWrap/>
            <w:vAlign w:val="center"/>
            <w:hideMark/>
          </w:tcPr>
          <w:p w14:paraId="06B9124A" w14:textId="77777777" w:rsidR="00403DD2" w:rsidRDefault="00000000">
            <w:pPr>
              <w:jc w:val="center"/>
              <w:rPr>
                <w:ins w:id="4184" w:author="Denis Belousov" w:date="2022-07-12T10:19:00Z"/>
                <w:rFonts w:eastAsia="Times New Roman"/>
              </w:rPr>
            </w:pPr>
            <w:ins w:id="4185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ins>
          </w:p>
        </w:tc>
        <w:tc>
          <w:tcPr>
            <w:tcW w:w="0" w:type="auto"/>
            <w:gridSpan w:val="2"/>
            <w:vAlign w:val="center"/>
            <w:hideMark/>
          </w:tcPr>
          <w:p w14:paraId="04FF50D7" w14:textId="77777777" w:rsidR="00403DD2" w:rsidRDefault="00000000">
            <w:pPr>
              <w:rPr>
                <w:ins w:id="4186" w:author="Denis Belousov" w:date="2022-07-12T10:19:00Z"/>
                <w:rFonts w:eastAsia="Times New Roman"/>
              </w:rPr>
            </w:pPr>
            <w:ins w:id="4187" w:author="Denis Belousov" w:date="2022-07-12T10:19:00Z">
              <w:r>
                <w:rPr>
                  <w:rFonts w:eastAsia="Times New Roman"/>
                </w:rPr>
                <w:t> </w:t>
              </w:r>
            </w:ins>
          </w:p>
        </w:tc>
      </w:tr>
    </w:tbl>
    <w:p w14:paraId="414C443F" w14:textId="77777777" w:rsidR="00403DD2" w:rsidRDefault="00403DD2">
      <w:pPr>
        <w:rPr>
          <w:ins w:id="4188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8"/>
        <w:gridCol w:w="7971"/>
        <w:tblGridChange w:id="4189">
          <w:tblGrid>
            <w:gridCol w:w="8"/>
            <w:gridCol w:w="1362"/>
            <w:gridCol w:w="7977"/>
            <w:gridCol w:w="9"/>
          </w:tblGrid>
        </w:tblGridChange>
      </w:tblGrid>
      <w:tr w:rsidR="00403DD2" w14:paraId="67725592" w14:textId="77777777">
        <w:trPr>
          <w:tblCellSpacing w:w="0" w:type="dxa"/>
          <w:ins w:id="4190" w:author="Denis Belousov" w:date="2022-07-12T10:19:00Z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1B1A778" w14:textId="26FF3C69" w:rsidR="00403DD2" w:rsidRDefault="00000000" w:rsidP="00B72D32">
            <w:pPr>
              <w:pStyle w:val="a5"/>
              <w:rPr>
                <w:ins w:id="4191" w:author="Denis Belousov" w:date="2022-07-12T10:19:00Z"/>
                <w:rFonts w:eastAsia="Times New Roman"/>
              </w:rPr>
            </w:pPr>
            <w:ins w:id="4192" w:author="Denis Belousov" w:date="2022-07-12T10:19:00Z">
              <w:r>
                <w:t>Отсутствует форма регистрации. Отсутствует кнопка “Регистрация” на форме “Регистрация”</w:t>
              </w:r>
            </w:ins>
          </w:p>
        </w:tc>
      </w:tr>
      <w:tr w:rsidR="00403DD2" w14:paraId="047A9B42" w14:textId="77777777" w:rsidTr="00B72D32">
        <w:tblPrEx>
          <w:tblCellSpacing w:w="0" w:type="nil"/>
          <w:shd w:val="clear" w:color="auto" w:fill="FFFFFF"/>
        </w:tblPrEx>
        <w:trPr>
          <w:ins w:id="4193" w:author="Denis Belousov" w:date="2022-07-12T10:19:00Z"/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DBFD6C" w14:textId="77777777" w:rsidR="00B72D32" w:rsidRDefault="00000000" w:rsidP="00B72D32">
            <w:pPr>
              <w:pStyle w:val="3"/>
              <w:spacing w:after="0" w:afterAutospacing="0"/>
              <w:rPr>
                <w:rFonts w:eastAsia="Times New Roman"/>
              </w:rPr>
            </w:pPr>
            <w:ins w:id="4194" w:author="Denis Belousov" w:date="2022-07-12T10:19:00Z">
              <w:r>
                <w:rPr>
                  <w:rFonts w:eastAsia="Times New Roman"/>
                </w:rPr>
                <w:lastRenderedPageBreak/>
                <w:t>[BR-39] 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"https://denkbr.atlassian.net/browse/BR-39" </w:instrText>
              </w:r>
            </w:ins>
            <w:r>
              <w:rPr>
                <w:rFonts w:eastAsia="Times New Roman"/>
              </w:rPr>
            </w:r>
            <w:ins w:id="4195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Отсутствует кнопка "Отмена" на форме "Регистрация"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 xml:space="preserve"> </w:t>
              </w:r>
            </w:ins>
          </w:p>
          <w:p w14:paraId="00BA41CA" w14:textId="694F64D4" w:rsidR="00403DD2" w:rsidRDefault="00000000" w:rsidP="00B72D32">
            <w:pPr>
              <w:pStyle w:val="3"/>
              <w:spacing w:before="120" w:beforeAutospacing="0" w:after="0" w:afterAutospacing="0"/>
              <w:rPr>
                <w:ins w:id="4196" w:author="Denis Belousov" w:date="2022-07-12T10:19:00Z"/>
                <w:rFonts w:eastAsia="Times New Roman"/>
              </w:rPr>
            </w:pPr>
            <w:ins w:id="4197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 xml:space="preserve">Created: 04/Jul/22  Updated: 12/Jul/22 </w:t>
              </w:r>
            </w:ins>
          </w:p>
        </w:tc>
      </w:tr>
      <w:tr w:rsidR="00403DD2" w14:paraId="6BFF62BE" w14:textId="77777777" w:rsidTr="008A7687">
        <w:tblPrEx>
          <w:tblW w:w="5000" w:type="pct"/>
          <w:jc w:val="center"/>
          <w:tblCellSpacing w:w="0" w:type="dxa"/>
          <w:shd w:val="clear" w:color="auto" w:fill="FFFFFF"/>
          <w:tblCellMar>
            <w:top w:w="30" w:type="dxa"/>
            <w:left w:w="30" w:type="dxa"/>
            <w:bottom w:w="30" w:type="dxa"/>
            <w:right w:w="30" w:type="dxa"/>
          </w:tblCellMar>
          <w:tblPrExChange w:id="4198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732" w:type="pct"/>
            <w:shd w:val="clear" w:color="auto" w:fill="BBBBBB"/>
            <w:noWrap/>
            <w:vAlign w:val="center"/>
            <w:hideMark/>
            <w:tcPrChange w:id="4199" w:author="Denis Belousov" w:date="2022-07-12T10:19:00Z">
              <w:tcPr>
                <w:tcW w:w="731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292A7F8C" w14:textId="77777777" w:rsidR="00403DD2" w:rsidRDefault="00000000">
            <w:pPr>
              <w:jc w:val="center"/>
              <w:rPr>
                <w:moveFrom w:id="4200" w:author="Denis Belousov" w:date="2022-07-12T10:19:00Z"/>
                <w:rFonts w:eastAsia="Times New Roman"/>
              </w:rPr>
            </w:pPr>
            <w:moveFromRangeStart w:id="4201" w:author="Denis Belousov" w:date="2022-07-12T10:19:00Z" w:name="move108513580"/>
            <w:moveFrom w:id="4202" w:author="Denis Belousov" w:date="2022-07-12T10:19:00Z">
              <w:r>
                <w:rPr>
                  <w:rFonts w:eastAsia="Times New Roman"/>
                </w:rPr>
                <w:t> </w:t>
              </w:r>
              <w:r>
                <w:rPr>
                  <w:rFonts w:eastAsia="Times New Roman"/>
                  <w:b/>
                  <w:bCs/>
                  <w:color w:val="FFFFFF"/>
                </w:rPr>
                <w:t>Description</w:t>
              </w:r>
              <w:r>
                <w:rPr>
                  <w:rFonts w:eastAsia="Times New Roman"/>
                </w:rPr>
                <w:t xml:space="preserve">  </w:t>
              </w:r>
            </w:moveFrom>
          </w:p>
        </w:tc>
        <w:tc>
          <w:tcPr>
            <w:tcW w:w="4268" w:type="pct"/>
            <w:vAlign w:val="center"/>
            <w:hideMark/>
            <w:tcPrChange w:id="4203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5E6BE364" w14:textId="77777777" w:rsidR="00403DD2" w:rsidRDefault="00000000">
            <w:pPr>
              <w:rPr>
                <w:moveFrom w:id="4204" w:author="Denis Belousov" w:date="2022-07-12T10:19:00Z"/>
                <w:rFonts w:eastAsia="Times New Roman"/>
              </w:rPr>
            </w:pPr>
            <w:moveFrom w:id="4205" w:author="Denis Belousov" w:date="2022-07-12T10:19:00Z">
              <w:r>
                <w:rPr>
                  <w:rFonts w:eastAsia="Times New Roman"/>
                </w:rPr>
                <w:t> </w:t>
              </w:r>
            </w:moveFrom>
          </w:p>
        </w:tc>
      </w:tr>
    </w:tbl>
    <w:p w14:paraId="3F7C170C" w14:textId="77777777" w:rsidR="00403DD2" w:rsidRDefault="00403DD2">
      <w:pPr>
        <w:rPr>
          <w:moveFrom w:id="4206" w:author="Denis Belousov" w:date="2022-07-12T10:19:00Z"/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3A2F39" w14:paraId="3AC44F94" w14:textId="77777777">
        <w:trPr>
          <w:tblCellSpacing w:w="0" w:type="dxa"/>
          <w:del w:id="4207" w:author="Denis Belousov" w:date="2022-07-12T10:19:00Z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moveFromRangeEnd w:id="4201"/>
          <w:p w14:paraId="168D034D" w14:textId="77777777" w:rsidR="003A2F39" w:rsidRDefault="00773BD4">
            <w:pPr>
              <w:pStyle w:val="a5"/>
              <w:rPr>
                <w:del w:id="4208" w:author="Denis Belousov" w:date="2022-07-12T10:19:00Z"/>
                <w:rFonts w:eastAsia="Times New Roman"/>
              </w:rPr>
            </w:pPr>
            <w:del w:id="4209" w:author="Denis Belousov" w:date="2022-07-12T10:19:00Z">
              <w:r>
                <w:delText>Отсутствует форма регистрации. Отсутствует кнопка “Регистрация” на форме “Регистрация”</w:delText>
              </w:r>
            </w:del>
          </w:p>
        </w:tc>
      </w:tr>
    </w:tbl>
    <w:p w14:paraId="182DB9DC" w14:textId="77777777" w:rsidR="003A2F39" w:rsidRDefault="003A2F39">
      <w:pPr>
        <w:rPr>
          <w:del w:id="4210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1"/>
        <w:gridCol w:w="7485"/>
        <w:tblGridChange w:id="4211">
          <w:tblGrid>
            <w:gridCol w:w="1869"/>
            <w:gridCol w:w="2"/>
            <w:gridCol w:w="7477"/>
            <w:gridCol w:w="8"/>
          </w:tblGrid>
        </w:tblGridChange>
      </w:tblGrid>
      <w:tr w:rsidR="003A2F39" w14:paraId="06655CAC" w14:textId="77777777">
        <w:trPr>
          <w:del w:id="4212" w:author="Denis Belousov" w:date="2022-07-12T10:19:00Z"/>
        </w:trPr>
        <w:tc>
          <w:tcPr>
            <w:tcW w:w="4991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FDF46" w14:textId="77777777" w:rsidR="003A2F39" w:rsidRDefault="00773BD4">
            <w:pPr>
              <w:pStyle w:val="3"/>
              <w:rPr>
                <w:del w:id="4213" w:author="Denis Belousov" w:date="2022-07-12T10:19:00Z"/>
                <w:rFonts w:eastAsia="Times New Roman"/>
              </w:rPr>
            </w:pPr>
            <w:del w:id="4214" w:author="Denis Belousov" w:date="2022-07-12T10:19:00Z">
              <w:r>
                <w:rPr>
                  <w:rFonts w:eastAsia="Times New Roman"/>
                </w:rPr>
                <w:delText>[BR-39] </w:delText>
              </w:r>
              <w:r>
                <w:fldChar w:fldCharType="begin"/>
              </w:r>
              <w:r>
                <w:delInstrText>HYPERLINK "https://denkbr.atlassian.net/browse/BR-39"</w:delInstrText>
              </w:r>
              <w:r>
                <w:fldChar w:fldCharType="separate"/>
              </w:r>
            </w:del>
            <w:r w:rsidR="00000000">
              <w:rPr>
                <w:b w:val="0"/>
                <w:bCs w:val="0"/>
              </w:rPr>
              <w:t>Ошибка! Недопустимый объект гиперссылки.</w:t>
            </w:r>
            <w:del w:id="4215" w:author="Denis Belousov" w:date="2022-07-12T10:19:00Z">
              <w:r>
                <w:rPr>
                  <w:rStyle w:val="a3"/>
                  <w:rFonts w:eastAsia="Times New Roman"/>
                  <w:b w:val="0"/>
                  <w:bCs w:val="0"/>
                </w:rPr>
                <w:fldChar w:fldCharType="end"/>
              </w:r>
              <w:r>
                <w:rPr>
                  <w:rFonts w:eastAsia="Times New Roman"/>
                </w:rPr>
                <w:delText xml:space="preserve"> </w:delText>
              </w:r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 xml:space="preserve">Created: 04/Jul/22  Updated: 04/Jul/22 </w:delText>
              </w:r>
            </w:del>
          </w:p>
        </w:tc>
      </w:tr>
      <w:tr w:rsidR="00FF6A5F" w14:paraId="7529A5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A2E14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A9763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4254FE8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C89B6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FDAFFA" w14:textId="785998E0" w:rsidR="00403DD2" w:rsidRDefault="00000000">
            <w:pPr>
              <w:rPr>
                <w:rFonts w:eastAsia="Times New Roman"/>
              </w:rPr>
            </w:pPr>
            <w:del w:id="4216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217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218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4219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008E027B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4220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221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222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1B68DC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223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36A500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3CC99C7A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4224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225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226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301D08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227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7AA569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13524F7D" w14:textId="77777777" w:rsidTr="00403DD2">
        <w:tblPrEx>
          <w:tblW w:w="5009" w:type="pct"/>
          <w:tblInd w:w="-8" w:type="dxa"/>
          <w:shd w:val="clear" w:color="auto" w:fill="FFFFFF"/>
          <w:tblCellMar>
            <w:left w:w="0" w:type="dxa"/>
            <w:right w:w="0" w:type="dxa"/>
          </w:tblCellMar>
          <w:tblPrExChange w:id="4228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229" w:author="Denis Belousov" w:date="2022-07-12T10:19:00Z">
            <w:trPr>
              <w:gridAfter w:val="0"/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230" w:author="Denis Belousov" w:date="2022-07-12T10:19:00Z">
              <w:tcPr>
                <w:tcW w:w="0" w:type="auto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D84CD3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231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AC06E4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7C037C4" w14:textId="77777777" w:rsidR="00403DD2" w:rsidRDefault="00403DD2">
      <w:pPr>
        <w:rPr>
          <w:ins w:id="4232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88"/>
        <w:gridCol w:w="1722"/>
        <w:gridCol w:w="1155"/>
        <w:gridCol w:w="20"/>
        <w:gridCol w:w="4454"/>
      </w:tblGrid>
      <w:tr w:rsidR="00FF6A5F" w14:paraId="730C58E9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282D6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61872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BB83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7F5C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FF6A5F" w14:paraId="23F4130D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BBD46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CFA99D" w14:textId="45E7B58F" w:rsidR="00403DD2" w:rsidRDefault="00000000">
            <w:pPr>
              <w:rPr>
                <w:rFonts w:eastAsia="Times New Roman"/>
              </w:rPr>
            </w:pPr>
            <w:del w:id="4233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234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235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236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AAC91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F18E7C" w14:textId="1B462922" w:rsidR="00403DD2" w:rsidRDefault="00000000">
            <w:pPr>
              <w:rPr>
                <w:rFonts w:eastAsia="Times New Roman"/>
              </w:rPr>
            </w:pPr>
            <w:del w:id="4237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23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239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240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42A49479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B91B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61277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32E25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22A1C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1B2206FA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0CF9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894B7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75387A1F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72755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D7B1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11B4EB11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1E3C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7B63E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66ACB5C7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AAA39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2F5C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446A85A6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C67A40" w14:textId="168FF03C" w:rsidR="00403DD2" w:rsidRDefault="00773BD4">
            <w:pPr>
              <w:rPr>
                <w:rFonts w:eastAsia="Times New Roman"/>
              </w:rPr>
            </w:pPr>
            <w:del w:id="4241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4242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4C97DA" w14:textId="2AFFE685" w:rsidR="00403DD2" w:rsidRDefault="00A56AA9" w:rsidP="00403DD2">
            <w:pPr>
              <w:pStyle w:val="a5"/>
              <w:pPrChange w:id="4243" w:author="Denis Belousov" w:date="2022-07-12T10:19:00Z">
                <w:pPr/>
              </w:pPrChange>
            </w:pPr>
            <w:del w:id="4244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363B430D" wp14:editId="1A880F2F">
                    <wp:extent cx="3084600" cy="2286000"/>
                    <wp:effectExtent l="0" t="0" r="1905" b="0"/>
                    <wp:docPr id="81" name="Рисунок 8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773BD4">
                <w:rPr>
                  <w:rFonts w:eastAsia="Times New Roman"/>
                </w:rPr>
                <w:delText xml:space="preserve">    </w:delText>
              </w:r>
            </w:del>
            <w:ins w:id="4245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2A3CAC27" w14:textId="77777777">
        <w:trPr>
          <w:gridAfter w:val="1"/>
          <w:wAfter w:w="346" w:type="dxa"/>
          <w:del w:id="4246" w:author="Denis Belousov" w:date="2022-07-12T10:19:00Z"/>
        </w:trPr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BB4029" w14:textId="77777777" w:rsidR="003A2F39" w:rsidRDefault="00773BD4">
            <w:pPr>
              <w:rPr>
                <w:del w:id="4247" w:author="Denis Belousov" w:date="2022-07-12T10:19:00Z"/>
                <w:rFonts w:eastAsia="Times New Roman"/>
              </w:rPr>
            </w:pPr>
            <w:del w:id="4248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2"/>
              <w:gridCol w:w="1189"/>
              <w:gridCol w:w="937"/>
              <w:gridCol w:w="262"/>
            </w:tblGrid>
            <w:tr w:rsidR="003A2F39" w14:paraId="45393656" w14:textId="77777777">
              <w:trPr>
                <w:tblCellSpacing w:w="0" w:type="dxa"/>
                <w:del w:id="4249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9946AD" w14:textId="77777777" w:rsidR="003A2F39" w:rsidRDefault="00773BD4">
                  <w:pPr>
                    <w:rPr>
                      <w:del w:id="4250" w:author="Denis Belousov" w:date="2022-07-12T10:19:00Z"/>
                      <w:rFonts w:eastAsia="Times New Roman"/>
                    </w:rPr>
                  </w:pPr>
                  <w:del w:id="4251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2E6CBBE3" w14:textId="77777777">
              <w:trPr>
                <w:tblCellSpacing w:w="0" w:type="dxa"/>
                <w:del w:id="4252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E652C4" w14:textId="77777777" w:rsidR="003A2F39" w:rsidRDefault="00773BD4">
                  <w:pPr>
                    <w:rPr>
                      <w:del w:id="4253" w:author="Denis Belousov" w:date="2022-07-12T10:19:00Z"/>
                      <w:rFonts w:eastAsia="Times New Roman"/>
                    </w:rPr>
                  </w:pPr>
                  <w:del w:id="4254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01F4A8" w14:textId="77777777" w:rsidR="003A2F39" w:rsidRDefault="00000000">
                  <w:pPr>
                    <w:rPr>
                      <w:del w:id="4255" w:author="Denis Belousov" w:date="2022-07-12T10:19:00Z"/>
                      <w:rFonts w:eastAsia="Times New Roman"/>
                    </w:rPr>
                  </w:pPr>
                  <w:del w:id="4256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"https://denkbr.atlassian.net/browse/BR-20"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4257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13A77F" w14:textId="77777777" w:rsidR="003A2F39" w:rsidRDefault="00773BD4">
                  <w:pPr>
                    <w:rPr>
                      <w:del w:id="4258" w:author="Denis Belousov" w:date="2022-07-12T10:19:00Z"/>
                      <w:rFonts w:eastAsia="Times New Roman"/>
                    </w:rPr>
                  </w:pPr>
                  <w:del w:id="4259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форма регистрации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0DA481" w14:textId="77777777" w:rsidR="003A2F39" w:rsidRDefault="00773BD4">
                  <w:pPr>
                    <w:rPr>
                      <w:del w:id="4260" w:author="Denis Belousov" w:date="2022-07-12T10:19:00Z"/>
                      <w:rFonts w:eastAsia="Times New Roman"/>
                    </w:rPr>
                  </w:pPr>
                  <w:del w:id="4261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1C70B0D5" w14:textId="77777777" w:rsidR="003A2F39" w:rsidRDefault="003A2F39">
            <w:pPr>
              <w:rPr>
                <w:del w:id="4262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45960A18" w14:textId="77777777" w:rsidR="00403DD2" w:rsidRDefault="00403DD2">
      <w:pPr>
        <w:rPr>
          <w:ins w:id="4263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2822F87C" w14:textId="77777777" w:rsidTr="00FF6A5F">
        <w:trPr>
          <w:ins w:id="4264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0E1DED" w14:textId="77777777" w:rsidR="00403DD2" w:rsidRDefault="00000000">
            <w:pPr>
              <w:rPr>
                <w:ins w:id="4265" w:author="Denis Belousov" w:date="2022-07-12T10:19:00Z"/>
                <w:rFonts w:eastAsia="Times New Roman"/>
              </w:rPr>
            </w:pPr>
            <w:ins w:id="4266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9ED375" w14:textId="453B74E5" w:rsidR="00403DD2" w:rsidRDefault="00FF6A5F">
            <w:pPr>
              <w:rPr>
                <w:ins w:id="4267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DC188" wp14:editId="15005A59">
                  <wp:extent cx="3084600" cy="2286000"/>
                  <wp:effectExtent l="0" t="0" r="1905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4268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587A709C" w14:textId="77777777" w:rsidTr="00FF6A5F">
        <w:trPr>
          <w:ins w:id="4269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A383BD" w14:textId="77777777" w:rsidR="00403DD2" w:rsidRDefault="00000000">
            <w:pPr>
              <w:rPr>
                <w:ins w:id="4270" w:author="Denis Belousov" w:date="2022-07-12T10:19:00Z"/>
                <w:rFonts w:eastAsia="Times New Roman"/>
              </w:rPr>
            </w:pPr>
            <w:ins w:id="4271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9"/>
              <w:gridCol w:w="857"/>
              <w:gridCol w:w="4129"/>
              <w:gridCol w:w="831"/>
            </w:tblGrid>
            <w:tr w:rsidR="00403DD2" w14:paraId="6B9EACB2" w14:textId="77777777">
              <w:trPr>
                <w:tblCellSpacing w:w="0" w:type="dxa"/>
                <w:ins w:id="4272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C01C991" w14:textId="77777777" w:rsidR="00403DD2" w:rsidRDefault="00000000">
                  <w:pPr>
                    <w:rPr>
                      <w:ins w:id="4273" w:author="Denis Belousov" w:date="2022-07-12T10:19:00Z"/>
                      <w:rFonts w:eastAsia="Times New Roman"/>
                    </w:rPr>
                  </w:pPr>
                  <w:ins w:id="4274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403DD2" w14:paraId="43D513D4" w14:textId="77777777">
              <w:trPr>
                <w:tblCellSpacing w:w="0" w:type="dxa"/>
                <w:ins w:id="4275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540D98" w14:textId="77777777" w:rsidR="00403DD2" w:rsidRDefault="00000000">
                  <w:pPr>
                    <w:rPr>
                      <w:ins w:id="4276" w:author="Denis Belousov" w:date="2022-07-12T10:19:00Z"/>
                      <w:rFonts w:eastAsia="Times New Roman"/>
                    </w:rPr>
                  </w:pPr>
                  <w:ins w:id="4277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09A4D78" w14:textId="77777777" w:rsidR="00403DD2" w:rsidRDefault="00000000">
                  <w:pPr>
                    <w:rPr>
                      <w:ins w:id="4278" w:author="Denis Belousov" w:date="2022-07-12T10:19:00Z"/>
                      <w:rFonts w:eastAsia="Times New Roman"/>
                    </w:rPr>
                  </w:pPr>
                  <w:ins w:id="4279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"https://denkbr.atlassian.net/browse/BR-20" </w:instrText>
                    </w:r>
                  </w:ins>
                  <w:r>
                    <w:rPr>
                      <w:rFonts w:eastAsia="Times New Roman"/>
                    </w:rPr>
                  </w:r>
                  <w:ins w:id="4280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BR-20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A9AD8D9" w14:textId="77777777" w:rsidR="00403DD2" w:rsidRDefault="00000000">
                  <w:pPr>
                    <w:rPr>
                      <w:ins w:id="4281" w:author="Denis Belousov" w:date="2022-07-12T10:19:00Z"/>
                      <w:rFonts w:eastAsia="Times New Roman"/>
                    </w:rPr>
                  </w:pPr>
                  <w:ins w:id="4282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форма регистрации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7DD805" w14:textId="77777777" w:rsidR="00403DD2" w:rsidRDefault="00000000">
                  <w:pPr>
                    <w:rPr>
                      <w:ins w:id="4283" w:author="Denis Belousov" w:date="2022-07-12T10:19:00Z"/>
                      <w:rFonts w:eastAsia="Times New Roman"/>
                    </w:rPr>
                  </w:pPr>
                  <w:ins w:id="4284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606687F3" w14:textId="77777777" w:rsidR="00403DD2" w:rsidRDefault="00403DD2">
            <w:pPr>
              <w:rPr>
                <w:ins w:id="4285" w:author="Denis Belousov" w:date="2022-07-12T10:19:00Z"/>
                <w:rFonts w:eastAsia="Times New Roman"/>
              </w:rPr>
            </w:pPr>
          </w:p>
        </w:tc>
      </w:tr>
      <w:tr w:rsidR="00403DD2" w14:paraId="1BE466F6" w14:textId="77777777" w:rsidTr="00FF6A5F">
        <w:trPr>
          <w:ins w:id="4286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3EE9C2" w14:textId="77777777" w:rsidR="00403DD2" w:rsidRDefault="00000000">
            <w:pPr>
              <w:rPr>
                <w:ins w:id="4287" w:author="Denis Belousov" w:date="2022-07-12T10:19:00Z"/>
                <w:rFonts w:eastAsia="Times New Roman"/>
              </w:rPr>
            </w:pPr>
            <w:ins w:id="4288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AB68E" w14:textId="77777777" w:rsidR="00403DD2" w:rsidRDefault="0000000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ins w:id="4289" w:author="Denis Belousov" w:date="2022-07-12T10:19:00Z"/>
                <w:rFonts w:eastAsia="Times New Roman"/>
              </w:rPr>
            </w:pPr>
            <w:ins w:id="4290" w:author="Denis Belousov" w:date="2022-07-12T10:19:00Z">
              <w:r>
                <w:rPr>
                  <w:rFonts w:eastAsia="Times New Roman"/>
                </w:rPr>
                <w:t>Перейти на сайт  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"https://qa.neapro.site/)" \o "smart-link" </w:instrText>
              </w:r>
            </w:ins>
            <w:r>
              <w:rPr>
                <w:rFonts w:eastAsia="Times New Roman"/>
              </w:rPr>
            </w:r>
            <w:ins w:id="4291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https://qa.neapro.site/)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7E5A41D2" w14:textId="77777777" w:rsidR="00403DD2" w:rsidRDefault="0000000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ins w:id="4292" w:author="Denis Belousov" w:date="2022-07-12T10:19:00Z"/>
                <w:rFonts w:eastAsia="Times New Roman"/>
              </w:rPr>
            </w:pPr>
            <w:ins w:id="4293" w:author="Denis Belousov" w:date="2022-07-12T10:19:00Z">
              <w:r>
                <w:rPr>
                  <w:rFonts w:eastAsia="Times New Roman"/>
                </w:rPr>
                <w:t>Перейти на форму входа</w:t>
              </w:r>
            </w:ins>
          </w:p>
          <w:p w14:paraId="679C0621" w14:textId="77777777" w:rsidR="00403DD2" w:rsidRDefault="0000000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ins w:id="4294" w:author="Denis Belousov" w:date="2022-07-12T10:19:00Z"/>
                <w:rFonts w:eastAsia="Times New Roman"/>
              </w:rPr>
            </w:pPr>
            <w:ins w:id="4295" w:author="Denis Belousov" w:date="2022-07-12T10:19:00Z">
              <w:r>
                <w:rPr>
                  <w:rFonts w:eastAsia="Times New Roman"/>
                </w:rPr>
                <w:t>Нажать на кнопку "Регистрация"</w:t>
              </w:r>
            </w:ins>
          </w:p>
          <w:p w14:paraId="67A40F1B" w14:textId="77777777" w:rsidR="00403DD2" w:rsidRDefault="0000000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ins w:id="4296" w:author="Denis Belousov" w:date="2022-07-12T10:19:00Z"/>
                <w:rFonts w:eastAsia="Times New Roman"/>
              </w:rPr>
            </w:pPr>
            <w:ins w:id="4297" w:author="Denis Belousov" w:date="2022-07-12T10:19:00Z">
              <w:r>
                <w:rPr>
                  <w:rFonts w:eastAsia="Times New Roman"/>
                </w:rPr>
                <w:t>Проверить наличие полей и кнопок на форме "Регистрация".</w:t>
              </w:r>
            </w:ins>
          </w:p>
        </w:tc>
      </w:tr>
      <w:tr w:rsidR="00403DD2" w14:paraId="15A67D93" w14:textId="77777777" w:rsidTr="00FF6A5F">
        <w:trPr>
          <w:ins w:id="4298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EB147" w14:textId="77777777" w:rsidR="00403DD2" w:rsidRDefault="00000000">
            <w:pPr>
              <w:rPr>
                <w:ins w:id="4299" w:author="Denis Belousov" w:date="2022-07-12T10:19:00Z"/>
                <w:rFonts w:eastAsia="Times New Roman"/>
              </w:rPr>
            </w:pPr>
            <w:ins w:id="4300" w:author="Denis Belousov" w:date="2022-07-12T10:19:00Z">
              <w:r>
                <w:rPr>
                  <w:rFonts w:eastAsia="Times New Roman"/>
                  <w:b/>
                  <w:bCs/>
                </w:rPr>
                <w:t>Actual result: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F3B653" w14:textId="77777777" w:rsidR="00403DD2" w:rsidRDefault="00000000">
            <w:pPr>
              <w:pStyle w:val="a5"/>
              <w:rPr>
                <w:ins w:id="4301" w:author="Denis Belousov" w:date="2022-07-12T10:19:00Z"/>
              </w:rPr>
            </w:pPr>
            <w:ins w:id="4302" w:author="Denis Belousov" w:date="2022-07-12T10:19:00Z">
              <w:r>
                <w:t>Нет формы регистрации. Нет кнопки “Регистрация” на форме входа на платформу.</w:t>
              </w:r>
            </w:ins>
          </w:p>
        </w:tc>
      </w:tr>
      <w:tr w:rsidR="00FF6A5F" w14:paraId="062657DA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2C27C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FEB9A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0|i0009z: </w:t>
            </w:r>
          </w:p>
        </w:tc>
      </w:tr>
    </w:tbl>
    <w:p w14:paraId="0805018B" w14:textId="77777777" w:rsidR="00403DD2" w:rsidRDefault="00403DD2">
      <w:pPr>
        <w:rPr>
          <w:ins w:id="4303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4304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4305">
          <w:tblGrid>
            <w:gridCol w:w="1370"/>
            <w:gridCol w:w="7986"/>
          </w:tblGrid>
        </w:tblGridChange>
      </w:tblGrid>
      <w:tr w:rsidR="00403DD2" w14:paraId="14656141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4306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4318DF94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  <w:tcPrChange w:id="4307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2C45FF7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050ADDE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  <w:tblGridChange w:id="4308">
          <w:tblGrid>
            <w:gridCol w:w="1868"/>
            <w:gridCol w:w="1"/>
            <w:gridCol w:w="7470"/>
            <w:gridCol w:w="9"/>
          </w:tblGrid>
        </w:tblGridChange>
      </w:tblGrid>
      <w:tr w:rsidR="00403DD2" w14:paraId="36D2A972" w14:textId="7777777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109FA43" w14:textId="0395DB00" w:rsidR="00403DD2" w:rsidRDefault="00000000" w:rsidP="00B72D32">
            <w:pPr>
              <w:pStyle w:val="a5"/>
              <w:rPr>
                <w:rFonts w:eastAsia="Times New Roman"/>
              </w:rPr>
              <w:pPrChange w:id="4309" w:author="Denis Belousov" w:date="2022-07-12T10:19:00Z">
                <w:pPr>
                  <w:pStyle w:val="a5"/>
                </w:pPr>
              </w:pPrChange>
            </w:pPr>
            <w:r>
              <w:t>Отсутствует форма регистрации. Отсутствует кнопка “Отмена” на форме “Регистрация”</w:t>
            </w:r>
          </w:p>
        </w:tc>
      </w:tr>
      <w:tr w:rsidR="00403DD2" w14:paraId="641CB5C5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310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311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312" w:author="Denis Belousov" w:date="2022-07-12T10:19:00Z">
              <w:tcPr>
                <w:tcW w:w="4991" w:type="pct"/>
                <w:gridSpan w:val="4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44C7476" w14:textId="48FA9F5D" w:rsidR="00403DD2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[BR-40] </w:t>
            </w:r>
            <w:del w:id="4313" w:author="Denis Belousov" w:date="2022-07-12T10:19:00Z">
              <w:r>
                <w:fldChar w:fldCharType="begin"/>
              </w:r>
              <w:r>
                <w:delInstrText>HYPERLINK "https://denkbr.atlassian.net/browse/BR-40"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4314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315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"https://denkbr.atlassian.net/browse/BR-40" </w:instrText>
              </w:r>
            </w:ins>
            <w:r>
              <w:rPr>
                <w:rFonts w:eastAsia="Times New Roman"/>
              </w:rPr>
            </w:r>
            <w:ins w:id="4316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Отсутствует форма "Регистрация" Нельзя произвести отправку сообщения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04/Jul/22  Updated: </w:t>
            </w:r>
            <w:del w:id="4317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05</w:delText>
              </w:r>
            </w:del>
            <w:ins w:id="4318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15EAEBAC" w14:textId="77777777">
        <w:tblPrEx>
          <w:tblCellSpacing w:w="0" w:type="nil"/>
          <w:shd w:val="clear" w:color="auto" w:fill="FFFFFF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763DC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CD4C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61CAC8AF" w14:textId="77777777">
        <w:tblPrEx>
          <w:tblCellSpacing w:w="0" w:type="nil"/>
          <w:shd w:val="clear" w:color="auto" w:fill="FFFFFF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5FED1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186441" w14:textId="51C09517" w:rsidR="00403DD2" w:rsidRDefault="00000000">
            <w:pPr>
              <w:rPr>
                <w:rFonts w:eastAsia="Times New Roman"/>
              </w:rPr>
            </w:pPr>
            <w:del w:id="4319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320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321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432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4D6116C8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323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324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325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B81CED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326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DE821A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4599FEE8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327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328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329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0B3D93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330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E9FDAC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74998FB9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331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332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333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FD4DD9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334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446362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422BA691" w14:textId="77777777" w:rsidR="00403DD2" w:rsidRDefault="00403DD2">
      <w:pPr>
        <w:rPr>
          <w:ins w:id="4335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0"/>
        <w:gridCol w:w="88"/>
        <w:gridCol w:w="1722"/>
        <w:gridCol w:w="1155"/>
        <w:gridCol w:w="20"/>
        <w:gridCol w:w="4454"/>
      </w:tblGrid>
      <w:tr w:rsidR="00FF6A5F" w14:paraId="023E22E2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A1D3F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4E0CB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4A9BB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4500D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FF6A5F" w14:paraId="53345755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CE55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87C92C" w14:textId="2AF3010A" w:rsidR="00403DD2" w:rsidRDefault="00000000">
            <w:pPr>
              <w:rPr>
                <w:rFonts w:eastAsia="Times New Roman"/>
              </w:rPr>
            </w:pPr>
            <w:del w:id="4336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337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338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339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D8A2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9ECF6" w14:textId="1B4F48BB" w:rsidR="00403DD2" w:rsidRDefault="00000000">
            <w:pPr>
              <w:rPr>
                <w:rFonts w:eastAsia="Times New Roman"/>
              </w:rPr>
            </w:pPr>
            <w:del w:id="4340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341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342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343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77F24FDF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073A0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4A432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FF583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E7BAB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713AB79D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EF1F1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89742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01BC2C1E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A2F6F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EA834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2E61DE16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F53A2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C4363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70E19A83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91CB9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3CDC7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1EEB5C6C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F18E06" w14:textId="74E33839" w:rsidR="00403DD2" w:rsidRDefault="00773BD4">
            <w:pPr>
              <w:rPr>
                <w:rFonts w:eastAsia="Times New Roman"/>
              </w:rPr>
            </w:pPr>
            <w:del w:id="4344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4345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24E86" w14:textId="4BF0D379" w:rsidR="00403DD2" w:rsidRDefault="00AF77B5" w:rsidP="00403DD2">
            <w:pPr>
              <w:pStyle w:val="a5"/>
              <w:pPrChange w:id="4346" w:author="Denis Belousov" w:date="2022-07-12T10:19:00Z">
                <w:pPr/>
              </w:pPrChange>
            </w:pPr>
            <w:del w:id="4347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70EDB108" wp14:editId="69AD6535">
                    <wp:extent cx="3084600" cy="2286000"/>
                    <wp:effectExtent l="0" t="0" r="1905" b="0"/>
                    <wp:docPr id="41" name="Рисунок 4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6" name="Рисунок 4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08460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773BD4">
                <w:rPr>
                  <w:rFonts w:eastAsia="Times New Roman"/>
                </w:rPr>
                <w:delText xml:space="preserve">  </w:delText>
              </w:r>
            </w:del>
            <w:ins w:id="4348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0105991F" w14:textId="77777777">
        <w:trPr>
          <w:gridAfter w:val="1"/>
          <w:wAfter w:w="271" w:type="dxa"/>
          <w:del w:id="4349" w:author="Denis Belousov" w:date="2022-07-12T10:19:00Z"/>
        </w:trPr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09246" w14:textId="77777777" w:rsidR="003A2F39" w:rsidRDefault="00773BD4">
            <w:pPr>
              <w:rPr>
                <w:del w:id="4350" w:author="Denis Belousov" w:date="2022-07-12T10:19:00Z"/>
                <w:rFonts w:eastAsia="Times New Roman"/>
              </w:rPr>
            </w:pPr>
            <w:del w:id="4351" w:author="Denis Belousov" w:date="2022-07-12T10:19:00Z">
              <w:r>
                <w:rPr>
                  <w:rFonts w:eastAsia="Times New Roman"/>
                  <w:b/>
                  <w:bCs/>
                </w:rPr>
                <w:delText>Issue links:</w:delText>
              </w:r>
              <w:r>
                <w:rPr>
                  <w:rFonts w:eastAsia="Times New Roman"/>
                </w:rPr>
                <w:delText xml:space="preserve"> </w:delText>
              </w:r>
            </w:del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2"/>
              <w:gridCol w:w="1189"/>
              <w:gridCol w:w="937"/>
              <w:gridCol w:w="262"/>
            </w:tblGrid>
            <w:tr w:rsidR="003A2F39" w14:paraId="39B6235B" w14:textId="77777777">
              <w:trPr>
                <w:tblCellSpacing w:w="0" w:type="dxa"/>
                <w:del w:id="4352" w:author="Denis Belousov" w:date="2022-07-12T10:19:00Z"/>
              </w:trPr>
              <w:tc>
                <w:tcPr>
                  <w:tcW w:w="0" w:type="auto"/>
                  <w:gridSpan w:val="4"/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C8501C" w14:textId="77777777" w:rsidR="003A2F39" w:rsidRDefault="00773BD4">
                  <w:pPr>
                    <w:rPr>
                      <w:del w:id="4353" w:author="Denis Belousov" w:date="2022-07-12T10:19:00Z"/>
                      <w:rFonts w:eastAsia="Times New Roman"/>
                    </w:rPr>
                  </w:pPr>
                  <w:del w:id="4354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delText>Blocks</w:delText>
                    </w:r>
                  </w:del>
                </w:p>
              </w:tc>
            </w:tr>
            <w:tr w:rsidR="003A2F39" w14:paraId="0BB5B49E" w14:textId="77777777">
              <w:trPr>
                <w:tblCellSpacing w:w="0" w:type="dxa"/>
                <w:del w:id="4355" w:author="Denis Belousov" w:date="2022-07-12T10:19:00Z"/>
              </w:trPr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772417" w14:textId="77777777" w:rsidR="003A2F39" w:rsidRDefault="00773BD4">
                  <w:pPr>
                    <w:rPr>
                      <w:del w:id="4356" w:author="Denis Belousov" w:date="2022-07-12T10:19:00Z"/>
                      <w:rFonts w:eastAsia="Times New Roman"/>
                    </w:rPr>
                  </w:pPr>
                  <w:del w:id="4357" w:author="Denis Belousov" w:date="2022-07-12T10:19:00Z">
                    <w:r>
                      <w:rPr>
                        <w:rFonts w:eastAsia="Times New Roman"/>
                      </w:rPr>
                      <w:delText xml:space="preserve">is blocked by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4B04B84" w14:textId="77777777" w:rsidR="003A2F39" w:rsidRDefault="00000000">
                  <w:pPr>
                    <w:rPr>
                      <w:del w:id="4358" w:author="Denis Belousov" w:date="2022-07-12T10:19:00Z"/>
                      <w:rFonts w:eastAsia="Times New Roman"/>
                    </w:rPr>
                  </w:pPr>
                  <w:del w:id="4359" w:author="Denis Belousov" w:date="2022-07-12T10:19:00Z">
                    <w:r>
                      <w:fldChar w:fldCharType="begin"/>
                    </w:r>
                    <w:r>
                      <w:delInstrText>HYPERLINK "https://denkbr.atlassian.net/browse/BR-20"</w:delInstrText>
                    </w:r>
                    <w:r>
                      <w:fldChar w:fldCharType="separate"/>
                    </w:r>
                  </w:del>
                  <w:r>
                    <w:rPr>
                      <w:b/>
                      <w:bCs/>
                    </w:rPr>
                    <w:t>Ошибка! Недопустимый объект гиперссылки.</w:t>
                  </w:r>
                  <w:del w:id="4360" w:author="Denis Belousov" w:date="2022-07-12T10:19:00Z">
                    <w:r>
                      <w:rPr>
                        <w:rStyle w:val="a3"/>
                        <w:rFonts w:eastAsia="Times New Roman"/>
                      </w:rPr>
                      <w:fldChar w:fldCharType="end"/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4DD388" w14:textId="77777777" w:rsidR="003A2F39" w:rsidRDefault="00773BD4">
                  <w:pPr>
                    <w:rPr>
                      <w:del w:id="4361" w:author="Denis Belousov" w:date="2022-07-12T10:19:00Z"/>
                      <w:rFonts w:eastAsia="Times New Roman"/>
                    </w:rPr>
                  </w:pPr>
                  <w:del w:id="4362" w:author="Denis Belousov" w:date="2022-07-12T10:19:00Z">
                    <w:r>
                      <w:rPr>
                        <w:rFonts w:eastAsia="Times New Roman"/>
                      </w:rPr>
                      <w:delText xml:space="preserve">Отсутствует форма регистрации </w:delText>
                    </w:r>
                  </w:del>
                </w:p>
              </w:tc>
              <w:tc>
                <w:tcPr>
                  <w:tcW w:w="0" w:type="auto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B8D44F" w14:textId="77777777" w:rsidR="003A2F39" w:rsidRDefault="00773BD4">
                  <w:pPr>
                    <w:rPr>
                      <w:del w:id="4363" w:author="Denis Belousov" w:date="2022-07-12T10:19:00Z"/>
                      <w:rFonts w:eastAsia="Times New Roman"/>
                    </w:rPr>
                  </w:pPr>
                  <w:del w:id="4364" w:author="Denis Belousov" w:date="2022-07-12T10:19:00Z">
                    <w:r>
                      <w:rPr>
                        <w:rFonts w:eastAsia="Times New Roman"/>
                      </w:rPr>
                      <w:delText xml:space="preserve">To Do </w:delText>
                    </w:r>
                  </w:del>
                </w:p>
              </w:tc>
            </w:tr>
          </w:tbl>
          <w:p w14:paraId="54DEC3AD" w14:textId="77777777" w:rsidR="003A2F39" w:rsidRDefault="003A2F39">
            <w:pPr>
              <w:rPr>
                <w:del w:id="4365" w:author="Denis Belousov" w:date="2022-07-12T10:19:00Z"/>
                <w:rFonts w:eastAsia="Times New Roman"/>
                <w:sz w:val="20"/>
                <w:szCs w:val="20"/>
              </w:rPr>
            </w:pPr>
          </w:p>
        </w:tc>
      </w:tr>
    </w:tbl>
    <w:p w14:paraId="46456ABC" w14:textId="77777777" w:rsidR="00403DD2" w:rsidRDefault="00403DD2">
      <w:pPr>
        <w:rPr>
          <w:ins w:id="4366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14852111" w14:textId="77777777" w:rsidTr="00FF6A5F">
        <w:trPr>
          <w:ins w:id="4367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1C7D6B" w14:textId="77777777" w:rsidR="00403DD2" w:rsidRDefault="00000000">
            <w:pPr>
              <w:rPr>
                <w:ins w:id="4368" w:author="Denis Belousov" w:date="2022-07-12T10:19:00Z"/>
                <w:rFonts w:eastAsia="Times New Roman"/>
              </w:rPr>
            </w:pPr>
            <w:ins w:id="4369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046AE2" w14:textId="7B6B64FE" w:rsidR="00403DD2" w:rsidRDefault="00FF6A5F">
            <w:pPr>
              <w:rPr>
                <w:ins w:id="4370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9F48BE" wp14:editId="620E63F3">
                  <wp:extent cx="3084600" cy="2286000"/>
                  <wp:effectExtent l="0" t="0" r="1905" b="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Рисунок 4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460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4371" w:author="Denis Belousov" w:date="2022-07-12T10:19:00Z">
              <w:r>
                <w:rPr>
                  <w:rFonts w:eastAsia="Times New Roman"/>
                </w:rPr>
                <w:t xml:space="preserve">     </w:t>
              </w:r>
            </w:ins>
          </w:p>
        </w:tc>
      </w:tr>
      <w:tr w:rsidR="00403DD2" w14:paraId="14C863CC" w14:textId="77777777" w:rsidTr="00FF6A5F">
        <w:trPr>
          <w:ins w:id="4372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524F28" w14:textId="77777777" w:rsidR="00403DD2" w:rsidRDefault="00000000">
            <w:pPr>
              <w:rPr>
                <w:ins w:id="4373" w:author="Denis Belousov" w:date="2022-07-12T10:19:00Z"/>
                <w:rFonts w:eastAsia="Times New Roman"/>
              </w:rPr>
            </w:pPr>
            <w:ins w:id="4374" w:author="Denis Belousov" w:date="2022-07-12T10:19:00Z">
              <w:r>
                <w:rPr>
                  <w:rFonts w:eastAsia="Times New Roman"/>
                  <w:b/>
                  <w:bCs/>
                </w:rPr>
                <w:t>Issue links: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9"/>
              <w:gridCol w:w="857"/>
              <w:gridCol w:w="4129"/>
              <w:gridCol w:w="831"/>
            </w:tblGrid>
            <w:tr w:rsidR="00403DD2" w14:paraId="18B6A1FE" w14:textId="77777777">
              <w:trPr>
                <w:tblCellSpacing w:w="0" w:type="dxa"/>
                <w:ins w:id="4375" w:author="Denis Belousov" w:date="2022-07-12T10:19:00Z"/>
              </w:trPr>
              <w:tc>
                <w:tcPr>
                  <w:tcW w:w="0" w:type="auto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B3A466" w14:textId="77777777" w:rsidR="00403DD2" w:rsidRDefault="00000000">
                  <w:pPr>
                    <w:rPr>
                      <w:ins w:id="4376" w:author="Denis Belousov" w:date="2022-07-12T10:19:00Z"/>
                      <w:rFonts w:eastAsia="Times New Roman"/>
                    </w:rPr>
                  </w:pPr>
                  <w:ins w:id="4377" w:author="Denis Belousov" w:date="2022-07-12T10:19:00Z">
                    <w:r>
                      <w:rPr>
                        <w:rFonts w:eastAsia="Times New Roman"/>
                        <w:b/>
                        <w:bCs/>
                      </w:rPr>
                      <w:t>Blocks</w:t>
                    </w:r>
                  </w:ins>
                </w:p>
              </w:tc>
            </w:tr>
            <w:tr w:rsidR="00403DD2" w14:paraId="7A06881C" w14:textId="77777777">
              <w:trPr>
                <w:tblCellSpacing w:w="0" w:type="dxa"/>
                <w:ins w:id="4378" w:author="Denis Belousov" w:date="2022-07-12T10:19:00Z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7144F2" w14:textId="77777777" w:rsidR="00403DD2" w:rsidRDefault="00000000">
                  <w:pPr>
                    <w:rPr>
                      <w:ins w:id="4379" w:author="Denis Belousov" w:date="2022-07-12T10:19:00Z"/>
                      <w:rFonts w:eastAsia="Times New Roman"/>
                    </w:rPr>
                  </w:pPr>
                  <w:ins w:id="4380" w:author="Denis Belousov" w:date="2022-07-12T10:19:00Z">
                    <w:r>
                      <w:rPr>
                        <w:rFonts w:eastAsia="Times New Roman"/>
                      </w:rPr>
                      <w:t xml:space="preserve">is blocked by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16ED02E" w14:textId="77777777" w:rsidR="00403DD2" w:rsidRDefault="00000000">
                  <w:pPr>
                    <w:rPr>
                      <w:ins w:id="4381" w:author="Denis Belousov" w:date="2022-07-12T10:19:00Z"/>
                      <w:rFonts w:eastAsia="Times New Roman"/>
                    </w:rPr>
                  </w:pPr>
                  <w:ins w:id="4382" w:author="Denis Belousov" w:date="2022-07-12T10:19:00Z">
                    <w:r>
                      <w:rPr>
                        <w:rFonts w:eastAsia="Times New Roman"/>
                      </w:rPr>
                      <w:fldChar w:fldCharType="begin"/>
                    </w:r>
                    <w:r>
                      <w:rPr>
                        <w:rFonts w:eastAsia="Times New Roman"/>
                      </w:rPr>
                      <w:instrText xml:space="preserve"> HYPERLINK "https://denkbr.atlassian.net/browse/BR-20" </w:instrText>
                    </w:r>
                  </w:ins>
                  <w:r>
                    <w:rPr>
                      <w:rFonts w:eastAsia="Times New Roman"/>
                    </w:rPr>
                  </w:r>
                  <w:ins w:id="4383" w:author="Denis Belousov" w:date="2022-07-12T10:19:00Z">
                    <w:r>
                      <w:rPr>
                        <w:rFonts w:eastAsia="Times New Roman"/>
                      </w:rPr>
                      <w:fldChar w:fldCharType="separate"/>
                    </w:r>
                    <w:r>
                      <w:rPr>
                        <w:rStyle w:val="a3"/>
                        <w:rFonts w:eastAsia="Times New Roman"/>
                      </w:rPr>
                      <w:t xml:space="preserve">BR-20 </w:t>
                    </w:r>
                    <w:r>
                      <w:rPr>
                        <w:rFonts w:eastAsia="Times New Roman"/>
                      </w:rPr>
                      <w:fldChar w:fldCharType="end"/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3354D80" w14:textId="77777777" w:rsidR="00403DD2" w:rsidRDefault="00000000">
                  <w:pPr>
                    <w:rPr>
                      <w:ins w:id="4384" w:author="Denis Belousov" w:date="2022-07-12T10:19:00Z"/>
                      <w:rFonts w:eastAsia="Times New Roman"/>
                    </w:rPr>
                  </w:pPr>
                  <w:ins w:id="4385" w:author="Denis Belousov" w:date="2022-07-12T10:19:00Z">
                    <w:r>
                      <w:rPr>
                        <w:rFonts w:eastAsia="Times New Roman"/>
                      </w:rPr>
                      <w:t xml:space="preserve">Отсутствует форма регистрации </w:t>
                    </w:r>
                  </w:ins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EB0AB4" w14:textId="77777777" w:rsidR="00403DD2" w:rsidRDefault="00000000">
                  <w:pPr>
                    <w:rPr>
                      <w:ins w:id="4386" w:author="Denis Belousov" w:date="2022-07-12T10:19:00Z"/>
                      <w:rFonts w:eastAsia="Times New Roman"/>
                    </w:rPr>
                  </w:pPr>
                  <w:ins w:id="4387" w:author="Denis Belousov" w:date="2022-07-12T10:19:00Z">
                    <w:r>
                      <w:rPr>
                        <w:rFonts w:eastAsia="Times New Roman"/>
                      </w:rPr>
                      <w:t xml:space="preserve">To Do </w:t>
                    </w:r>
                  </w:ins>
                </w:p>
              </w:tc>
            </w:tr>
          </w:tbl>
          <w:p w14:paraId="67A08983" w14:textId="77777777" w:rsidR="00403DD2" w:rsidRDefault="00403DD2">
            <w:pPr>
              <w:rPr>
                <w:ins w:id="4388" w:author="Denis Belousov" w:date="2022-07-12T10:19:00Z"/>
                <w:rFonts w:eastAsia="Times New Roman"/>
              </w:rPr>
            </w:pPr>
          </w:p>
        </w:tc>
      </w:tr>
      <w:tr w:rsidR="00403DD2" w14:paraId="7722FC0A" w14:textId="77777777" w:rsidTr="00FF6A5F">
        <w:trPr>
          <w:ins w:id="4389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A95097" w14:textId="77777777" w:rsidR="00403DD2" w:rsidRDefault="00000000">
            <w:pPr>
              <w:rPr>
                <w:ins w:id="4390" w:author="Denis Belousov" w:date="2022-07-12T10:19:00Z"/>
                <w:rFonts w:eastAsia="Times New Roman"/>
              </w:rPr>
            </w:pPr>
            <w:ins w:id="4391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8595A3" w14:textId="77777777" w:rsidR="00403DD2" w:rsidRDefault="00000000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ins w:id="4392" w:author="Denis Belousov" w:date="2022-07-12T10:19:00Z"/>
                <w:rFonts w:eastAsia="Times New Roman"/>
              </w:rPr>
            </w:pPr>
            <w:ins w:id="4393" w:author="Denis Belousov" w:date="2022-07-12T10:19:00Z">
              <w:r>
                <w:rPr>
                  <w:rFonts w:eastAsia="Times New Roman"/>
                </w:rPr>
                <w:t>Перейти на сайт  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"https://qa.neapro.site/)" \o "smart-link" </w:instrText>
              </w:r>
            </w:ins>
            <w:r>
              <w:rPr>
                <w:rFonts w:eastAsia="Times New Roman"/>
              </w:rPr>
            </w:r>
            <w:ins w:id="439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https://qa.neapro.site/)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07CA4D75" w14:textId="77777777" w:rsidR="00403DD2" w:rsidRDefault="00000000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ins w:id="4395" w:author="Denis Belousov" w:date="2022-07-12T10:19:00Z"/>
                <w:rFonts w:eastAsia="Times New Roman"/>
              </w:rPr>
            </w:pPr>
            <w:ins w:id="4396" w:author="Denis Belousov" w:date="2022-07-12T10:19:00Z">
              <w:r>
                <w:rPr>
                  <w:rFonts w:eastAsia="Times New Roman"/>
                </w:rPr>
                <w:t>Перейти на форму входа</w:t>
              </w:r>
            </w:ins>
          </w:p>
          <w:p w14:paraId="770A40AA" w14:textId="77777777" w:rsidR="00403DD2" w:rsidRDefault="00000000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ins w:id="4397" w:author="Denis Belousov" w:date="2022-07-12T10:19:00Z"/>
                <w:rFonts w:eastAsia="Times New Roman"/>
              </w:rPr>
            </w:pPr>
            <w:ins w:id="4398" w:author="Denis Belousov" w:date="2022-07-12T10:19:00Z">
              <w:r>
                <w:rPr>
                  <w:rFonts w:eastAsia="Times New Roman"/>
                </w:rPr>
                <w:t>Нажать на кнопку "Регистрация"</w:t>
              </w:r>
            </w:ins>
          </w:p>
          <w:p w14:paraId="5F5FBEAE" w14:textId="77777777" w:rsidR="00403DD2" w:rsidRDefault="00000000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ins w:id="4399" w:author="Denis Belousov" w:date="2022-07-12T10:19:00Z"/>
                <w:rFonts w:eastAsia="Times New Roman"/>
              </w:rPr>
            </w:pPr>
            <w:ins w:id="4400" w:author="Denis Belousov" w:date="2022-07-12T10:19:00Z">
              <w:r>
                <w:rPr>
                  <w:rFonts w:eastAsia="Times New Roman"/>
                </w:rPr>
                <w:t>Проверить наличие полей и кнопок на форме "Регистрация".</w:t>
              </w:r>
            </w:ins>
          </w:p>
        </w:tc>
      </w:tr>
      <w:tr w:rsidR="00403DD2" w14:paraId="73407AED" w14:textId="77777777" w:rsidTr="00FF6A5F">
        <w:trPr>
          <w:ins w:id="4401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2BFBE1" w14:textId="77777777" w:rsidR="00403DD2" w:rsidRDefault="00000000">
            <w:pPr>
              <w:rPr>
                <w:ins w:id="4402" w:author="Denis Belousov" w:date="2022-07-12T10:19:00Z"/>
                <w:rFonts w:eastAsia="Times New Roman"/>
              </w:rPr>
            </w:pPr>
            <w:ins w:id="4403" w:author="Denis Belousov" w:date="2022-07-12T10:19:00Z">
              <w:r>
                <w:rPr>
                  <w:rFonts w:eastAsia="Times New Roman"/>
                  <w:b/>
                  <w:bCs/>
                </w:rPr>
                <w:t>Actual result: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6A9E1B" w14:textId="77777777" w:rsidR="00403DD2" w:rsidRDefault="00000000">
            <w:pPr>
              <w:pStyle w:val="a5"/>
              <w:rPr>
                <w:ins w:id="4404" w:author="Denis Belousov" w:date="2022-07-12T10:19:00Z"/>
              </w:rPr>
            </w:pPr>
            <w:ins w:id="4405" w:author="Denis Belousov" w:date="2022-07-12T10:19:00Z">
              <w:r>
                <w:t>Отсутствует форма регистрации. Отсутствует кнопка “Регистрации” на форме. Нельзя проверить отправку запроса</w:t>
              </w:r>
            </w:ins>
          </w:p>
        </w:tc>
      </w:tr>
      <w:tr w:rsidR="00FF6A5F" w14:paraId="7103C970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B8BF8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98410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0|i000a7: </w:t>
            </w:r>
          </w:p>
        </w:tc>
      </w:tr>
    </w:tbl>
    <w:p w14:paraId="3953BF5B" w14:textId="77777777" w:rsidR="00403DD2" w:rsidRDefault="00403DD2">
      <w:pPr>
        <w:rPr>
          <w:ins w:id="4406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4407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4408">
          <w:tblGrid>
            <w:gridCol w:w="1370"/>
            <w:gridCol w:w="7986"/>
          </w:tblGrid>
        </w:tblGridChange>
      </w:tblGrid>
      <w:tr w:rsidR="00403DD2" w14:paraId="3F08039C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4409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5CE0CEAA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  <w:tcPrChange w:id="4410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376529F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17F3C75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  <w:tblGridChange w:id="4411">
          <w:tblGrid>
            <w:gridCol w:w="1868"/>
            <w:gridCol w:w="1"/>
            <w:gridCol w:w="7470"/>
            <w:gridCol w:w="9"/>
          </w:tblGrid>
        </w:tblGridChange>
      </w:tblGrid>
      <w:tr w:rsidR="00403DD2" w14:paraId="798D222E" w14:textId="7777777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6C0875" w14:textId="7CF06FB6" w:rsidR="00403DD2" w:rsidRDefault="00000000" w:rsidP="00B72D32">
            <w:pPr>
              <w:pStyle w:val="a5"/>
              <w:rPr>
                <w:rFonts w:eastAsia="Times New Roman"/>
              </w:rPr>
              <w:pPrChange w:id="4412" w:author="Denis Belousov" w:date="2022-07-12T10:19:00Z">
                <w:pPr>
                  <w:pStyle w:val="a5"/>
                </w:pPr>
              </w:pPrChange>
            </w:pPr>
            <w:r>
              <w:t>Отсутствует форма регистрации. Отсутствует кнопка “Регистрации” на форме. Нельзя проверить отправку запроса</w:t>
            </w:r>
            <w:del w:id="4413" w:author="Denis Belousov" w:date="2022-07-12T10:19:00Z">
              <w:r w:rsidR="00773BD4">
                <w:delText>.</w:delText>
              </w:r>
            </w:del>
            <w:ins w:id="4414" w:author="Denis Belousov" w:date="2022-07-12T10:19:00Z">
              <w:r>
                <w:t xml:space="preserve"> </w:t>
              </w:r>
            </w:ins>
          </w:p>
        </w:tc>
      </w:tr>
      <w:tr w:rsidR="00403DD2" w14:paraId="68614E8A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415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416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417" w:author="Denis Belousov" w:date="2022-07-12T10:19:00Z">
              <w:tcPr>
                <w:tcW w:w="4991" w:type="pct"/>
                <w:gridSpan w:val="4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6CA4261" w14:textId="5810C5D1" w:rsidR="00403DD2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[BR-41] </w:t>
            </w:r>
            <w:del w:id="4418" w:author="Denis Belousov" w:date="2022-07-12T10:19:00Z">
              <w:r>
                <w:fldChar w:fldCharType="begin"/>
              </w:r>
              <w:r>
                <w:delInstrText>HYPERLINK "https://denkbr.atlassian.net/browse/BR-41"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4419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420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"https://denkbr.atlassian.net/browse/BR-41" </w:instrText>
              </w:r>
            </w:ins>
            <w:r>
              <w:rPr>
                <w:rFonts w:eastAsia="Times New Roman"/>
              </w:rPr>
            </w:r>
            <w:ins w:id="4421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FE. Личный кабинет. Не верное название ЛК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04/Jul/22  Updated: </w:t>
            </w:r>
            <w:del w:id="4422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05</w:delText>
              </w:r>
            </w:del>
            <w:ins w:id="4423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1872E5BB" w14:textId="77777777">
        <w:tblPrEx>
          <w:tblCellSpacing w:w="0" w:type="nil"/>
          <w:shd w:val="clear" w:color="auto" w:fill="FFFFFF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0EF30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8E26C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70327B53" w14:textId="77777777">
        <w:tblPrEx>
          <w:tblCellSpacing w:w="0" w:type="nil"/>
          <w:shd w:val="clear" w:color="auto" w:fill="FFFFFF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E4026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3C666E" w14:textId="1681D259" w:rsidR="00403DD2" w:rsidRDefault="00000000">
            <w:pPr>
              <w:rPr>
                <w:rFonts w:eastAsia="Times New Roman"/>
              </w:rPr>
            </w:pPr>
            <w:del w:id="4424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425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426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4427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4EB2B646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428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429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430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BB2188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431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A64237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3ECA07C4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432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433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434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9076DE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435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D10F66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1468FEF2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436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437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438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798BA2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439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92A3CB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B094D0D" w14:textId="77777777" w:rsidR="00403DD2" w:rsidRDefault="00403DD2">
      <w:pPr>
        <w:rPr>
          <w:ins w:id="4440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20"/>
        <w:gridCol w:w="1573"/>
        <w:gridCol w:w="776"/>
        <w:gridCol w:w="4869"/>
        <w:gridCol w:w="26"/>
      </w:tblGrid>
      <w:tr w:rsidR="00FF6A5F" w14:paraId="6773DA07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DDBBF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81078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0B08E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627D7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FF6A5F" w14:paraId="28FF0F23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0274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703F89" w14:textId="48AA375D" w:rsidR="00403DD2" w:rsidRDefault="00000000">
            <w:pPr>
              <w:rPr>
                <w:rFonts w:eastAsia="Times New Roman"/>
              </w:rPr>
            </w:pPr>
            <w:del w:id="4441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442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443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44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425C1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29DDE" w14:textId="6D804741" w:rsidR="00403DD2" w:rsidRDefault="00000000">
            <w:pPr>
              <w:rPr>
                <w:rFonts w:eastAsia="Times New Roman"/>
              </w:rPr>
            </w:pPr>
            <w:del w:id="4445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446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447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448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5CB65F22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F4821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30688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27D72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756BD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6F5955BE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6C814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A775A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240236F5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3B3E5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D3E4E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0704B2E0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032D3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E9A8F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60BB3308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4F015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F3F2E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7CADBAB6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A197F2" w14:textId="2BD39AF2" w:rsidR="00403DD2" w:rsidRDefault="00773BD4">
            <w:pPr>
              <w:rPr>
                <w:rFonts w:eastAsia="Times New Roman"/>
              </w:rPr>
            </w:pPr>
            <w:del w:id="4449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4450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4ED0D1" w14:textId="6FEC0ABB" w:rsidR="00403DD2" w:rsidRDefault="00AF77B5" w:rsidP="00403DD2">
            <w:pPr>
              <w:pStyle w:val="a5"/>
              <w:pPrChange w:id="4451" w:author="Denis Belousov" w:date="2022-07-12T10:19:00Z">
                <w:pPr/>
              </w:pPrChange>
            </w:pPr>
            <w:del w:id="4452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4D649973" wp14:editId="275FB1D0">
                    <wp:extent cx="3793106" cy="2286000"/>
                    <wp:effectExtent l="0" t="0" r="0" b="0"/>
                    <wp:docPr id="83" name="Рисунок 8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3" name="Рисунок 83"/>
                            <pic:cNvPicPr/>
                          </pic:nvPicPr>
                          <pic:blipFill>
                            <a:blip r:embed="rId2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793106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ins w:id="4453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4DF6084C" w14:textId="77777777">
        <w:trPr>
          <w:gridAfter w:val="1"/>
          <w:wAfter w:w="396" w:type="dxa"/>
          <w:del w:id="4454" w:author="Denis Belousov" w:date="2022-07-12T10:19:00Z"/>
        </w:trPr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3534A8" w14:textId="77777777" w:rsidR="003A2F39" w:rsidRDefault="00773BD4">
            <w:pPr>
              <w:rPr>
                <w:del w:id="4455" w:author="Denis Belousov" w:date="2022-07-12T10:19:00Z"/>
                <w:rFonts w:eastAsia="Times New Roman"/>
              </w:rPr>
            </w:pPr>
            <w:del w:id="4456" w:author="Denis Belousov" w:date="2022-07-12T10:19:00Z">
              <w:r>
                <w:rPr>
                  <w:rFonts w:eastAsia="Times New Roman"/>
                  <w:b/>
                  <w:bCs/>
                </w:rPr>
                <w:delText>Steps:</w:delText>
              </w:r>
            </w:del>
          </w:p>
        </w:tc>
        <w:tc>
          <w:tcPr>
            <w:tcW w:w="399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31DE6F" w14:textId="77777777" w:rsidR="003A2F39" w:rsidRDefault="00773B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del w:id="4457" w:author="Denis Belousov" w:date="2022-07-12T10:19:00Z"/>
                <w:rFonts w:eastAsia="Times New Roman"/>
              </w:rPr>
            </w:pPr>
            <w:del w:id="4458" w:author="Denis Belousov" w:date="2022-07-12T10:19:00Z">
              <w:r>
                <w:rPr>
                  <w:rFonts w:eastAsia="Times New Roman"/>
                </w:rPr>
                <w:delText>Ввести валидный логин</w:delText>
              </w:r>
            </w:del>
          </w:p>
          <w:p w14:paraId="1D2F1427" w14:textId="77777777" w:rsidR="003A2F39" w:rsidRDefault="00773B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del w:id="4459" w:author="Denis Belousov" w:date="2022-07-12T10:19:00Z"/>
                <w:rFonts w:eastAsia="Times New Roman"/>
              </w:rPr>
            </w:pPr>
            <w:del w:id="4460" w:author="Denis Belousov" w:date="2022-07-12T10:19:00Z">
              <w:r>
                <w:rPr>
                  <w:rFonts w:eastAsia="Times New Roman"/>
                </w:rPr>
                <w:delText>Ввести валидный пароль</w:delText>
              </w:r>
            </w:del>
          </w:p>
          <w:p w14:paraId="3224EF1D" w14:textId="77777777" w:rsidR="003A2F39" w:rsidRDefault="00773BD4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del w:id="4461" w:author="Denis Belousov" w:date="2022-07-12T10:19:00Z"/>
                <w:rFonts w:eastAsia="Times New Roman"/>
              </w:rPr>
            </w:pPr>
            <w:del w:id="4462" w:author="Denis Belousov" w:date="2022-07-12T10:19:00Z">
              <w:r>
                <w:rPr>
                  <w:rFonts w:eastAsia="Times New Roman"/>
                </w:rPr>
                <w:delText>Войти в Личный кабинет слушателя</w:delText>
              </w:r>
            </w:del>
          </w:p>
        </w:tc>
      </w:tr>
    </w:tbl>
    <w:p w14:paraId="2FE0E1B0" w14:textId="77777777" w:rsidR="00403DD2" w:rsidRDefault="00403DD2">
      <w:pPr>
        <w:rPr>
          <w:ins w:id="4463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2E6AAE8D" w14:textId="77777777" w:rsidTr="00FF6A5F">
        <w:trPr>
          <w:ins w:id="4464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EE34B" w14:textId="77777777" w:rsidR="00403DD2" w:rsidRDefault="00000000">
            <w:pPr>
              <w:rPr>
                <w:ins w:id="4465" w:author="Denis Belousov" w:date="2022-07-12T10:19:00Z"/>
                <w:rFonts w:eastAsia="Times New Roman"/>
              </w:rPr>
            </w:pPr>
            <w:ins w:id="4466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A2A397" w14:textId="25E028D3" w:rsidR="00403DD2" w:rsidRDefault="00FF6A5F">
            <w:pPr>
              <w:rPr>
                <w:ins w:id="4467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AF9D3" wp14:editId="259EDEF5">
                  <wp:extent cx="3793106" cy="2286000"/>
                  <wp:effectExtent l="0" t="0" r="0" b="0"/>
                  <wp:docPr id="128" name="Рисунок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3106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DD2" w14:paraId="5E654CAB" w14:textId="77777777" w:rsidTr="00FF6A5F">
        <w:trPr>
          <w:ins w:id="4468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B710C4" w14:textId="77777777" w:rsidR="00403DD2" w:rsidRDefault="00000000">
            <w:pPr>
              <w:rPr>
                <w:ins w:id="4469" w:author="Denis Belousov" w:date="2022-07-12T10:19:00Z"/>
                <w:rFonts w:eastAsia="Times New Roman"/>
              </w:rPr>
            </w:pPr>
            <w:ins w:id="4470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0B1C3A" w14:textId="77777777" w:rsidR="00403DD2" w:rsidRDefault="0000000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ins w:id="4471" w:author="Denis Belousov" w:date="2022-07-12T10:19:00Z"/>
                <w:rFonts w:eastAsia="Times New Roman"/>
              </w:rPr>
            </w:pPr>
            <w:ins w:id="4472" w:author="Denis Belousov" w:date="2022-07-12T10:19:00Z">
              <w:r>
                <w:rPr>
                  <w:rFonts w:eastAsia="Times New Roman"/>
                </w:rPr>
                <w:t>Перейти на сайт 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"https://qa.neapro.site/" \o "smart-link" </w:instrText>
              </w:r>
            </w:ins>
            <w:r>
              <w:rPr>
                <w:rFonts w:eastAsia="Times New Roman"/>
              </w:rPr>
            </w:r>
            <w:ins w:id="4473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>)</w:t>
              </w:r>
            </w:ins>
          </w:p>
          <w:p w14:paraId="5C469B8F" w14:textId="77777777" w:rsidR="00403DD2" w:rsidRDefault="0000000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ins w:id="4474" w:author="Denis Belousov" w:date="2022-07-12T10:19:00Z"/>
                <w:rFonts w:eastAsia="Times New Roman"/>
              </w:rPr>
            </w:pPr>
            <w:ins w:id="4475" w:author="Denis Belousov" w:date="2022-07-12T10:19:00Z">
              <w:r>
                <w:rPr>
                  <w:rFonts w:eastAsia="Times New Roman"/>
                </w:rPr>
                <w:t>Ввести валидный логин</w:t>
              </w:r>
            </w:ins>
          </w:p>
          <w:p w14:paraId="1BCAA986" w14:textId="77777777" w:rsidR="00403DD2" w:rsidRDefault="0000000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ins w:id="4476" w:author="Denis Belousov" w:date="2022-07-12T10:19:00Z"/>
                <w:rFonts w:eastAsia="Times New Roman"/>
              </w:rPr>
            </w:pPr>
            <w:ins w:id="4477" w:author="Denis Belousov" w:date="2022-07-12T10:19:00Z">
              <w:r>
                <w:rPr>
                  <w:rFonts w:eastAsia="Times New Roman"/>
                </w:rPr>
                <w:t>Ввести валидный пароль</w:t>
              </w:r>
            </w:ins>
          </w:p>
          <w:p w14:paraId="48D64BBA" w14:textId="77777777" w:rsidR="00403DD2" w:rsidRDefault="0000000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ins w:id="4478" w:author="Denis Belousov" w:date="2022-07-12T10:19:00Z"/>
                <w:rFonts w:eastAsia="Times New Roman"/>
              </w:rPr>
            </w:pPr>
            <w:ins w:id="4479" w:author="Denis Belousov" w:date="2022-07-12T10:19:00Z">
              <w:r>
                <w:rPr>
                  <w:rFonts w:eastAsia="Times New Roman"/>
                </w:rPr>
                <w:t>Войти в Личный кабинет слушателя</w:t>
              </w:r>
            </w:ins>
          </w:p>
          <w:p w14:paraId="6023F470" w14:textId="77777777" w:rsidR="00403DD2" w:rsidRDefault="0000000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ins w:id="4480" w:author="Denis Belousov" w:date="2022-07-12T10:19:00Z"/>
                <w:rFonts w:eastAsia="Times New Roman"/>
              </w:rPr>
            </w:pPr>
            <w:ins w:id="4481" w:author="Denis Belousov" w:date="2022-07-12T10:19:00Z">
              <w:r>
                <w:rPr>
                  <w:rFonts w:eastAsia="Times New Roman"/>
                </w:rPr>
                <w:t>Убедиться что название соответствует ТЗ</w:t>
              </w:r>
            </w:ins>
          </w:p>
        </w:tc>
      </w:tr>
      <w:tr w:rsidR="00FF6A5F" w14:paraId="50F7C4F0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B301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B182E7" w14:textId="77777777" w:rsidR="00403DD2" w:rsidRDefault="00000000">
            <w:pPr>
              <w:pStyle w:val="a5"/>
            </w:pPr>
            <w:r>
              <w:t>Название “Личный кабинет”</w:t>
            </w:r>
          </w:p>
        </w:tc>
      </w:tr>
      <w:tr w:rsidR="00FF6A5F" w14:paraId="5519784C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4B100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33C3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0|i000af: </w:t>
            </w:r>
          </w:p>
        </w:tc>
      </w:tr>
    </w:tbl>
    <w:p w14:paraId="4D28DA8B" w14:textId="77777777" w:rsidR="00403DD2" w:rsidRDefault="00403DD2">
      <w:pPr>
        <w:rPr>
          <w:ins w:id="4482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4483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4484">
          <w:tblGrid>
            <w:gridCol w:w="1370"/>
            <w:gridCol w:w="7986"/>
          </w:tblGrid>
        </w:tblGridChange>
      </w:tblGrid>
      <w:tr w:rsidR="00403DD2" w14:paraId="70C98CA2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4485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3354E5A8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  <w:tcPrChange w:id="4486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5AFB2BB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F250BAC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4B1B655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3DCA2F" w14:textId="77777777" w:rsidR="00403DD2" w:rsidRDefault="00000000">
            <w:pPr>
              <w:pStyle w:val="a5"/>
              <w:rPr>
                <w:ins w:id="4487" w:author="Denis Belousov" w:date="2022-07-12T10:19:00Z"/>
              </w:rPr>
            </w:pPr>
            <w:r>
              <w:t>Название “Личный кабинет” не соответствует ТЗ - должно быть “Личный кабинет слушателя”</w:t>
            </w:r>
          </w:p>
          <w:p w14:paraId="1C823AED" w14:textId="77777777" w:rsidR="00403DD2" w:rsidRDefault="00403DD2" w:rsidP="00403DD2">
            <w:pPr>
              <w:rPr>
                <w:rFonts w:eastAsia="Times New Roman"/>
              </w:rPr>
              <w:pPrChange w:id="4488" w:author="Denis Belousov" w:date="2022-07-12T10:19:00Z">
                <w:pPr>
                  <w:pStyle w:val="a5"/>
                </w:pPr>
              </w:pPrChange>
            </w:pPr>
          </w:p>
        </w:tc>
      </w:tr>
    </w:tbl>
    <w:p w14:paraId="750CCE17" w14:textId="1FE9421D" w:rsidR="00403DD2" w:rsidRDefault="00403DD2">
      <w:pPr>
        <w:rPr>
          <w:ins w:id="4489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4B2DA29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1BEB2" w14:textId="335FCA1C" w:rsidR="00403DD2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[BR-42] </w:t>
            </w:r>
            <w:del w:id="4490" w:author="Denis Belousov" w:date="2022-07-12T10:19:00Z">
              <w:r>
                <w:fldChar w:fldCharType="begin"/>
              </w:r>
              <w:r>
                <w:delInstrText>HYPERLINK "https://denkbr.atlassian.net/browse/BR-42"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4491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492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"https://denkbr.atlassian.net/browse/BR-42" </w:instrText>
              </w:r>
            </w:ins>
            <w:r>
              <w:rPr>
                <w:rFonts w:eastAsia="Times New Roman"/>
              </w:rPr>
            </w:r>
            <w:ins w:id="4493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BE. Загрузка паспорта. Не выйти из ЛК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05/Jul/22  Updated: </w:t>
            </w:r>
            <w:del w:id="4494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05</w:delText>
              </w:r>
            </w:del>
            <w:ins w:id="4495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403DD2" w14:paraId="67A601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C3FC8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BBE0A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403DD2" w14:paraId="362984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9CB94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7C8C92" w14:textId="7CD956EE" w:rsidR="00403DD2" w:rsidRDefault="00000000">
            <w:pPr>
              <w:rPr>
                <w:rFonts w:eastAsia="Times New Roman"/>
              </w:rPr>
            </w:pPr>
            <w:del w:id="4496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497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498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4499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1515F38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C2479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4221C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382FADC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2B888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20CB9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2EA3B62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9CB0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5DFC4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9902D97" w14:textId="77777777" w:rsidR="00403DD2" w:rsidRDefault="00403DD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2802"/>
        <w:gridCol w:w="1868"/>
        <w:gridCol w:w="2802"/>
      </w:tblGrid>
      <w:tr w:rsidR="00403DD2" w14:paraId="02896D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31ECE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8F9E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728E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68B23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Highest </w:t>
            </w:r>
          </w:p>
        </w:tc>
      </w:tr>
      <w:tr w:rsidR="00403DD2" w14:paraId="0A37BE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27795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678888" w14:textId="4D6A8A60" w:rsidR="00403DD2" w:rsidRDefault="00000000">
            <w:pPr>
              <w:rPr>
                <w:rFonts w:eastAsia="Times New Roman"/>
              </w:rPr>
            </w:pPr>
            <w:del w:id="4500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501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502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503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ED862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412BBD" w14:textId="020E6F2A" w:rsidR="00403DD2" w:rsidRDefault="00773BD4">
            <w:pPr>
              <w:rPr>
                <w:rFonts w:eastAsia="Times New Roman"/>
              </w:rPr>
            </w:pPr>
            <w:del w:id="4504" w:author="Denis Belousov" w:date="2022-07-12T10:19:00Z">
              <w:r>
                <w:rPr>
                  <w:rFonts w:eastAsia="Times New Roman"/>
                </w:rPr>
                <w:delText xml:space="preserve">Unassigned </w:delText>
              </w:r>
            </w:del>
            <w:ins w:id="4505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506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098CEC6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9E152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9E82F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2F2A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F2ED7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403DD2" w14:paraId="00A526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564D7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E789F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7B63E8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C0A91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23FB1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403DD2" w14:paraId="751C875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E63B8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86F2C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403DD2" w14:paraId="4155E23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2218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4C0B2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403DD2" w14:paraId="3CEC4A82" w14:textId="77777777">
        <w:trPr>
          <w:ins w:id="4507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D33CA8" w14:textId="77777777" w:rsidR="00403DD2" w:rsidRDefault="00000000">
            <w:pPr>
              <w:rPr>
                <w:ins w:id="4508" w:author="Denis Belousov" w:date="2022-07-12T10:19:00Z"/>
                <w:rFonts w:eastAsia="Times New Roman"/>
              </w:rPr>
            </w:pPr>
            <w:ins w:id="4509" w:author="Denis Belousov" w:date="2022-07-12T10:19:00Z">
              <w:r>
                <w:rPr>
                  <w:rFonts w:eastAsia="Times New Roman"/>
                  <w:b/>
                  <w:bCs/>
                </w:rPr>
                <w:t>Environment: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CABE1E" w14:textId="77777777" w:rsidR="00403DD2" w:rsidRDefault="00000000">
            <w:pPr>
              <w:pStyle w:val="a5"/>
              <w:rPr>
                <w:ins w:id="4510" w:author="Denis Belousov" w:date="2022-07-12T10:19:00Z"/>
              </w:rPr>
            </w:pPr>
            <w:ins w:id="4511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</w:tbl>
    <w:p w14:paraId="4FF32D40" w14:textId="77777777" w:rsidR="00403DD2" w:rsidRDefault="00403DD2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FF6A5F" w14:paraId="67E88C5E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1BC9C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Attachments: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19268C" w14:textId="3E4A9B58" w:rsidR="00403DD2" w:rsidRDefault="00AF77B5">
            <w:pPr>
              <w:rPr>
                <w:rFonts w:eastAsia="Times New Roman"/>
              </w:rPr>
            </w:pPr>
            <w:del w:id="4512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5B47713C" wp14:editId="5ECFECBA">
                    <wp:extent cx="4031203" cy="2286000"/>
                    <wp:effectExtent l="0" t="0" r="7620" b="0"/>
                    <wp:docPr id="85" name="Рисунок 8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5" name="Рисунок 85"/>
                            <pic:cNvPicPr/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031203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r w:rsidR="00FF6A5F">
              <w:rPr>
                <w:rFonts w:eastAsia="Times New Roman"/>
                <w:noProof/>
              </w:rPr>
              <w:drawing>
                <wp:inline distT="0" distB="0" distL="0" distR="0" wp14:anchorId="4F365A15" wp14:editId="732AACAB">
                  <wp:extent cx="4031203" cy="2286000"/>
                  <wp:effectExtent l="0" t="0" r="7620" b="0"/>
                  <wp:docPr id="129" name="Рисунок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1203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ins w:id="4513" w:author="Denis Belousov" w:date="2022-07-12T10:19:00Z">
              <w:r>
                <w:rPr>
                  <w:rFonts w:eastAsia="Times New Roman"/>
                </w:rPr>
                <w:t xml:space="preserve"> </w:t>
              </w:r>
            </w:ins>
          </w:p>
        </w:tc>
      </w:tr>
      <w:tr w:rsidR="00FF6A5F" w14:paraId="3A93ADB3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5DE53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Steps: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302F00" w14:textId="77777777" w:rsidR="00403DD2" w:rsidRDefault="00000000" w:rsidP="00403DD2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  <w:pPrChange w:id="4514" w:author="Denis Belousov" w:date="2022-07-12T10:19:00Z">
                <w:pPr>
                  <w:numPr>
                    <w:numId w:val="33"/>
                  </w:numPr>
                  <w:tabs>
                    <w:tab w:val="num" w:pos="720"/>
                  </w:tabs>
                  <w:spacing w:before="100" w:beforeAutospacing="1" w:after="100" w:afterAutospacing="1"/>
                  <w:ind w:left="720" w:hanging="360"/>
                </w:pPr>
              </w:pPrChange>
            </w:pPr>
            <w:r>
              <w:rPr>
                <w:rFonts w:eastAsia="Times New Roman"/>
              </w:rPr>
              <w:t>Ввести валидный логин</w:t>
            </w:r>
          </w:p>
          <w:p w14:paraId="4387E4AC" w14:textId="77777777" w:rsidR="00403DD2" w:rsidRDefault="00000000" w:rsidP="00403DD2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  <w:pPrChange w:id="4515" w:author="Denis Belousov" w:date="2022-07-12T10:19:00Z">
                <w:pPr>
                  <w:numPr>
                    <w:numId w:val="33"/>
                  </w:numPr>
                  <w:tabs>
                    <w:tab w:val="num" w:pos="720"/>
                  </w:tabs>
                  <w:spacing w:before="100" w:beforeAutospacing="1" w:after="100" w:afterAutospacing="1"/>
                  <w:ind w:left="720" w:hanging="360"/>
                </w:pPr>
              </w:pPrChange>
            </w:pPr>
            <w:r>
              <w:rPr>
                <w:rFonts w:eastAsia="Times New Roman"/>
              </w:rPr>
              <w:t>Ввести валидный пароль</w:t>
            </w:r>
          </w:p>
          <w:p w14:paraId="4F5C73E0" w14:textId="77777777" w:rsidR="00403DD2" w:rsidRDefault="00000000" w:rsidP="00403DD2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  <w:pPrChange w:id="4516" w:author="Denis Belousov" w:date="2022-07-12T10:19:00Z">
                <w:pPr>
                  <w:numPr>
                    <w:numId w:val="33"/>
                  </w:numPr>
                  <w:tabs>
                    <w:tab w:val="num" w:pos="720"/>
                  </w:tabs>
                  <w:spacing w:before="100" w:beforeAutospacing="1" w:after="100" w:afterAutospacing="1"/>
                  <w:ind w:left="720" w:hanging="360"/>
                </w:pPr>
              </w:pPrChange>
            </w:pPr>
            <w:r>
              <w:rPr>
                <w:rFonts w:eastAsia="Times New Roman"/>
              </w:rPr>
              <w:t>Войти в Личный кабинет слушателя</w:t>
            </w:r>
          </w:p>
          <w:p w14:paraId="28D6269A" w14:textId="77777777" w:rsidR="00403DD2" w:rsidRDefault="00000000" w:rsidP="00403DD2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</w:rPr>
              <w:pPrChange w:id="4517" w:author="Denis Belousov" w:date="2022-07-12T10:19:00Z">
                <w:pPr>
                  <w:numPr>
                    <w:numId w:val="33"/>
                  </w:numPr>
                  <w:tabs>
                    <w:tab w:val="num" w:pos="720"/>
                  </w:tabs>
                  <w:spacing w:before="100" w:beforeAutospacing="1" w:after="100" w:afterAutospacing="1"/>
                  <w:ind w:left="720" w:hanging="360"/>
                </w:pPr>
              </w:pPrChange>
            </w:pPr>
            <w:r>
              <w:rPr>
                <w:rFonts w:eastAsia="Times New Roman"/>
              </w:rPr>
              <w:t>Навести курсор на левое меню для вызова кнопки/ссылки “Выход”</w:t>
            </w:r>
          </w:p>
        </w:tc>
      </w:tr>
      <w:tr w:rsidR="00FF6A5F" w14:paraId="2C650868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7B780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B79F3E" w14:textId="77777777" w:rsidR="00403DD2" w:rsidRDefault="00000000">
            <w:pPr>
              <w:pStyle w:val="a5"/>
            </w:pPr>
            <w:r>
              <w:t>Левое меню заблокировано. Выход пользователя невозможен, Нажатие кнопок браузера “Назад”/”Вперед” не даёт результата. Пользователь не может совершать никаких действий кроме перехода к добавлению паспорта.</w:t>
            </w:r>
          </w:p>
        </w:tc>
      </w:tr>
      <w:tr w:rsidR="00FF6A5F" w14:paraId="450391D6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00536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8D47A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0|i000an: </w:t>
            </w:r>
          </w:p>
        </w:tc>
      </w:tr>
    </w:tbl>
    <w:p w14:paraId="34FE9E5A" w14:textId="77777777" w:rsidR="00403DD2" w:rsidRDefault="00403DD2">
      <w:pPr>
        <w:rPr>
          <w:ins w:id="4518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4519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4520">
          <w:tblGrid>
            <w:gridCol w:w="1370"/>
            <w:gridCol w:w="7986"/>
          </w:tblGrid>
        </w:tblGridChange>
      </w:tblGrid>
      <w:tr w:rsidR="00403DD2" w14:paraId="031DBE21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4521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270DB3D8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  <w:tcPrChange w:id="4522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53B9347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7139AC2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2"/>
        <w:gridCol w:w="505"/>
        <w:gridCol w:w="33"/>
        <w:gridCol w:w="2605"/>
        <w:gridCol w:w="1744"/>
        <w:gridCol w:w="2584"/>
        <w:gridCol w:w="16"/>
        <w:tblGridChange w:id="4523">
          <w:tblGrid>
            <w:gridCol w:w="1852"/>
            <w:gridCol w:w="17"/>
            <w:gridCol w:w="488"/>
            <w:gridCol w:w="33"/>
            <w:gridCol w:w="2605"/>
            <w:gridCol w:w="1744"/>
            <w:gridCol w:w="2584"/>
            <w:gridCol w:w="16"/>
            <w:gridCol w:w="9"/>
          </w:tblGrid>
        </w:tblGridChange>
      </w:tblGrid>
      <w:tr w:rsidR="00403DD2" w14:paraId="02922802" w14:textId="77777777">
        <w:trPr>
          <w:tblCellSpacing w:w="0" w:type="dxa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24C2BF" w14:textId="77777777" w:rsidR="00403DD2" w:rsidRDefault="00000000">
            <w:pPr>
              <w:pStyle w:val="a5"/>
              <w:rPr>
                <w:ins w:id="4524" w:author="Denis Belousov" w:date="2022-07-12T10:19:00Z"/>
              </w:rPr>
            </w:pPr>
            <w:r>
              <w:t>Нет возможности разлогиниться при добавлении паспорта</w:t>
            </w:r>
          </w:p>
          <w:p w14:paraId="3B4FE1B1" w14:textId="77777777" w:rsidR="00403DD2" w:rsidRDefault="00403DD2" w:rsidP="00403DD2">
            <w:pPr>
              <w:rPr>
                <w:rFonts w:eastAsia="Times New Roman"/>
              </w:rPr>
              <w:pPrChange w:id="4525" w:author="Denis Belousov" w:date="2022-07-12T10:19:00Z">
                <w:pPr>
                  <w:pStyle w:val="a5"/>
                </w:pPr>
              </w:pPrChange>
            </w:pPr>
          </w:p>
        </w:tc>
      </w:tr>
      <w:tr w:rsidR="00403DD2" w14:paraId="5E6409E3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526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527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528" w:author="Denis Belousov" w:date="2022-07-12T10:19:00Z">
              <w:tcPr>
                <w:tcW w:w="4991" w:type="pct"/>
                <w:gridSpan w:val="9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CB171B6" w14:textId="338337FF" w:rsidR="00403DD2" w:rsidRDefault="00000000">
            <w:pPr>
              <w:pStyle w:val="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[BR-43] </w:t>
            </w:r>
            <w:del w:id="4529" w:author="Denis Belousov" w:date="2022-07-12T10:19:00Z">
              <w:r>
                <w:fldChar w:fldCharType="begin"/>
              </w:r>
              <w:r>
                <w:delInstrText>HYPERLINK "https://denkbr.atlassian.net/browse/BR-43"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4530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531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"https://denkbr.atlassian.net/browse/BR-43" </w:instrText>
              </w:r>
            </w:ins>
            <w:r>
              <w:rPr>
                <w:rFonts w:eastAsia="Times New Roman"/>
              </w:rPr>
            </w:r>
            <w:ins w:id="453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FE. Личный кабинет. Опечатка на странице прикрепления паспорта.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05/Jul/22  Updated: </w:t>
            </w:r>
            <w:del w:id="4533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05</w:delText>
              </w:r>
            </w:del>
            <w:ins w:id="4534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73ADE57D" w14:textId="77777777" w:rsidTr="00B72D32">
        <w:tblPrEx>
          <w:tblCellSpacing w:w="0" w:type="nil"/>
          <w:shd w:val="clear" w:color="auto" w:fill="FFFFFF"/>
        </w:tblPrEx>
        <w:tc>
          <w:tcPr>
            <w:tcW w:w="9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DC413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4" w:type="pct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BE256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5D7F13D4" w14:textId="77777777" w:rsidTr="00B72D32">
        <w:tblPrEx>
          <w:tblCellSpacing w:w="0" w:type="nil"/>
          <w:shd w:val="clear" w:color="auto" w:fill="FFFFFF"/>
        </w:tblPrEx>
        <w:tc>
          <w:tcPr>
            <w:tcW w:w="9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49DD0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4" w:type="pct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B12FAF" w14:textId="4C07F9F1" w:rsidR="00403DD2" w:rsidRDefault="00000000">
            <w:pPr>
              <w:rPr>
                <w:rFonts w:eastAsia="Times New Roman"/>
              </w:rPr>
            </w:pPr>
            <w:del w:id="4535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536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537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4538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6F1C1975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539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540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541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F28A24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542" w:author="Denis Belousov" w:date="2022-07-12T10:19:00Z">
              <w:tcPr>
                <w:tcW w:w="0" w:type="auto"/>
                <w:gridSpan w:val="7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4E5633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50B8127E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543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544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545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4098D9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546" w:author="Denis Belousov" w:date="2022-07-12T10:19:00Z">
              <w:tcPr>
                <w:tcW w:w="0" w:type="auto"/>
                <w:gridSpan w:val="7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D89F63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2237B0B0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547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548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549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0AA5C8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550" w:author="Denis Belousov" w:date="2022-07-12T10:19:00Z">
              <w:tcPr>
                <w:tcW w:w="0" w:type="auto"/>
                <w:gridSpan w:val="7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2AD022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197F922C" w14:textId="77777777" w:rsidTr="00B72D32">
        <w:tblPrEx>
          <w:tblCellSpacing w:w="0" w:type="nil"/>
          <w:shd w:val="clear" w:color="auto" w:fill="FFFFFF"/>
        </w:tblPrEx>
        <w:tc>
          <w:tcPr>
            <w:tcW w:w="127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BABDC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0FACB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13D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A008D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FF6A5F" w14:paraId="17A2F87F" w14:textId="77777777" w:rsidTr="00B72D32">
        <w:tblPrEx>
          <w:tblCellSpacing w:w="0" w:type="nil"/>
          <w:shd w:val="clear" w:color="auto" w:fill="FFFFFF"/>
        </w:tblPrEx>
        <w:tc>
          <w:tcPr>
            <w:tcW w:w="127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75DB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72934F" w14:textId="4B2BD5FA" w:rsidR="00403DD2" w:rsidRDefault="00000000">
            <w:pPr>
              <w:rPr>
                <w:rFonts w:eastAsia="Times New Roman"/>
              </w:rPr>
            </w:pPr>
            <w:del w:id="4551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552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553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55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9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8A447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9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728D48" w14:textId="7702CB03" w:rsidR="00403DD2" w:rsidRDefault="00773BD4">
            <w:pPr>
              <w:rPr>
                <w:rFonts w:eastAsia="Times New Roman"/>
              </w:rPr>
            </w:pPr>
            <w:del w:id="4555" w:author="Denis Belousov" w:date="2022-07-12T10:19:00Z">
              <w:r>
                <w:rPr>
                  <w:rFonts w:eastAsia="Times New Roman"/>
                </w:rPr>
                <w:delText xml:space="preserve">Unassigned </w:delText>
              </w:r>
            </w:del>
            <w:ins w:id="4556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557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259B6A7C" w14:textId="77777777" w:rsidTr="00B72D32">
        <w:tblPrEx>
          <w:tblCellSpacing w:w="0" w:type="nil"/>
          <w:shd w:val="clear" w:color="auto" w:fill="FFFFFF"/>
        </w:tblPrEx>
        <w:tc>
          <w:tcPr>
            <w:tcW w:w="127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23E4F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9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14E1B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93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2392C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394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C2B4B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72552ABD" w14:textId="77777777" w:rsidTr="00B72D32">
        <w:tblPrEx>
          <w:tblCellSpacing w:w="0" w:type="nil"/>
          <w:shd w:val="clear" w:color="auto" w:fill="FFFFFF"/>
        </w:tblPrEx>
        <w:tc>
          <w:tcPr>
            <w:tcW w:w="127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50CBA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A17D6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671F56B2" w14:textId="77777777" w:rsidTr="00B72D32">
        <w:tblPrEx>
          <w:tblCellSpacing w:w="0" w:type="nil"/>
          <w:shd w:val="clear" w:color="auto" w:fill="FFFFFF"/>
        </w:tblPrEx>
        <w:tc>
          <w:tcPr>
            <w:tcW w:w="127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558FC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3722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793CD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44962355" w14:textId="77777777" w:rsidTr="00B72D32">
        <w:tblPrEx>
          <w:tblCellSpacing w:w="0" w:type="nil"/>
          <w:shd w:val="clear" w:color="auto" w:fill="FFFFFF"/>
        </w:tblPrEx>
        <w:tc>
          <w:tcPr>
            <w:tcW w:w="127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4DE80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3722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CADD3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77AF7E15" w14:textId="77777777" w:rsidTr="00B72D32">
        <w:tblPrEx>
          <w:tblCellSpacing w:w="0" w:type="nil"/>
          <w:shd w:val="clear" w:color="auto" w:fill="FFFFFF"/>
        </w:tblPrEx>
        <w:tc>
          <w:tcPr>
            <w:tcW w:w="127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D65A3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3722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5067E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009D8D99" w14:textId="77777777" w:rsidTr="00B72D32">
        <w:tblPrEx>
          <w:tblCellSpacing w:w="0" w:type="nil"/>
          <w:shd w:val="clear" w:color="auto" w:fill="FFFFFF"/>
        </w:tblPrEx>
        <w:tc>
          <w:tcPr>
            <w:tcW w:w="127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84D20F" w14:textId="41332B19" w:rsidR="00403DD2" w:rsidRDefault="00773BD4">
            <w:pPr>
              <w:rPr>
                <w:rFonts w:eastAsia="Times New Roman"/>
              </w:rPr>
            </w:pPr>
            <w:del w:id="4558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4559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7B489D" w14:textId="63094568" w:rsidR="00403DD2" w:rsidRDefault="00AF77B5" w:rsidP="00403DD2">
            <w:pPr>
              <w:pStyle w:val="a5"/>
              <w:pPrChange w:id="4560" w:author="Denis Belousov" w:date="2022-07-12T10:19:00Z">
                <w:pPr/>
              </w:pPrChange>
            </w:pPr>
            <w:del w:id="4561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75B89320" wp14:editId="44F1257D">
                    <wp:extent cx="4541416" cy="2286000"/>
                    <wp:effectExtent l="0" t="0" r="0" b="0"/>
                    <wp:docPr id="43" name="Рисунок 4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6" name="Рисунок 86"/>
                            <pic:cNvPicPr/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541416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773BD4">
                <w:rPr>
                  <w:rFonts w:eastAsia="Times New Roman"/>
                </w:rPr>
                <w:delText xml:space="preserve">    </w:delText>
              </w:r>
            </w:del>
            <w:ins w:id="4562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0723243F" w14:textId="77777777" w:rsidTr="00B72D32">
        <w:tblPrEx>
          <w:tblCellSpacing w:w="0" w:type="nil"/>
          <w:shd w:val="clear" w:color="auto" w:fill="FFFFFF"/>
        </w:tblPrEx>
        <w:trPr>
          <w:gridAfter w:val="1"/>
          <w:del w:id="4563" w:author="Denis Belousov" w:date="2022-07-12T10:19:00Z"/>
        </w:trPr>
        <w:tc>
          <w:tcPr>
            <w:tcW w:w="1265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3817C8" w14:textId="77777777" w:rsidR="003A2F39" w:rsidRDefault="00773BD4">
            <w:pPr>
              <w:rPr>
                <w:del w:id="4564" w:author="Denis Belousov" w:date="2022-07-12T10:19:00Z"/>
                <w:rFonts w:eastAsia="Times New Roman"/>
              </w:rPr>
            </w:pPr>
            <w:del w:id="4565" w:author="Denis Belousov" w:date="2022-07-12T10:19:00Z">
              <w:r>
                <w:rPr>
                  <w:rFonts w:eastAsia="Times New Roman"/>
                  <w:b/>
                  <w:bCs/>
                </w:rPr>
                <w:delText>Steps:</w:delText>
              </w:r>
            </w:del>
          </w:p>
        </w:tc>
        <w:tc>
          <w:tcPr>
            <w:tcW w:w="3726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F538A8" w14:textId="77777777" w:rsidR="003A2F39" w:rsidRDefault="00773B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del w:id="4566" w:author="Denis Belousov" w:date="2022-07-12T10:19:00Z"/>
                <w:rFonts w:eastAsia="Times New Roman"/>
              </w:rPr>
            </w:pPr>
            <w:del w:id="4567" w:author="Denis Belousov" w:date="2022-07-12T10:19:00Z">
              <w:r>
                <w:rPr>
                  <w:rFonts w:eastAsia="Times New Roman"/>
                </w:rPr>
                <w:delText xml:space="preserve">Перейти на сайт ( </w:delText>
              </w:r>
              <w:r>
                <w:fldChar w:fldCharType="begin"/>
              </w:r>
              <w:r>
                <w:delInstrText>HYPERLINK "https://qa.neapro.site/"</w:delInstrText>
              </w:r>
              <w:r>
                <w:fldChar w:fldCharType="separate"/>
              </w:r>
            </w:del>
            <w:r w:rsidR="00000000">
              <w:rPr>
                <w:b/>
                <w:bCs/>
              </w:rPr>
              <w:t>Ошибка! Недопустимый объект гиперссылки.</w:t>
            </w:r>
            <w:del w:id="456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delText xml:space="preserve"> )</w:delText>
              </w:r>
            </w:del>
          </w:p>
          <w:p w14:paraId="168B7F8B" w14:textId="77777777" w:rsidR="003A2F39" w:rsidRDefault="00773B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del w:id="4569" w:author="Denis Belousov" w:date="2022-07-12T10:19:00Z"/>
                <w:rFonts w:eastAsia="Times New Roman"/>
              </w:rPr>
            </w:pPr>
            <w:del w:id="4570" w:author="Denis Belousov" w:date="2022-07-12T10:19:00Z">
              <w:r>
                <w:rPr>
                  <w:rFonts w:eastAsia="Times New Roman"/>
                </w:rPr>
                <w:delText>Ввести валидный логин</w:delText>
              </w:r>
            </w:del>
          </w:p>
          <w:p w14:paraId="00A8AA60" w14:textId="77777777" w:rsidR="003A2F39" w:rsidRDefault="00773B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del w:id="4571" w:author="Denis Belousov" w:date="2022-07-12T10:19:00Z"/>
                <w:rFonts w:eastAsia="Times New Roman"/>
              </w:rPr>
            </w:pPr>
            <w:del w:id="4572" w:author="Denis Belousov" w:date="2022-07-12T10:19:00Z">
              <w:r>
                <w:rPr>
                  <w:rFonts w:eastAsia="Times New Roman"/>
                </w:rPr>
                <w:delText>Ввести валидный пароль</w:delText>
              </w:r>
            </w:del>
          </w:p>
          <w:p w14:paraId="619CE529" w14:textId="77777777" w:rsidR="003A2F39" w:rsidRDefault="00773B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del w:id="4573" w:author="Denis Belousov" w:date="2022-07-12T10:19:00Z"/>
                <w:rFonts w:eastAsia="Times New Roman"/>
              </w:rPr>
            </w:pPr>
            <w:del w:id="4574" w:author="Denis Belousov" w:date="2022-07-12T10:19:00Z">
              <w:r>
                <w:rPr>
                  <w:rFonts w:eastAsia="Times New Roman"/>
                </w:rPr>
                <w:delText>Войти в Личный кабинет слушателя</w:delText>
              </w:r>
            </w:del>
          </w:p>
          <w:p w14:paraId="5B105041" w14:textId="77777777" w:rsidR="003A2F39" w:rsidRDefault="00773B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del w:id="4575" w:author="Denis Belousov" w:date="2022-07-12T10:19:00Z"/>
                <w:rFonts w:eastAsia="Times New Roman"/>
              </w:rPr>
            </w:pPr>
            <w:del w:id="4576" w:author="Denis Belousov" w:date="2022-07-12T10:19:00Z">
              <w:r>
                <w:rPr>
                  <w:rFonts w:eastAsia="Times New Roman"/>
                </w:rPr>
                <w:delText>Перейти к загрузке паспорта</w:delText>
              </w:r>
            </w:del>
          </w:p>
          <w:p w14:paraId="1BE3A44F" w14:textId="77777777" w:rsidR="003A2F39" w:rsidRDefault="00773BD4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del w:id="4577" w:author="Denis Belousov" w:date="2022-07-12T10:19:00Z"/>
                <w:rFonts w:eastAsia="Times New Roman"/>
              </w:rPr>
            </w:pPr>
            <w:del w:id="4578" w:author="Denis Belousov" w:date="2022-07-12T10:19:00Z">
              <w:r>
                <w:rPr>
                  <w:rFonts w:eastAsia="Times New Roman"/>
                </w:rPr>
                <w:delText>Проверить описание на странице (</w:delText>
              </w:r>
              <w:r>
                <w:fldChar w:fldCharType="begin"/>
              </w:r>
              <w:r>
                <w:delInstrText>HYPERLINK "https://qa.neapro.site/cabinet/documents" \o "smart-link"</w:delInstrText>
              </w:r>
              <w:r>
                <w:fldChar w:fldCharType="separate"/>
              </w:r>
            </w:del>
            <w:r w:rsidR="00000000">
              <w:rPr>
                <w:b/>
                <w:bCs/>
              </w:rPr>
              <w:t>Ошибка! Недопустимый объект гиперссылки.</w:t>
            </w:r>
            <w:del w:id="4579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delText xml:space="preserve"> )</w:delText>
              </w:r>
            </w:del>
          </w:p>
        </w:tc>
      </w:tr>
    </w:tbl>
    <w:p w14:paraId="374DE2E6" w14:textId="77777777" w:rsidR="00403DD2" w:rsidRDefault="00403DD2">
      <w:pPr>
        <w:rPr>
          <w:ins w:id="4580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362"/>
        <w:gridCol w:w="507"/>
        <w:gridCol w:w="7479"/>
        <w:tblGridChange w:id="4581">
          <w:tblGrid>
            <w:gridCol w:w="8"/>
            <w:gridCol w:w="1362"/>
            <w:gridCol w:w="507"/>
            <w:gridCol w:w="7479"/>
          </w:tblGrid>
        </w:tblGridChange>
      </w:tblGrid>
      <w:tr w:rsidR="00403DD2" w14:paraId="324FFA09" w14:textId="77777777" w:rsidTr="00B72D32">
        <w:trPr>
          <w:gridBefore w:val="1"/>
          <w:wBefore w:w="4" w:type="pct"/>
          <w:ins w:id="4582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673DD" w14:textId="77777777" w:rsidR="00403DD2" w:rsidRDefault="00000000">
            <w:pPr>
              <w:rPr>
                <w:ins w:id="4583" w:author="Denis Belousov" w:date="2022-07-12T10:19:00Z"/>
                <w:rFonts w:eastAsia="Times New Roman"/>
              </w:rPr>
            </w:pPr>
            <w:ins w:id="4584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97B038" w14:textId="2A64452A" w:rsidR="00403DD2" w:rsidRDefault="00FF6A5F">
            <w:pPr>
              <w:rPr>
                <w:ins w:id="4585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BE2875" wp14:editId="1123064B">
                  <wp:extent cx="4541416" cy="2286000"/>
                  <wp:effectExtent l="0" t="0" r="0" b="0"/>
                  <wp:docPr id="130" name="Рисунок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416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DD2" w14:paraId="3C35B4B2" w14:textId="77777777" w:rsidTr="00B72D32">
        <w:trPr>
          <w:gridBefore w:val="1"/>
          <w:wBefore w:w="4" w:type="pct"/>
          <w:ins w:id="4586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37ECC2" w14:textId="77777777" w:rsidR="00403DD2" w:rsidRDefault="00000000">
            <w:pPr>
              <w:rPr>
                <w:ins w:id="4587" w:author="Denis Belousov" w:date="2022-07-12T10:19:00Z"/>
                <w:rFonts w:eastAsia="Times New Roman"/>
              </w:rPr>
            </w:pPr>
            <w:ins w:id="4588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829EE1" w14:textId="77777777" w:rsidR="00403DD2" w:rsidRDefault="0000000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ins w:id="4589" w:author="Denis Belousov" w:date="2022-07-12T10:19:00Z"/>
                <w:rFonts w:eastAsia="Times New Roman"/>
              </w:rPr>
            </w:pPr>
            <w:ins w:id="4590" w:author="Denis Belousov" w:date="2022-07-12T10:19:00Z">
              <w:r>
                <w:rPr>
                  <w:rFonts w:eastAsia="Times New Roman"/>
                </w:rPr>
                <w:t xml:space="preserve">Перейти на сайт ( 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"https://qa.neapro.site/" </w:instrText>
              </w:r>
            </w:ins>
            <w:r>
              <w:rPr>
                <w:rFonts w:eastAsia="Times New Roman"/>
              </w:rPr>
            </w:r>
            <w:ins w:id="4591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 xml:space="preserve"> )</w:t>
              </w:r>
            </w:ins>
          </w:p>
          <w:p w14:paraId="4315CD65" w14:textId="77777777" w:rsidR="00403DD2" w:rsidRDefault="0000000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ins w:id="4592" w:author="Denis Belousov" w:date="2022-07-12T10:19:00Z"/>
                <w:rFonts w:eastAsia="Times New Roman"/>
              </w:rPr>
            </w:pPr>
            <w:ins w:id="4593" w:author="Denis Belousov" w:date="2022-07-12T10:19:00Z">
              <w:r>
                <w:rPr>
                  <w:rFonts w:eastAsia="Times New Roman"/>
                </w:rPr>
                <w:t>Ввести валидный логин</w:t>
              </w:r>
            </w:ins>
          </w:p>
          <w:p w14:paraId="36756340" w14:textId="77777777" w:rsidR="00403DD2" w:rsidRDefault="0000000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ins w:id="4594" w:author="Denis Belousov" w:date="2022-07-12T10:19:00Z"/>
                <w:rFonts w:eastAsia="Times New Roman"/>
              </w:rPr>
            </w:pPr>
            <w:ins w:id="4595" w:author="Denis Belousov" w:date="2022-07-12T10:19:00Z">
              <w:r>
                <w:rPr>
                  <w:rFonts w:eastAsia="Times New Roman"/>
                </w:rPr>
                <w:t>Ввести валидный пароль</w:t>
              </w:r>
            </w:ins>
          </w:p>
          <w:p w14:paraId="506D53A2" w14:textId="77777777" w:rsidR="00403DD2" w:rsidRDefault="0000000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ins w:id="4596" w:author="Denis Belousov" w:date="2022-07-12T10:19:00Z"/>
                <w:rFonts w:eastAsia="Times New Roman"/>
              </w:rPr>
            </w:pPr>
            <w:ins w:id="4597" w:author="Denis Belousov" w:date="2022-07-12T10:19:00Z">
              <w:r>
                <w:rPr>
                  <w:rFonts w:eastAsia="Times New Roman"/>
                </w:rPr>
                <w:t>Войти в Личный кабинет слушателя</w:t>
              </w:r>
            </w:ins>
          </w:p>
          <w:p w14:paraId="0D2E4F56" w14:textId="77777777" w:rsidR="00403DD2" w:rsidRDefault="0000000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ins w:id="4598" w:author="Denis Belousov" w:date="2022-07-12T10:19:00Z"/>
                <w:rFonts w:eastAsia="Times New Roman"/>
              </w:rPr>
            </w:pPr>
            <w:ins w:id="4599" w:author="Denis Belousov" w:date="2022-07-12T10:19:00Z">
              <w:r>
                <w:rPr>
                  <w:rFonts w:eastAsia="Times New Roman"/>
                </w:rPr>
                <w:t>Перейти к загрузке паспорта</w:t>
              </w:r>
            </w:ins>
          </w:p>
          <w:p w14:paraId="44A655C8" w14:textId="77777777" w:rsidR="00403DD2" w:rsidRDefault="0000000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ins w:id="4600" w:author="Denis Belousov" w:date="2022-07-12T10:19:00Z"/>
                <w:rFonts w:eastAsia="Times New Roman"/>
              </w:rPr>
            </w:pPr>
            <w:ins w:id="4601" w:author="Denis Belousov" w:date="2022-07-12T10:19:00Z">
              <w:r>
                <w:rPr>
                  <w:rFonts w:eastAsia="Times New Roman"/>
                </w:rPr>
                <w:t>Проверить описание на странице (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"https://qa.neapro.site/cabinet/documents" \o "smart-link" </w:instrText>
              </w:r>
            </w:ins>
            <w:r>
              <w:rPr>
                <w:rFonts w:eastAsia="Times New Roman"/>
              </w:rPr>
            </w:r>
            <w:ins w:id="4602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https://qa.neapro.site/cabinet/documents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 xml:space="preserve"> )</w:t>
              </w:r>
            </w:ins>
          </w:p>
        </w:tc>
      </w:tr>
      <w:tr w:rsidR="00FF6A5F" w14:paraId="11E6F867" w14:textId="77777777" w:rsidTr="00B72D32">
        <w:trPr>
          <w:gridBefore w:val="1"/>
          <w:wBefore w:w="4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61DEB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AADCD8" w14:textId="77777777" w:rsidR="00403DD2" w:rsidRDefault="00000000">
            <w:pPr>
              <w:pStyle w:val="a5"/>
            </w:pPr>
            <w:r>
              <w:t>Пожалуйста, впишите в пустые поля свои паспортные данные и прикрепите фото или скан первого разворота паспорта (с фото) кликнув на кнопку “Прикрепить”.Будьте внимательны при заполнении, для нас это очень важноКогда будете готовы – нажмите кнопку “Подтвердить”</w:t>
            </w:r>
          </w:p>
        </w:tc>
      </w:tr>
      <w:tr w:rsidR="00FF6A5F" w14:paraId="587C1252" w14:textId="77777777" w:rsidTr="00B72D32">
        <w:trPr>
          <w:gridBefore w:val="1"/>
          <w:wBefore w:w="4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4482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0FDF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0|i000av: </w:t>
            </w:r>
          </w:p>
        </w:tc>
      </w:tr>
      <w:tr w:rsidR="00403DD2" w14:paraId="22B8B3F3" w14:textId="77777777" w:rsidTr="00B72D32">
        <w:tblPrEx>
          <w:tblW w:w="5009" w:type="pct"/>
          <w:jc w:val="center"/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  <w:tblPrExChange w:id="4603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731" w:type="pct"/>
            <w:gridSpan w:val="2"/>
            <w:shd w:val="clear" w:color="auto" w:fill="BBBBBB"/>
            <w:noWrap/>
            <w:vAlign w:val="center"/>
            <w:hideMark/>
            <w:tcPrChange w:id="4604" w:author="Denis Belousov" w:date="2022-07-12T10:19:00Z">
              <w:tcPr>
                <w:tcW w:w="731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319F6EF8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  <w:tcPrChange w:id="4605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4C70E97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22DC3C95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  <w:tblGridChange w:id="4606">
          <w:tblGrid>
            <w:gridCol w:w="1868"/>
            <w:gridCol w:w="1"/>
            <w:gridCol w:w="7470"/>
            <w:gridCol w:w="9"/>
          </w:tblGrid>
        </w:tblGridChange>
      </w:tblGrid>
      <w:tr w:rsidR="00403DD2" w14:paraId="710F5BEC" w14:textId="7777777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8466EA3" w14:textId="31E56B14" w:rsidR="00403DD2" w:rsidRDefault="00000000" w:rsidP="00B72D32">
            <w:pPr>
              <w:pStyle w:val="a5"/>
              <w:rPr>
                <w:rFonts w:eastAsia="Times New Roman"/>
              </w:rPr>
              <w:pPrChange w:id="4607" w:author="Denis Belousov" w:date="2022-07-12T10:19:00Z">
                <w:pPr>
                  <w:pStyle w:val="a5"/>
                </w:pPr>
              </w:pPrChange>
            </w:pPr>
            <w:r>
              <w:t>На странице прикрепления паспорта опечатка, пропущена точка.</w:t>
            </w:r>
            <w:r>
              <w:br/>
              <w:t>В описании на странице допущена ошибка в названии кнопки - должно быть “Отправить”</w:t>
            </w:r>
          </w:p>
        </w:tc>
      </w:tr>
      <w:tr w:rsidR="00403DD2" w14:paraId="0F8018CF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608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609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610" w:author="Denis Belousov" w:date="2022-07-12T10:19:00Z">
              <w:tcPr>
                <w:tcW w:w="4991" w:type="pct"/>
                <w:gridSpan w:val="4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9342E6B" w14:textId="77777777" w:rsidR="00B72D32" w:rsidRDefault="00000000" w:rsidP="00B72D32">
            <w:pPr>
              <w:pStyle w:val="3"/>
              <w:spacing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[BR-44] </w:t>
            </w:r>
            <w:del w:id="4611" w:author="Denis Belousov" w:date="2022-07-12T10:19:00Z">
              <w:r>
                <w:fldChar w:fldCharType="begin"/>
              </w:r>
              <w:r>
                <w:delInstrText>HYPERLINK "https://denkbr.atlassian.net/browse/BR-44"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4612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613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"https://denkbr.atlassian.net/browse/BR-44" </w:instrText>
              </w:r>
            </w:ins>
            <w:r>
              <w:rPr>
                <w:rFonts w:eastAsia="Times New Roman"/>
              </w:rPr>
            </w:r>
            <w:ins w:id="461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FE. Страница ввода данных ЛК. Пустое поле "Серия"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</w:p>
          <w:p w14:paraId="3C8D303B" w14:textId="03D122E4" w:rsidR="00403DD2" w:rsidRDefault="00000000" w:rsidP="00B72D32">
            <w:pPr>
              <w:pStyle w:val="3"/>
              <w:spacing w:before="120" w:before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05/Jul/22  Updated: </w:t>
            </w:r>
            <w:del w:id="4615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05</w:delText>
              </w:r>
            </w:del>
            <w:ins w:id="4616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7DAF2B0D" w14:textId="77777777">
        <w:tblPrEx>
          <w:tblCellSpacing w:w="0" w:type="nil"/>
          <w:shd w:val="clear" w:color="auto" w:fill="FFFFFF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447AB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249D3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079A165F" w14:textId="77777777">
        <w:tblPrEx>
          <w:tblCellSpacing w:w="0" w:type="nil"/>
          <w:shd w:val="clear" w:color="auto" w:fill="FFFFFF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13922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DAA288" w14:textId="5B5EE091" w:rsidR="00403DD2" w:rsidRDefault="00000000">
            <w:pPr>
              <w:rPr>
                <w:rFonts w:eastAsia="Times New Roman"/>
              </w:rPr>
            </w:pPr>
            <w:del w:id="4617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61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619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4620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052E90E0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621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622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623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D59019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624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A9FF2B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0F148DB8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625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626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627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6789EA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628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C6BCFE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5ACE1791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629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630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631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28D7E6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632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2937C00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2F6B05C5" w14:textId="77777777" w:rsidR="00403DD2" w:rsidRDefault="00403DD2">
      <w:pPr>
        <w:rPr>
          <w:ins w:id="4633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20"/>
        <w:gridCol w:w="1573"/>
        <w:gridCol w:w="776"/>
        <w:gridCol w:w="4869"/>
        <w:gridCol w:w="26"/>
      </w:tblGrid>
      <w:tr w:rsidR="00FF6A5F" w14:paraId="199C416C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C9263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CBE90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B8156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19D20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FF6A5F" w14:paraId="5DCC16E0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869A0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CF2D65" w14:textId="2D12C7A3" w:rsidR="00403DD2" w:rsidRDefault="00000000">
            <w:pPr>
              <w:rPr>
                <w:rFonts w:eastAsia="Times New Roman"/>
              </w:rPr>
            </w:pPr>
            <w:del w:id="4634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635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636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637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0D606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37E154" w14:textId="144F089C" w:rsidR="00403DD2" w:rsidRDefault="00000000">
            <w:pPr>
              <w:rPr>
                <w:rFonts w:eastAsia="Times New Roman"/>
              </w:rPr>
            </w:pPr>
            <w:del w:id="4638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639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640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641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29FAC836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96748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01412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2C399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AB702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252A741B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DF881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740D2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4AE85007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B4F3D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FB7C9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2A598A20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52F0D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EE345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44B9DE68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14B5C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8EA76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59929A88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962582" w14:textId="5966139C" w:rsidR="00403DD2" w:rsidRDefault="00773BD4">
            <w:pPr>
              <w:rPr>
                <w:rFonts w:eastAsia="Times New Roman"/>
              </w:rPr>
            </w:pPr>
            <w:del w:id="4642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4643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29AB05" w14:textId="3C0B38F7" w:rsidR="00403DD2" w:rsidRDefault="00AF77B5" w:rsidP="00403DD2">
            <w:pPr>
              <w:pStyle w:val="a5"/>
              <w:pPrChange w:id="4644" w:author="Denis Belousov" w:date="2022-07-12T10:19:00Z">
                <w:pPr/>
              </w:pPrChange>
            </w:pPr>
            <w:del w:id="4645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159527C9" wp14:editId="16240B82">
                    <wp:extent cx="3729601" cy="2286000"/>
                    <wp:effectExtent l="0" t="0" r="4445" b="0"/>
                    <wp:docPr id="87" name="Рисунок 8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7" name="Рисунок 87"/>
                            <pic:cNvPicPr/>
                          </pic:nvPicPr>
                          <pic:blipFill>
                            <a:blip r:embed="rId2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729601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ins w:id="4646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0D340CDD" w14:textId="77777777">
        <w:trPr>
          <w:gridAfter w:val="1"/>
          <w:wAfter w:w="338" w:type="dxa"/>
          <w:del w:id="4647" w:author="Denis Belousov" w:date="2022-07-12T10:19:00Z"/>
        </w:trPr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DA4A9F" w14:textId="77777777" w:rsidR="003A2F39" w:rsidRDefault="00773BD4">
            <w:pPr>
              <w:rPr>
                <w:del w:id="4648" w:author="Denis Belousov" w:date="2022-07-12T10:19:00Z"/>
                <w:rFonts w:eastAsia="Times New Roman"/>
              </w:rPr>
            </w:pPr>
            <w:del w:id="4649" w:author="Denis Belousov" w:date="2022-07-12T10:19:00Z">
              <w:r>
                <w:rPr>
                  <w:rFonts w:eastAsia="Times New Roman"/>
                  <w:b/>
                  <w:bCs/>
                </w:rPr>
                <w:delText>Steps:</w:delText>
              </w:r>
            </w:del>
          </w:p>
        </w:tc>
        <w:tc>
          <w:tcPr>
            <w:tcW w:w="399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6DB224" w14:textId="77777777" w:rsidR="003A2F39" w:rsidRDefault="00773B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del w:id="4650" w:author="Denis Belousov" w:date="2022-07-12T10:19:00Z"/>
                <w:rFonts w:eastAsia="Times New Roman"/>
              </w:rPr>
            </w:pPr>
            <w:del w:id="4651" w:author="Denis Belousov" w:date="2022-07-12T10:19:00Z">
              <w:r>
                <w:rPr>
                  <w:rFonts w:eastAsia="Times New Roman"/>
                </w:rPr>
                <w:delText xml:space="preserve">Перейти на сайт ( </w:delText>
              </w:r>
              <w:r>
                <w:fldChar w:fldCharType="begin"/>
              </w:r>
              <w:r>
                <w:delInstrText>HYPERLINK "https://qa.neapro.site/" \o "smart-link"</w:delInstrText>
              </w:r>
              <w:r>
                <w:fldChar w:fldCharType="separate"/>
              </w:r>
            </w:del>
            <w:r w:rsidR="00000000">
              <w:rPr>
                <w:b/>
                <w:bCs/>
              </w:rPr>
              <w:t>Ошибка! Недопустимый объект гиперссылки.</w:t>
            </w:r>
            <w:del w:id="4652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delText xml:space="preserve"> )</w:delText>
              </w:r>
            </w:del>
          </w:p>
          <w:p w14:paraId="2F57FD00" w14:textId="77777777" w:rsidR="003A2F39" w:rsidRDefault="00773B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del w:id="4653" w:author="Denis Belousov" w:date="2022-07-12T10:19:00Z"/>
                <w:rFonts w:eastAsia="Times New Roman"/>
              </w:rPr>
            </w:pPr>
            <w:del w:id="4654" w:author="Denis Belousov" w:date="2022-07-12T10:19:00Z">
              <w:r>
                <w:rPr>
                  <w:rFonts w:eastAsia="Times New Roman"/>
                </w:rPr>
                <w:delText>Ввести валидный логин</w:delText>
              </w:r>
            </w:del>
          </w:p>
          <w:p w14:paraId="5D91AE75" w14:textId="77777777" w:rsidR="003A2F39" w:rsidRDefault="00773B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del w:id="4655" w:author="Denis Belousov" w:date="2022-07-12T10:19:00Z"/>
                <w:rFonts w:eastAsia="Times New Roman"/>
              </w:rPr>
            </w:pPr>
            <w:del w:id="4656" w:author="Denis Belousov" w:date="2022-07-12T10:19:00Z">
              <w:r>
                <w:rPr>
                  <w:rFonts w:eastAsia="Times New Roman"/>
                </w:rPr>
                <w:delText>Ввести валидный пароль</w:delText>
              </w:r>
            </w:del>
          </w:p>
          <w:p w14:paraId="38DEA6F4" w14:textId="77777777" w:rsidR="003A2F39" w:rsidRDefault="00773B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del w:id="4657" w:author="Denis Belousov" w:date="2022-07-12T10:19:00Z"/>
                <w:rFonts w:eastAsia="Times New Roman"/>
              </w:rPr>
            </w:pPr>
            <w:del w:id="4658" w:author="Denis Belousov" w:date="2022-07-12T10:19:00Z">
              <w:r>
                <w:rPr>
                  <w:rFonts w:eastAsia="Times New Roman"/>
                </w:rPr>
                <w:delText>Войти в Личный кабинет слушателя</w:delText>
              </w:r>
            </w:del>
          </w:p>
          <w:p w14:paraId="50B7C06C" w14:textId="77777777" w:rsidR="003A2F39" w:rsidRDefault="00773B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del w:id="4659" w:author="Denis Belousov" w:date="2022-07-12T10:19:00Z"/>
                <w:rFonts w:eastAsia="Times New Roman"/>
              </w:rPr>
            </w:pPr>
            <w:del w:id="4660" w:author="Denis Belousov" w:date="2022-07-12T10:19:00Z">
              <w:r>
                <w:rPr>
                  <w:rFonts w:eastAsia="Times New Roman"/>
                </w:rPr>
                <w:delText>Перейти к загрузке паспорта</w:delText>
              </w:r>
            </w:del>
          </w:p>
          <w:p w14:paraId="345DCAA6" w14:textId="77777777" w:rsidR="003A2F39" w:rsidRDefault="00773BD4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del w:id="4661" w:author="Denis Belousov" w:date="2022-07-12T10:19:00Z"/>
                <w:rFonts w:eastAsia="Times New Roman"/>
              </w:rPr>
            </w:pPr>
            <w:del w:id="4662" w:author="Denis Belousov" w:date="2022-07-12T10:19:00Z">
              <w:r>
                <w:rPr>
                  <w:rFonts w:eastAsia="Times New Roman"/>
                </w:rPr>
                <w:delText>Оставить поле "Серия" пустым</w:delText>
              </w:r>
            </w:del>
          </w:p>
        </w:tc>
      </w:tr>
    </w:tbl>
    <w:p w14:paraId="683F4AB1" w14:textId="77777777" w:rsidR="00403DD2" w:rsidRDefault="00403DD2">
      <w:pPr>
        <w:rPr>
          <w:ins w:id="4663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3EA5E087" w14:textId="77777777" w:rsidTr="00FF6A5F">
        <w:trPr>
          <w:ins w:id="4664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21571E" w14:textId="77777777" w:rsidR="00403DD2" w:rsidRDefault="00000000">
            <w:pPr>
              <w:rPr>
                <w:ins w:id="4665" w:author="Denis Belousov" w:date="2022-07-12T10:19:00Z"/>
                <w:rFonts w:eastAsia="Times New Roman"/>
              </w:rPr>
            </w:pPr>
            <w:ins w:id="4666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180C8B" w14:textId="482257BC" w:rsidR="00403DD2" w:rsidRDefault="00FF6A5F">
            <w:pPr>
              <w:rPr>
                <w:ins w:id="4667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CACE6" wp14:editId="77D1D914">
                  <wp:extent cx="3729601" cy="2286000"/>
                  <wp:effectExtent l="0" t="0" r="4445" b="0"/>
                  <wp:docPr id="131" name="Рисунок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601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DD2" w14:paraId="1CFF343B" w14:textId="77777777" w:rsidTr="00FF6A5F">
        <w:trPr>
          <w:ins w:id="4668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A35F13" w14:textId="77777777" w:rsidR="00403DD2" w:rsidRDefault="00000000">
            <w:pPr>
              <w:rPr>
                <w:ins w:id="4669" w:author="Denis Belousov" w:date="2022-07-12T10:19:00Z"/>
                <w:rFonts w:eastAsia="Times New Roman"/>
              </w:rPr>
            </w:pPr>
            <w:ins w:id="4670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835969" w14:textId="77777777" w:rsidR="00403DD2" w:rsidRDefault="00000000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ins w:id="4671" w:author="Denis Belousov" w:date="2022-07-12T10:19:00Z"/>
                <w:rFonts w:eastAsia="Times New Roman"/>
              </w:rPr>
            </w:pPr>
            <w:ins w:id="4672" w:author="Denis Belousov" w:date="2022-07-12T10:19:00Z">
              <w:r>
                <w:rPr>
                  <w:rFonts w:eastAsia="Times New Roman"/>
                </w:rPr>
                <w:t xml:space="preserve">Перейти на сайт ( 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"https://qa.neapro.site/" \o "smart-link" </w:instrText>
              </w:r>
            </w:ins>
            <w:r>
              <w:rPr>
                <w:rFonts w:eastAsia="Times New Roman"/>
              </w:rPr>
            </w:r>
            <w:ins w:id="4673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 xml:space="preserve"> )</w:t>
              </w:r>
            </w:ins>
          </w:p>
          <w:p w14:paraId="2409CE37" w14:textId="77777777" w:rsidR="00403DD2" w:rsidRDefault="00000000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ins w:id="4674" w:author="Denis Belousov" w:date="2022-07-12T10:19:00Z"/>
                <w:rFonts w:eastAsia="Times New Roman"/>
              </w:rPr>
            </w:pPr>
            <w:ins w:id="4675" w:author="Denis Belousov" w:date="2022-07-12T10:19:00Z">
              <w:r>
                <w:rPr>
                  <w:rFonts w:eastAsia="Times New Roman"/>
                </w:rPr>
                <w:t>Ввести валидный логин</w:t>
              </w:r>
            </w:ins>
          </w:p>
          <w:p w14:paraId="2738C8E2" w14:textId="77777777" w:rsidR="00403DD2" w:rsidRDefault="00000000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ins w:id="4676" w:author="Denis Belousov" w:date="2022-07-12T10:19:00Z"/>
                <w:rFonts w:eastAsia="Times New Roman"/>
              </w:rPr>
            </w:pPr>
            <w:ins w:id="4677" w:author="Denis Belousov" w:date="2022-07-12T10:19:00Z">
              <w:r>
                <w:rPr>
                  <w:rFonts w:eastAsia="Times New Roman"/>
                </w:rPr>
                <w:t>Ввести валидный пароль</w:t>
              </w:r>
            </w:ins>
          </w:p>
          <w:p w14:paraId="487F42B8" w14:textId="77777777" w:rsidR="00403DD2" w:rsidRDefault="00000000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ins w:id="4678" w:author="Denis Belousov" w:date="2022-07-12T10:19:00Z"/>
                <w:rFonts w:eastAsia="Times New Roman"/>
              </w:rPr>
            </w:pPr>
            <w:ins w:id="4679" w:author="Denis Belousov" w:date="2022-07-12T10:19:00Z">
              <w:r>
                <w:rPr>
                  <w:rFonts w:eastAsia="Times New Roman"/>
                </w:rPr>
                <w:t>Войти в Личный кабинет слушателя</w:t>
              </w:r>
            </w:ins>
          </w:p>
          <w:p w14:paraId="552F64A9" w14:textId="77777777" w:rsidR="00403DD2" w:rsidRDefault="00000000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ins w:id="4680" w:author="Denis Belousov" w:date="2022-07-12T10:19:00Z"/>
                <w:rFonts w:eastAsia="Times New Roman"/>
              </w:rPr>
            </w:pPr>
            <w:ins w:id="4681" w:author="Denis Belousov" w:date="2022-07-12T10:19:00Z">
              <w:r>
                <w:rPr>
                  <w:rFonts w:eastAsia="Times New Roman"/>
                </w:rPr>
                <w:t>Перейти к загрузке паспорта</w:t>
              </w:r>
            </w:ins>
          </w:p>
          <w:p w14:paraId="16357CBE" w14:textId="77777777" w:rsidR="00403DD2" w:rsidRDefault="00000000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ins w:id="4682" w:author="Denis Belousov" w:date="2022-07-12T10:19:00Z"/>
                <w:rFonts w:eastAsia="Times New Roman"/>
              </w:rPr>
            </w:pPr>
            <w:ins w:id="4683" w:author="Denis Belousov" w:date="2022-07-12T10:19:00Z">
              <w:r>
                <w:rPr>
                  <w:rFonts w:eastAsia="Times New Roman"/>
                </w:rPr>
                <w:t>Оставить поле "Серия" пустым</w:t>
              </w:r>
            </w:ins>
          </w:p>
        </w:tc>
      </w:tr>
      <w:tr w:rsidR="00FF6A5F" w14:paraId="20CF7A8B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837F8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C0D59C" w14:textId="77777777" w:rsidR="00403DD2" w:rsidRDefault="00000000">
            <w:pPr>
              <w:pStyle w:val="a5"/>
            </w:pPr>
            <w:r>
              <w:t>Пустое поле проходит валидацию, нет подсказок о вводе значений.</w:t>
            </w:r>
          </w:p>
        </w:tc>
      </w:tr>
      <w:tr w:rsidR="00FF6A5F" w14:paraId="5188C3F1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9CFB2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5C5DD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0|i000b3: </w:t>
            </w:r>
          </w:p>
        </w:tc>
      </w:tr>
    </w:tbl>
    <w:p w14:paraId="06D1CF4B" w14:textId="77777777" w:rsidR="00403DD2" w:rsidRDefault="00403DD2">
      <w:pPr>
        <w:rPr>
          <w:ins w:id="4684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4685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4686">
          <w:tblGrid>
            <w:gridCol w:w="1370"/>
            <w:gridCol w:w="7986"/>
          </w:tblGrid>
        </w:tblGridChange>
      </w:tblGrid>
      <w:tr w:rsidR="00403DD2" w14:paraId="558425FC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4687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3A0A2273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  <w:tcPrChange w:id="4688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31D8641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9B222C4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  <w:tblGridChange w:id="4689">
          <w:tblGrid>
            <w:gridCol w:w="1868"/>
            <w:gridCol w:w="1"/>
            <w:gridCol w:w="7470"/>
            <w:gridCol w:w="9"/>
          </w:tblGrid>
        </w:tblGridChange>
      </w:tblGrid>
      <w:tr w:rsidR="00403DD2" w14:paraId="629312AF" w14:textId="7777777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CEE71DC" w14:textId="2F85DD7F" w:rsidR="00403DD2" w:rsidRDefault="00000000" w:rsidP="008A7687">
            <w:pPr>
              <w:pStyle w:val="a5"/>
              <w:rPr>
                <w:rFonts w:eastAsia="Times New Roman"/>
              </w:rPr>
              <w:pPrChange w:id="4690" w:author="Denis Belousov" w:date="2022-07-12T10:19:00Z">
                <w:pPr>
                  <w:pStyle w:val="a5"/>
                </w:pPr>
              </w:pPrChange>
            </w:pPr>
            <w:r>
              <w:t>Поле серия оставлено пустым - проходит валидацию.</w:t>
            </w:r>
          </w:p>
        </w:tc>
      </w:tr>
      <w:tr w:rsidR="00403DD2" w14:paraId="2523A39D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691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692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693" w:author="Denis Belousov" w:date="2022-07-12T10:19:00Z">
              <w:tcPr>
                <w:tcW w:w="4991" w:type="pct"/>
                <w:gridSpan w:val="4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A492020" w14:textId="77777777" w:rsidR="00446AFD" w:rsidRDefault="00000000" w:rsidP="00446AFD">
            <w:pPr>
              <w:pStyle w:val="3"/>
              <w:spacing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[BR-45] </w:t>
            </w:r>
            <w:del w:id="4694" w:author="Denis Belousov" w:date="2022-07-12T10:19:00Z">
              <w:r>
                <w:fldChar w:fldCharType="begin"/>
              </w:r>
              <w:r>
                <w:delInstrText>HYPERLINK "https://denkbr.atlassian.net/browse/BR-45"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4695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696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"https://denkbr.atlassian.net/browse/BR-45" </w:instrText>
              </w:r>
            </w:ins>
            <w:r>
              <w:rPr>
                <w:rFonts w:eastAsia="Times New Roman"/>
              </w:rPr>
            </w:r>
            <w:ins w:id="4697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FE. Страница ввода данных ЛК. Пустое поле "Номер"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</w:p>
          <w:p w14:paraId="2D6209ED" w14:textId="45070B4B" w:rsidR="00403DD2" w:rsidRDefault="00000000" w:rsidP="00446AFD">
            <w:pPr>
              <w:pStyle w:val="3"/>
              <w:spacing w:before="120" w:before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05/Jul/22  Updated: </w:t>
            </w:r>
            <w:del w:id="4698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05</w:delText>
              </w:r>
            </w:del>
            <w:ins w:id="4699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10A9BC1E" w14:textId="77777777">
        <w:tblPrEx>
          <w:tblCellSpacing w:w="0" w:type="nil"/>
          <w:shd w:val="clear" w:color="auto" w:fill="FFFFFF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4881B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A4645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69621CF6" w14:textId="77777777">
        <w:tblPrEx>
          <w:tblCellSpacing w:w="0" w:type="nil"/>
          <w:shd w:val="clear" w:color="auto" w:fill="FFFFFF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A2770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BD4739" w14:textId="2687F732" w:rsidR="00403DD2" w:rsidRDefault="00000000">
            <w:pPr>
              <w:rPr>
                <w:rFonts w:eastAsia="Times New Roman"/>
              </w:rPr>
            </w:pPr>
            <w:del w:id="4700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701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702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4703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28B3D720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704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705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706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3FDFF9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707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7243A8E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364000B5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708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709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710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1650B06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711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08D429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55DB9931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712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713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714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067EA8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715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D9D47E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6490E2D0" w14:textId="77777777" w:rsidR="00403DD2" w:rsidRDefault="00403DD2">
      <w:pPr>
        <w:rPr>
          <w:ins w:id="4716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20"/>
        <w:gridCol w:w="1573"/>
        <w:gridCol w:w="776"/>
        <w:gridCol w:w="4869"/>
        <w:gridCol w:w="26"/>
      </w:tblGrid>
      <w:tr w:rsidR="00FF6A5F" w14:paraId="46EE8FA8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A22A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EF1E8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73090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2EC95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FF6A5F" w14:paraId="495D2A69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9E85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230FF3" w14:textId="611B2DF7" w:rsidR="00403DD2" w:rsidRDefault="00000000">
            <w:pPr>
              <w:rPr>
                <w:rFonts w:eastAsia="Times New Roman"/>
              </w:rPr>
            </w:pPr>
            <w:del w:id="4717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71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719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720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27958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A10581" w14:textId="59E5D5B3" w:rsidR="00403DD2" w:rsidRDefault="00000000">
            <w:pPr>
              <w:rPr>
                <w:rFonts w:eastAsia="Times New Roman"/>
              </w:rPr>
            </w:pPr>
            <w:del w:id="4721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722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723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72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4EE98E8E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30E46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B7DAC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4FD79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E554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4B63A1AE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0EC5A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C1C9B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6BAB7923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3E7F4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A4C1C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7FEA856E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531F3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E233D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6DA12E9F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0DC91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E95CF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116B572F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868C5C" w14:textId="4AEC45C1" w:rsidR="00403DD2" w:rsidRDefault="00773BD4">
            <w:pPr>
              <w:rPr>
                <w:rFonts w:eastAsia="Times New Roman"/>
              </w:rPr>
            </w:pPr>
            <w:del w:id="4725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4726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C39657" w14:textId="653CDD3F" w:rsidR="00403DD2" w:rsidRDefault="00AF77B5" w:rsidP="00403DD2">
            <w:pPr>
              <w:pStyle w:val="a5"/>
              <w:pPrChange w:id="4727" w:author="Denis Belousov" w:date="2022-07-12T10:19:00Z">
                <w:pPr/>
              </w:pPrChange>
            </w:pPr>
            <w:del w:id="4728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6B009572" wp14:editId="10723545">
                    <wp:extent cx="3725702" cy="2286000"/>
                    <wp:effectExtent l="0" t="0" r="8255" b="0"/>
                    <wp:docPr id="45" name="Рисунок 4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8" name="Рисунок 88"/>
                            <pic:cNvPicPr/>
                          </pic:nvPicPr>
                          <pic:blipFill>
                            <a:blip r:embed="rId2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725702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ins w:id="4729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0DAB6D25" w14:textId="77777777">
        <w:trPr>
          <w:gridAfter w:val="1"/>
          <w:wAfter w:w="338" w:type="dxa"/>
          <w:del w:id="4730" w:author="Denis Belousov" w:date="2022-07-12T10:19:00Z"/>
        </w:trPr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725F7A" w14:textId="77777777" w:rsidR="003A2F39" w:rsidRDefault="00773BD4">
            <w:pPr>
              <w:rPr>
                <w:del w:id="4731" w:author="Denis Belousov" w:date="2022-07-12T10:19:00Z"/>
                <w:rFonts w:eastAsia="Times New Roman"/>
              </w:rPr>
            </w:pPr>
            <w:del w:id="4732" w:author="Denis Belousov" w:date="2022-07-12T10:19:00Z">
              <w:r>
                <w:rPr>
                  <w:rFonts w:eastAsia="Times New Roman"/>
                  <w:b/>
                  <w:bCs/>
                </w:rPr>
                <w:delText>Steps:</w:delText>
              </w:r>
            </w:del>
          </w:p>
        </w:tc>
        <w:tc>
          <w:tcPr>
            <w:tcW w:w="399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C582C5" w14:textId="77777777" w:rsidR="003A2F39" w:rsidRDefault="00773B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del w:id="4733" w:author="Denis Belousov" w:date="2022-07-12T10:19:00Z"/>
                <w:rFonts w:eastAsia="Times New Roman"/>
              </w:rPr>
            </w:pPr>
            <w:del w:id="4734" w:author="Denis Belousov" w:date="2022-07-12T10:19:00Z">
              <w:r>
                <w:rPr>
                  <w:rFonts w:eastAsia="Times New Roman"/>
                </w:rPr>
                <w:delText xml:space="preserve">Перейти на сайт ( </w:delText>
              </w:r>
              <w:r>
                <w:fldChar w:fldCharType="begin"/>
              </w:r>
              <w:r>
                <w:delInstrText>HYPERLINK "https://qa.neapro.site/" \o "smart-link"</w:delInstrText>
              </w:r>
              <w:r>
                <w:fldChar w:fldCharType="separate"/>
              </w:r>
            </w:del>
            <w:r w:rsidR="00000000">
              <w:rPr>
                <w:b/>
                <w:bCs/>
              </w:rPr>
              <w:t>Ошибка! Недопустимый объект гиперссылки.</w:t>
            </w:r>
            <w:del w:id="4735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delText xml:space="preserve"> )</w:delText>
              </w:r>
            </w:del>
          </w:p>
          <w:p w14:paraId="023682EE" w14:textId="77777777" w:rsidR="003A2F39" w:rsidRDefault="00773B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del w:id="4736" w:author="Denis Belousov" w:date="2022-07-12T10:19:00Z"/>
                <w:rFonts w:eastAsia="Times New Roman"/>
              </w:rPr>
            </w:pPr>
            <w:del w:id="4737" w:author="Denis Belousov" w:date="2022-07-12T10:19:00Z">
              <w:r>
                <w:rPr>
                  <w:rFonts w:eastAsia="Times New Roman"/>
                </w:rPr>
                <w:delText>Ввести валидный логин</w:delText>
              </w:r>
            </w:del>
          </w:p>
          <w:p w14:paraId="0049A341" w14:textId="77777777" w:rsidR="003A2F39" w:rsidRDefault="00773B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del w:id="4738" w:author="Denis Belousov" w:date="2022-07-12T10:19:00Z"/>
                <w:rFonts w:eastAsia="Times New Roman"/>
              </w:rPr>
            </w:pPr>
            <w:del w:id="4739" w:author="Denis Belousov" w:date="2022-07-12T10:19:00Z">
              <w:r>
                <w:rPr>
                  <w:rFonts w:eastAsia="Times New Roman"/>
                </w:rPr>
                <w:delText>Ввести валидный пароль</w:delText>
              </w:r>
            </w:del>
          </w:p>
          <w:p w14:paraId="2408B056" w14:textId="77777777" w:rsidR="003A2F39" w:rsidRDefault="00773B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del w:id="4740" w:author="Denis Belousov" w:date="2022-07-12T10:19:00Z"/>
                <w:rFonts w:eastAsia="Times New Roman"/>
              </w:rPr>
            </w:pPr>
            <w:del w:id="4741" w:author="Denis Belousov" w:date="2022-07-12T10:19:00Z">
              <w:r>
                <w:rPr>
                  <w:rFonts w:eastAsia="Times New Roman"/>
                </w:rPr>
                <w:delText>Войти в Личный кабинет слушателя</w:delText>
              </w:r>
            </w:del>
          </w:p>
          <w:p w14:paraId="7C6194CC" w14:textId="77777777" w:rsidR="003A2F39" w:rsidRDefault="00773B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del w:id="4742" w:author="Denis Belousov" w:date="2022-07-12T10:19:00Z"/>
                <w:rFonts w:eastAsia="Times New Roman"/>
              </w:rPr>
            </w:pPr>
            <w:del w:id="4743" w:author="Denis Belousov" w:date="2022-07-12T10:19:00Z">
              <w:r>
                <w:rPr>
                  <w:rFonts w:eastAsia="Times New Roman"/>
                </w:rPr>
                <w:delText>Перейти к загрузке паспорта</w:delText>
              </w:r>
            </w:del>
          </w:p>
          <w:p w14:paraId="46964394" w14:textId="77777777" w:rsidR="003A2F39" w:rsidRDefault="00773BD4">
            <w:pPr>
              <w:numPr>
                <w:ilvl w:val="0"/>
                <w:numId w:val="36"/>
              </w:numPr>
              <w:spacing w:before="100" w:beforeAutospacing="1" w:after="100" w:afterAutospacing="1"/>
              <w:rPr>
                <w:del w:id="4744" w:author="Denis Belousov" w:date="2022-07-12T10:19:00Z"/>
                <w:rFonts w:eastAsia="Times New Roman"/>
              </w:rPr>
            </w:pPr>
            <w:del w:id="4745" w:author="Denis Belousov" w:date="2022-07-12T10:19:00Z">
              <w:r>
                <w:rPr>
                  <w:rFonts w:eastAsia="Times New Roman"/>
                </w:rPr>
                <w:delText>Оставить поле "Номер" пустым</w:delText>
              </w:r>
            </w:del>
          </w:p>
        </w:tc>
      </w:tr>
    </w:tbl>
    <w:p w14:paraId="5DFC55CD" w14:textId="77777777" w:rsidR="00403DD2" w:rsidRDefault="00403DD2">
      <w:pPr>
        <w:rPr>
          <w:ins w:id="4746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18607938" w14:textId="77777777" w:rsidTr="00FF6A5F">
        <w:trPr>
          <w:ins w:id="4747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748E5D" w14:textId="77777777" w:rsidR="00403DD2" w:rsidRDefault="00000000">
            <w:pPr>
              <w:rPr>
                <w:ins w:id="4748" w:author="Denis Belousov" w:date="2022-07-12T10:19:00Z"/>
                <w:rFonts w:eastAsia="Times New Roman"/>
              </w:rPr>
            </w:pPr>
            <w:ins w:id="4749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6470B" w14:textId="4D8BC5ED" w:rsidR="00403DD2" w:rsidRDefault="00FF6A5F">
            <w:pPr>
              <w:rPr>
                <w:ins w:id="4750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34E8A6" wp14:editId="36CDC9B9">
                  <wp:extent cx="3725702" cy="2286000"/>
                  <wp:effectExtent l="0" t="0" r="8255" b="0"/>
                  <wp:docPr id="132" name="Рисунок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5702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DD2" w14:paraId="6EE92374" w14:textId="77777777" w:rsidTr="00FF6A5F">
        <w:trPr>
          <w:ins w:id="4751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171583" w14:textId="77777777" w:rsidR="00403DD2" w:rsidRDefault="00000000">
            <w:pPr>
              <w:rPr>
                <w:ins w:id="4752" w:author="Denis Belousov" w:date="2022-07-12T10:19:00Z"/>
                <w:rFonts w:eastAsia="Times New Roman"/>
              </w:rPr>
            </w:pPr>
            <w:ins w:id="4753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A116F6" w14:textId="77777777" w:rsidR="00403DD2" w:rsidRDefault="00000000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ins w:id="4754" w:author="Denis Belousov" w:date="2022-07-12T10:19:00Z"/>
                <w:rFonts w:eastAsia="Times New Roman"/>
              </w:rPr>
            </w:pPr>
            <w:ins w:id="4755" w:author="Denis Belousov" w:date="2022-07-12T10:19:00Z">
              <w:r>
                <w:rPr>
                  <w:rFonts w:eastAsia="Times New Roman"/>
                </w:rPr>
                <w:t xml:space="preserve">Перейти на сайт ( 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"https://qa.neapro.site/" \o "smart-link" </w:instrText>
              </w:r>
            </w:ins>
            <w:r>
              <w:rPr>
                <w:rFonts w:eastAsia="Times New Roman"/>
              </w:rPr>
            </w:r>
            <w:ins w:id="4756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 xml:space="preserve"> )</w:t>
              </w:r>
            </w:ins>
          </w:p>
          <w:p w14:paraId="16FAA314" w14:textId="77777777" w:rsidR="00403DD2" w:rsidRDefault="00000000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ins w:id="4757" w:author="Denis Belousov" w:date="2022-07-12T10:19:00Z"/>
                <w:rFonts w:eastAsia="Times New Roman"/>
              </w:rPr>
            </w:pPr>
            <w:ins w:id="4758" w:author="Denis Belousov" w:date="2022-07-12T10:19:00Z">
              <w:r>
                <w:rPr>
                  <w:rFonts w:eastAsia="Times New Roman"/>
                </w:rPr>
                <w:t>Ввести валидный логин</w:t>
              </w:r>
            </w:ins>
          </w:p>
          <w:p w14:paraId="284EE339" w14:textId="77777777" w:rsidR="00403DD2" w:rsidRDefault="00000000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ins w:id="4759" w:author="Denis Belousov" w:date="2022-07-12T10:19:00Z"/>
                <w:rFonts w:eastAsia="Times New Roman"/>
              </w:rPr>
            </w:pPr>
            <w:ins w:id="4760" w:author="Denis Belousov" w:date="2022-07-12T10:19:00Z">
              <w:r>
                <w:rPr>
                  <w:rFonts w:eastAsia="Times New Roman"/>
                </w:rPr>
                <w:t>Ввести валидный пароль</w:t>
              </w:r>
            </w:ins>
          </w:p>
          <w:p w14:paraId="756FDAF2" w14:textId="77777777" w:rsidR="00403DD2" w:rsidRDefault="00000000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ins w:id="4761" w:author="Denis Belousov" w:date="2022-07-12T10:19:00Z"/>
                <w:rFonts w:eastAsia="Times New Roman"/>
              </w:rPr>
            </w:pPr>
            <w:ins w:id="4762" w:author="Denis Belousov" w:date="2022-07-12T10:19:00Z">
              <w:r>
                <w:rPr>
                  <w:rFonts w:eastAsia="Times New Roman"/>
                </w:rPr>
                <w:t>Войти в Личный кабинет слушателя</w:t>
              </w:r>
            </w:ins>
          </w:p>
          <w:p w14:paraId="5F2F5C90" w14:textId="77777777" w:rsidR="00403DD2" w:rsidRDefault="00000000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ins w:id="4763" w:author="Denis Belousov" w:date="2022-07-12T10:19:00Z"/>
                <w:rFonts w:eastAsia="Times New Roman"/>
              </w:rPr>
            </w:pPr>
            <w:ins w:id="4764" w:author="Denis Belousov" w:date="2022-07-12T10:19:00Z">
              <w:r>
                <w:rPr>
                  <w:rFonts w:eastAsia="Times New Roman"/>
                </w:rPr>
                <w:t>Перейти к загрузке паспорта</w:t>
              </w:r>
            </w:ins>
          </w:p>
          <w:p w14:paraId="36FEFAD2" w14:textId="77777777" w:rsidR="00403DD2" w:rsidRDefault="00000000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ins w:id="4765" w:author="Denis Belousov" w:date="2022-07-12T10:19:00Z"/>
                <w:rFonts w:eastAsia="Times New Roman"/>
              </w:rPr>
            </w:pPr>
            <w:ins w:id="4766" w:author="Denis Belousov" w:date="2022-07-12T10:19:00Z">
              <w:r>
                <w:rPr>
                  <w:rFonts w:eastAsia="Times New Roman"/>
                </w:rPr>
                <w:t>Оставить поле "Номер" пустым</w:t>
              </w:r>
            </w:ins>
          </w:p>
        </w:tc>
      </w:tr>
      <w:tr w:rsidR="00FF6A5F" w14:paraId="5A7BC64A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01F8D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B38ED8" w14:textId="77777777" w:rsidR="00403DD2" w:rsidRDefault="00000000">
            <w:pPr>
              <w:pStyle w:val="a5"/>
            </w:pPr>
            <w:r>
              <w:t>Пустое поле проходит валидацию, нет подсказок о вводе значений.</w:t>
            </w:r>
          </w:p>
        </w:tc>
      </w:tr>
      <w:tr w:rsidR="00FF6A5F" w14:paraId="1A12BEB9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72F7A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9465D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0|i000bb: </w:t>
            </w:r>
          </w:p>
        </w:tc>
      </w:tr>
    </w:tbl>
    <w:p w14:paraId="5C2B70BC" w14:textId="77777777" w:rsidR="00403DD2" w:rsidRDefault="00403DD2">
      <w:pPr>
        <w:rPr>
          <w:ins w:id="4767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4768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4769">
          <w:tblGrid>
            <w:gridCol w:w="1370"/>
            <w:gridCol w:w="7986"/>
          </w:tblGrid>
        </w:tblGridChange>
      </w:tblGrid>
      <w:tr w:rsidR="00403DD2" w14:paraId="791C0BBE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4770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0990B89D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  <w:tcPrChange w:id="4771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10070A1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3FB78FA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  <w:tblGridChange w:id="4772">
          <w:tblGrid>
            <w:gridCol w:w="1868"/>
            <w:gridCol w:w="1"/>
            <w:gridCol w:w="7470"/>
            <w:gridCol w:w="9"/>
          </w:tblGrid>
        </w:tblGridChange>
      </w:tblGrid>
      <w:tr w:rsidR="00403DD2" w14:paraId="7F1370A6" w14:textId="77777777">
        <w:trPr>
          <w:tblCellSpacing w:w="0" w:type="dxa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11C732" w14:textId="29644332" w:rsidR="00403DD2" w:rsidRDefault="00000000" w:rsidP="008A7687">
            <w:pPr>
              <w:pStyle w:val="a5"/>
              <w:rPr>
                <w:rFonts w:eastAsia="Times New Roman"/>
              </w:rPr>
              <w:pPrChange w:id="4773" w:author="Denis Belousov" w:date="2022-07-12T10:19:00Z">
                <w:pPr>
                  <w:pStyle w:val="a5"/>
                </w:pPr>
              </w:pPrChange>
            </w:pPr>
            <w:r>
              <w:t>Поле серия оставлено пустым - проходит валидацию.</w:t>
            </w:r>
          </w:p>
        </w:tc>
      </w:tr>
      <w:tr w:rsidR="00403DD2" w14:paraId="0513D7E1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774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775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776" w:author="Denis Belousov" w:date="2022-07-12T10:19:00Z">
              <w:tcPr>
                <w:tcW w:w="4991" w:type="pct"/>
                <w:gridSpan w:val="4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8ED610A" w14:textId="77777777" w:rsidR="00B72D32" w:rsidRDefault="00000000" w:rsidP="00446AFD">
            <w:pPr>
              <w:pStyle w:val="3"/>
              <w:spacing w:before="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[BR-46] </w:t>
            </w:r>
            <w:del w:id="4777" w:author="Denis Belousov" w:date="2022-07-12T10:19:00Z">
              <w:r>
                <w:fldChar w:fldCharType="begin"/>
              </w:r>
              <w:r>
                <w:delInstrText>HYPERLINK "https://denkbr.atlassian.net/browse/BR-46"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477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779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"https://denkbr.atlassian.net/browse/BR-46" </w:instrText>
              </w:r>
            </w:ins>
            <w:r>
              <w:rPr>
                <w:rFonts w:eastAsia="Times New Roman"/>
              </w:rPr>
            </w:r>
            <w:ins w:id="4780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FE. Страница ввода данных ЛК. Пустое поле "Код подразделения"</w:t>
              </w:r>
              <w:r>
                <w:rPr>
                  <w:rFonts w:eastAsia="Times New Roman"/>
                </w:rPr>
                <w:fldChar w:fldCharType="end"/>
              </w:r>
            </w:ins>
          </w:p>
          <w:p w14:paraId="69DE0287" w14:textId="25B09F04" w:rsidR="00403DD2" w:rsidRDefault="00000000" w:rsidP="00B72D32">
            <w:pPr>
              <w:pStyle w:val="3"/>
              <w:spacing w:before="120" w:beforeAutospacing="0" w:after="0" w:after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05/Jul/22  Updated: </w:t>
            </w:r>
            <w:del w:id="4781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05</w:delText>
              </w:r>
            </w:del>
            <w:ins w:id="4782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113C6E59" w14:textId="77777777">
        <w:tblPrEx>
          <w:tblCellSpacing w:w="0" w:type="nil"/>
          <w:shd w:val="clear" w:color="auto" w:fill="FFFFFF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4D764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BE793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07FDEEDB" w14:textId="77777777">
        <w:tblPrEx>
          <w:tblCellSpacing w:w="0" w:type="nil"/>
          <w:shd w:val="clear" w:color="auto" w:fill="FFFFFF"/>
        </w:tblPrEx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62177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2BD102" w14:textId="546474B0" w:rsidR="00403DD2" w:rsidRDefault="00000000">
            <w:pPr>
              <w:rPr>
                <w:rFonts w:eastAsia="Times New Roman"/>
              </w:rPr>
            </w:pPr>
            <w:del w:id="4783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784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785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4786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19DE6214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787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788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789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3C0F2B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790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C2C484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0425F5BA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791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792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793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365644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794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63C47E1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1B119987" w14:textId="77777777" w:rsidTr="00403DD2">
        <w:tblPrEx>
          <w:tblW w:w="5000" w:type="pct"/>
          <w:shd w:val="clear" w:color="auto" w:fill="FFFFFF"/>
          <w:tblCellMar>
            <w:left w:w="0" w:type="dxa"/>
            <w:right w:w="0" w:type="dxa"/>
          </w:tblCellMar>
          <w:tblPrExChange w:id="4795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rPrChange w:id="4796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797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F508AF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798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FF091A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D3B974E" w14:textId="77777777" w:rsidR="00403DD2" w:rsidRDefault="00403DD2">
      <w:pPr>
        <w:rPr>
          <w:ins w:id="4799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20"/>
        <w:gridCol w:w="1573"/>
        <w:gridCol w:w="776"/>
        <w:gridCol w:w="4869"/>
        <w:gridCol w:w="26"/>
      </w:tblGrid>
      <w:tr w:rsidR="00FF6A5F" w14:paraId="24E56270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2834D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80347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686AB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D34AB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FF6A5F" w14:paraId="5ECF4528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FE190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125604" w14:textId="722380A2" w:rsidR="00403DD2" w:rsidRDefault="00000000">
            <w:pPr>
              <w:rPr>
                <w:rFonts w:eastAsia="Times New Roman"/>
              </w:rPr>
            </w:pPr>
            <w:del w:id="4800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801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802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803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7AADB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666220" w14:textId="27C2D475" w:rsidR="00403DD2" w:rsidRDefault="00000000">
            <w:pPr>
              <w:rPr>
                <w:rFonts w:eastAsia="Times New Roman"/>
              </w:rPr>
            </w:pPr>
            <w:del w:id="4804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805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806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807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2E12F723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9D001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18AC0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8B405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2FEFE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242D9F1B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9FD67A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3DB3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38C748D1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3D854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2EF70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4993A2D8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41572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B8B20D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6D190807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DB17B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29290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3A12BD7B" w14:textId="77777777">
        <w:tc>
          <w:tcPr>
            <w:tcW w:w="1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55DDBD" w14:textId="3F972C5D" w:rsidR="00403DD2" w:rsidRDefault="00773BD4">
            <w:pPr>
              <w:rPr>
                <w:rFonts w:eastAsia="Times New Roman"/>
              </w:rPr>
            </w:pPr>
            <w:del w:id="4808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4809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289CC4" w14:textId="258DC0AE" w:rsidR="00403DD2" w:rsidRDefault="00AF77B5" w:rsidP="00403DD2">
            <w:pPr>
              <w:pStyle w:val="a5"/>
              <w:pPrChange w:id="4810" w:author="Denis Belousov" w:date="2022-07-12T10:19:00Z">
                <w:pPr/>
              </w:pPrChange>
            </w:pPr>
            <w:del w:id="4811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4A25A555" wp14:editId="21448AB8">
                    <wp:extent cx="3719870" cy="2286000"/>
                    <wp:effectExtent l="0" t="0" r="0" b="0"/>
                    <wp:docPr id="89" name="Рисунок 8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9" name="Рисунок 89"/>
                            <pic:cNvPicPr/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719870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="00773BD4">
                <w:rPr>
                  <w:rFonts w:eastAsia="Times New Roman"/>
                </w:rPr>
                <w:delText xml:space="preserve">   </w:delText>
              </w:r>
            </w:del>
            <w:ins w:id="4812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4EB01AFD" w14:textId="77777777">
        <w:trPr>
          <w:gridAfter w:val="1"/>
          <w:wAfter w:w="932" w:type="dxa"/>
          <w:del w:id="4813" w:author="Denis Belousov" w:date="2022-07-12T10:19:00Z"/>
        </w:trPr>
        <w:tc>
          <w:tcPr>
            <w:tcW w:w="99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8A6A57" w14:textId="77777777" w:rsidR="003A2F39" w:rsidRDefault="00773BD4">
            <w:pPr>
              <w:rPr>
                <w:del w:id="4814" w:author="Denis Belousov" w:date="2022-07-12T10:19:00Z"/>
                <w:rFonts w:eastAsia="Times New Roman"/>
              </w:rPr>
            </w:pPr>
            <w:del w:id="4815" w:author="Denis Belousov" w:date="2022-07-12T10:19:00Z">
              <w:r>
                <w:rPr>
                  <w:rFonts w:eastAsia="Times New Roman"/>
                  <w:b/>
                  <w:bCs/>
                </w:rPr>
                <w:delText>Steps:</w:delText>
              </w:r>
            </w:del>
          </w:p>
        </w:tc>
        <w:tc>
          <w:tcPr>
            <w:tcW w:w="3994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1E7FF9" w14:textId="77777777" w:rsidR="003A2F39" w:rsidRDefault="00773B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del w:id="4816" w:author="Denis Belousov" w:date="2022-07-12T10:19:00Z"/>
                <w:rFonts w:eastAsia="Times New Roman"/>
              </w:rPr>
            </w:pPr>
            <w:del w:id="4817" w:author="Denis Belousov" w:date="2022-07-12T10:19:00Z">
              <w:r>
                <w:rPr>
                  <w:rFonts w:eastAsia="Times New Roman"/>
                </w:rPr>
                <w:delText xml:space="preserve">Перейти на сайт ( </w:delText>
              </w:r>
              <w:r>
                <w:fldChar w:fldCharType="begin"/>
              </w:r>
              <w:r>
                <w:delInstrText>HYPERLINK "https://qa.neapro.site/" \o "smart-link"</w:delInstrText>
              </w:r>
              <w:r>
                <w:fldChar w:fldCharType="separate"/>
              </w:r>
            </w:del>
            <w:r w:rsidR="00000000">
              <w:rPr>
                <w:b/>
                <w:bCs/>
              </w:rPr>
              <w:t>Ошибка! Недопустимый объект гиперссылки.</w:t>
            </w:r>
            <w:del w:id="481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delText xml:space="preserve"> )</w:delText>
              </w:r>
            </w:del>
          </w:p>
          <w:p w14:paraId="07202A4F" w14:textId="77777777" w:rsidR="003A2F39" w:rsidRDefault="00773B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del w:id="4819" w:author="Denis Belousov" w:date="2022-07-12T10:19:00Z"/>
                <w:rFonts w:eastAsia="Times New Roman"/>
              </w:rPr>
            </w:pPr>
            <w:del w:id="4820" w:author="Denis Belousov" w:date="2022-07-12T10:19:00Z">
              <w:r>
                <w:rPr>
                  <w:rFonts w:eastAsia="Times New Roman"/>
                </w:rPr>
                <w:delText>Ввести валидный логин</w:delText>
              </w:r>
            </w:del>
          </w:p>
          <w:p w14:paraId="7803CAAC" w14:textId="77777777" w:rsidR="003A2F39" w:rsidRDefault="00773B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del w:id="4821" w:author="Denis Belousov" w:date="2022-07-12T10:19:00Z"/>
                <w:rFonts w:eastAsia="Times New Roman"/>
              </w:rPr>
            </w:pPr>
            <w:del w:id="4822" w:author="Denis Belousov" w:date="2022-07-12T10:19:00Z">
              <w:r>
                <w:rPr>
                  <w:rFonts w:eastAsia="Times New Roman"/>
                </w:rPr>
                <w:delText>Ввести валидный пароль</w:delText>
              </w:r>
            </w:del>
          </w:p>
          <w:p w14:paraId="44832E9B" w14:textId="77777777" w:rsidR="003A2F39" w:rsidRDefault="00773B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del w:id="4823" w:author="Denis Belousov" w:date="2022-07-12T10:19:00Z"/>
                <w:rFonts w:eastAsia="Times New Roman"/>
              </w:rPr>
            </w:pPr>
            <w:del w:id="4824" w:author="Denis Belousov" w:date="2022-07-12T10:19:00Z">
              <w:r>
                <w:rPr>
                  <w:rFonts w:eastAsia="Times New Roman"/>
                </w:rPr>
                <w:delText>Войти в Личный кабинет слушателя</w:delText>
              </w:r>
            </w:del>
          </w:p>
          <w:p w14:paraId="779FCF8A" w14:textId="77777777" w:rsidR="003A2F39" w:rsidRDefault="00773B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del w:id="4825" w:author="Denis Belousov" w:date="2022-07-12T10:19:00Z"/>
                <w:rFonts w:eastAsia="Times New Roman"/>
              </w:rPr>
            </w:pPr>
            <w:del w:id="4826" w:author="Denis Belousov" w:date="2022-07-12T10:19:00Z">
              <w:r>
                <w:rPr>
                  <w:rFonts w:eastAsia="Times New Roman"/>
                </w:rPr>
                <w:delText>Перейти к загрузке паспорта</w:delText>
              </w:r>
            </w:del>
          </w:p>
          <w:p w14:paraId="48E9DC2A" w14:textId="77777777" w:rsidR="003A2F39" w:rsidRDefault="00773BD4">
            <w:pPr>
              <w:numPr>
                <w:ilvl w:val="0"/>
                <w:numId w:val="37"/>
              </w:numPr>
              <w:spacing w:before="100" w:beforeAutospacing="1" w:after="100" w:afterAutospacing="1"/>
              <w:rPr>
                <w:del w:id="4827" w:author="Denis Belousov" w:date="2022-07-12T10:19:00Z"/>
                <w:rFonts w:eastAsia="Times New Roman"/>
              </w:rPr>
            </w:pPr>
            <w:del w:id="4828" w:author="Denis Belousov" w:date="2022-07-12T10:19:00Z">
              <w:r>
                <w:rPr>
                  <w:rFonts w:eastAsia="Times New Roman"/>
                </w:rPr>
                <w:delText>Оставить поле "Код подразделения" пустым</w:delText>
              </w:r>
            </w:del>
          </w:p>
        </w:tc>
      </w:tr>
    </w:tbl>
    <w:p w14:paraId="7BFBECF3" w14:textId="77777777" w:rsidR="00403DD2" w:rsidRDefault="00403DD2">
      <w:pPr>
        <w:rPr>
          <w:ins w:id="4829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8"/>
        <w:gridCol w:w="7471"/>
      </w:tblGrid>
      <w:tr w:rsidR="00403DD2" w14:paraId="270F66B9" w14:textId="77777777" w:rsidTr="00FF6A5F">
        <w:trPr>
          <w:ins w:id="4830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BE1B3E" w14:textId="77777777" w:rsidR="00403DD2" w:rsidRDefault="00000000">
            <w:pPr>
              <w:rPr>
                <w:ins w:id="4831" w:author="Denis Belousov" w:date="2022-07-12T10:19:00Z"/>
                <w:rFonts w:eastAsia="Times New Roman"/>
              </w:rPr>
            </w:pPr>
            <w:ins w:id="4832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27E1D4" w14:textId="679AEC75" w:rsidR="00403DD2" w:rsidRDefault="00FF6A5F">
            <w:pPr>
              <w:rPr>
                <w:ins w:id="4833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E3E30" wp14:editId="495490AD">
                  <wp:extent cx="3719870" cy="2286000"/>
                  <wp:effectExtent l="0" t="0" r="0" b="0"/>
                  <wp:docPr id="133" name="Рисунок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987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DD2" w14:paraId="34F579D7" w14:textId="77777777" w:rsidTr="00FF6A5F">
        <w:trPr>
          <w:ins w:id="4834" w:author="Denis Belousov" w:date="2022-07-12T10:19:00Z"/>
        </w:trPr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E47F7B" w14:textId="77777777" w:rsidR="00403DD2" w:rsidRDefault="00000000">
            <w:pPr>
              <w:rPr>
                <w:ins w:id="4835" w:author="Denis Belousov" w:date="2022-07-12T10:19:00Z"/>
                <w:rFonts w:eastAsia="Times New Roman"/>
              </w:rPr>
            </w:pPr>
            <w:ins w:id="4836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FB54F9" w14:textId="77777777" w:rsidR="00403DD2" w:rsidRDefault="00000000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ins w:id="4837" w:author="Denis Belousov" w:date="2022-07-12T10:19:00Z"/>
                <w:rFonts w:eastAsia="Times New Roman"/>
              </w:rPr>
            </w:pPr>
            <w:ins w:id="4838" w:author="Denis Belousov" w:date="2022-07-12T10:19:00Z">
              <w:r>
                <w:rPr>
                  <w:rFonts w:eastAsia="Times New Roman"/>
                </w:rPr>
                <w:t xml:space="preserve">Перейти на сайт ( 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"https://qa.neapro.site/" \o "smart-link" </w:instrText>
              </w:r>
            </w:ins>
            <w:r>
              <w:rPr>
                <w:rFonts w:eastAsia="Times New Roman"/>
              </w:rPr>
            </w:r>
            <w:ins w:id="4839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 xml:space="preserve"> )</w:t>
              </w:r>
            </w:ins>
          </w:p>
          <w:p w14:paraId="70F78C47" w14:textId="77777777" w:rsidR="00403DD2" w:rsidRDefault="00000000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ins w:id="4840" w:author="Denis Belousov" w:date="2022-07-12T10:19:00Z"/>
                <w:rFonts w:eastAsia="Times New Roman"/>
              </w:rPr>
            </w:pPr>
            <w:ins w:id="4841" w:author="Denis Belousov" w:date="2022-07-12T10:19:00Z">
              <w:r>
                <w:rPr>
                  <w:rFonts w:eastAsia="Times New Roman"/>
                </w:rPr>
                <w:t>Ввести валидный логин</w:t>
              </w:r>
            </w:ins>
          </w:p>
          <w:p w14:paraId="63CD65FE" w14:textId="77777777" w:rsidR="00403DD2" w:rsidRDefault="00000000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ins w:id="4842" w:author="Denis Belousov" w:date="2022-07-12T10:19:00Z"/>
                <w:rFonts w:eastAsia="Times New Roman"/>
              </w:rPr>
            </w:pPr>
            <w:ins w:id="4843" w:author="Denis Belousov" w:date="2022-07-12T10:19:00Z">
              <w:r>
                <w:rPr>
                  <w:rFonts w:eastAsia="Times New Roman"/>
                </w:rPr>
                <w:t>Ввести валидный пароль</w:t>
              </w:r>
            </w:ins>
          </w:p>
          <w:p w14:paraId="59CEB82F" w14:textId="77777777" w:rsidR="00403DD2" w:rsidRDefault="00000000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ins w:id="4844" w:author="Denis Belousov" w:date="2022-07-12T10:19:00Z"/>
                <w:rFonts w:eastAsia="Times New Roman"/>
              </w:rPr>
            </w:pPr>
            <w:ins w:id="4845" w:author="Denis Belousov" w:date="2022-07-12T10:19:00Z">
              <w:r>
                <w:rPr>
                  <w:rFonts w:eastAsia="Times New Roman"/>
                </w:rPr>
                <w:t>Войти в Личный кабинет слушателя</w:t>
              </w:r>
            </w:ins>
          </w:p>
          <w:p w14:paraId="6A7CC707" w14:textId="77777777" w:rsidR="00403DD2" w:rsidRDefault="00000000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ins w:id="4846" w:author="Denis Belousov" w:date="2022-07-12T10:19:00Z"/>
                <w:rFonts w:eastAsia="Times New Roman"/>
              </w:rPr>
            </w:pPr>
            <w:ins w:id="4847" w:author="Denis Belousov" w:date="2022-07-12T10:19:00Z">
              <w:r>
                <w:rPr>
                  <w:rFonts w:eastAsia="Times New Roman"/>
                </w:rPr>
                <w:t>Перейти к загрузке паспорта</w:t>
              </w:r>
            </w:ins>
          </w:p>
          <w:p w14:paraId="4FEC3D38" w14:textId="77777777" w:rsidR="00403DD2" w:rsidRDefault="00000000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ins w:id="4848" w:author="Denis Belousov" w:date="2022-07-12T10:19:00Z"/>
                <w:rFonts w:eastAsia="Times New Roman"/>
              </w:rPr>
            </w:pPr>
            <w:ins w:id="4849" w:author="Denis Belousov" w:date="2022-07-12T10:19:00Z">
              <w:r>
                <w:rPr>
                  <w:rFonts w:eastAsia="Times New Roman"/>
                </w:rPr>
                <w:t>Оставить поле "Код подразделения" пустым</w:t>
              </w:r>
            </w:ins>
          </w:p>
        </w:tc>
      </w:tr>
      <w:tr w:rsidR="00FF6A5F" w14:paraId="0C8BFA03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50078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3E428D" w14:textId="77777777" w:rsidR="00403DD2" w:rsidRDefault="00000000">
            <w:pPr>
              <w:pStyle w:val="a5"/>
            </w:pPr>
            <w:r>
              <w:t>Пустое поле проходит валидацию, нет подсказок о вводе значений.</w:t>
            </w:r>
          </w:p>
        </w:tc>
      </w:tr>
      <w:tr w:rsidR="00FF6A5F" w14:paraId="023A3260" w14:textId="77777777" w:rsidTr="00FF6A5F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02EFF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BC133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0|i000bj: </w:t>
            </w:r>
          </w:p>
        </w:tc>
      </w:tr>
    </w:tbl>
    <w:p w14:paraId="0DAB36FD" w14:textId="77777777" w:rsidR="00403DD2" w:rsidRDefault="00403DD2">
      <w:pPr>
        <w:rPr>
          <w:ins w:id="4850" w:author="Denis Belousov" w:date="2022-07-12T10:19:00Z"/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  <w:tblPrChange w:id="4851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67"/>
        <w:gridCol w:w="7988"/>
        <w:tblGridChange w:id="4852">
          <w:tblGrid>
            <w:gridCol w:w="1370"/>
            <w:gridCol w:w="7986"/>
          </w:tblGrid>
        </w:tblGridChange>
      </w:tblGrid>
      <w:tr w:rsidR="00403DD2" w14:paraId="0E291C63" w14:textId="77777777" w:rsidTr="00403DD2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  <w:tcPrChange w:id="4853" w:author="Denis Belousov" w:date="2022-07-12T10:19:00Z">
              <w:tcPr>
                <w:tcW w:w="731" w:type="pct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7C693E88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  <w:tcPrChange w:id="4854" w:author="Denis Belousov" w:date="2022-07-12T10:19:00Z">
              <w:tcPr>
                <w:tcW w:w="0" w:type="auto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6C90E83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A32C16E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1EC02F4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7EA9E1B" w14:textId="4B6B0B7A" w:rsidR="00403DD2" w:rsidRDefault="00000000" w:rsidP="00446AFD">
            <w:pPr>
              <w:pStyle w:val="a5"/>
              <w:rPr>
                <w:rFonts w:eastAsia="Times New Roman"/>
              </w:rPr>
              <w:pPrChange w:id="4855" w:author="Denis Belousov" w:date="2022-07-12T10:19:00Z">
                <w:pPr>
                  <w:pStyle w:val="a5"/>
                </w:pPr>
              </w:pPrChange>
            </w:pPr>
            <w:r>
              <w:t>Поле серия оставлено пустым - проходит валидацию.</w:t>
            </w:r>
          </w:p>
        </w:tc>
      </w:tr>
    </w:tbl>
    <w:p w14:paraId="4DE181FE" w14:textId="64A420B5" w:rsidR="00403DD2" w:rsidRDefault="00403DD2">
      <w:pPr>
        <w:rPr>
          <w:ins w:id="4856" w:author="Denis Belousov" w:date="2022-07-12T10:19:00Z"/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4857" w:author="Denis Belousov" w:date="2022-07-12T10:19:00Z">
          <w:tblPr>
            <w:tblW w:w="5009" w:type="pct"/>
            <w:tblInd w:w="-8" w:type="dxa"/>
            <w:shd w:val="clear" w:color="auto" w:fill="FFFFFF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827"/>
        <w:gridCol w:w="230"/>
        <w:gridCol w:w="50"/>
        <w:gridCol w:w="1570"/>
        <w:gridCol w:w="775"/>
        <w:gridCol w:w="4861"/>
        <w:gridCol w:w="26"/>
        <w:tblGridChange w:id="4858">
          <w:tblGrid>
            <w:gridCol w:w="1827"/>
            <w:gridCol w:w="42"/>
            <w:gridCol w:w="188"/>
            <w:gridCol w:w="50"/>
            <w:gridCol w:w="1570"/>
            <w:gridCol w:w="775"/>
            <w:gridCol w:w="4861"/>
            <w:gridCol w:w="26"/>
            <w:gridCol w:w="9"/>
          </w:tblGrid>
        </w:tblGridChange>
      </w:tblGrid>
      <w:tr w:rsidR="00403DD2" w14:paraId="21630260" w14:textId="77777777" w:rsidTr="00403DD2">
        <w:trPr>
          <w:trPrChange w:id="4859" w:author="Denis Belousov" w:date="2022-07-12T10:19:00Z">
            <w:trPr>
              <w:wBefore w:w="4" w:type="pct"/>
            </w:trPr>
          </w:trPrChange>
        </w:trPr>
        <w:tc>
          <w:tcPr>
            <w:tcW w:w="5000" w:type="pct"/>
            <w:gridSpan w:val="7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860" w:author="Denis Belousov" w:date="2022-07-12T10:19:00Z">
              <w:tcPr>
                <w:tcW w:w="4991" w:type="pct"/>
                <w:gridSpan w:val="9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0F0F0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3D85D41B" w14:textId="77777777" w:rsidR="00446AFD" w:rsidRDefault="00000000" w:rsidP="00446AFD">
            <w:pPr>
              <w:pStyle w:val="3"/>
              <w:spacing w:after="0" w:afterAutospacing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[BR-47] </w:t>
            </w:r>
            <w:del w:id="4861" w:author="Denis Belousov" w:date="2022-07-12T10:19:00Z">
              <w:r>
                <w:fldChar w:fldCharType="begin"/>
              </w:r>
              <w:r>
                <w:delInstrText>HYPERLINK "https://denkbr.atlassian.net/browse/BR-47"</w:delInstrText>
              </w:r>
              <w:r>
                <w:fldChar w:fldCharType="separate"/>
              </w:r>
            </w:del>
            <w:r>
              <w:rPr>
                <w:b w:val="0"/>
                <w:bCs w:val="0"/>
              </w:rPr>
              <w:t>Ошибка! Недопустимый объект гиперссылки.</w:t>
            </w:r>
            <w:del w:id="4862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863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"https://denkbr.atlassian.net/browse/BR-47" </w:instrText>
              </w:r>
            </w:ins>
            <w:r>
              <w:rPr>
                <w:rFonts w:eastAsia="Times New Roman"/>
              </w:rPr>
            </w:r>
            <w:ins w:id="4864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FE. Страница ввода данных ЛК. Пустое поле "СНИЛС"</w:t>
              </w:r>
              <w:r>
                <w:rPr>
                  <w:rFonts w:eastAsia="Times New Roman"/>
                </w:rPr>
                <w:fldChar w:fldCharType="end"/>
              </w:r>
            </w:ins>
            <w:r>
              <w:rPr>
                <w:rFonts w:eastAsia="Times New Roman"/>
              </w:rPr>
              <w:t xml:space="preserve"> </w:t>
            </w:r>
          </w:p>
          <w:p w14:paraId="6ADFA8FE" w14:textId="344B082F" w:rsidR="00403DD2" w:rsidRDefault="00000000" w:rsidP="00446AFD">
            <w:pPr>
              <w:pStyle w:val="3"/>
              <w:spacing w:before="120" w:beforeAutospacing="0"/>
              <w:rPr>
                <w:rFonts w:eastAsia="Times New Roman"/>
              </w:rPr>
            </w:pP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05/Jul/22  Updated: </w:t>
            </w:r>
            <w:del w:id="4865" w:author="Denis Belousov" w:date="2022-07-12T10:19:00Z">
              <w:r w:rsidR="00773BD4">
                <w:rPr>
                  <w:rFonts w:eastAsia="Times New Roman"/>
                  <w:b w:val="0"/>
                  <w:bCs w:val="0"/>
                  <w:sz w:val="16"/>
                  <w:szCs w:val="16"/>
                </w:rPr>
                <w:delText>05</w:delText>
              </w:r>
            </w:del>
            <w:ins w:id="4866" w:author="Denis Belousov" w:date="2022-07-12T10:19:00Z">
              <w:r>
                <w:rPr>
                  <w:rFonts w:eastAsia="Times New Roman"/>
                  <w:b w:val="0"/>
                  <w:bCs w:val="0"/>
                  <w:sz w:val="16"/>
                  <w:szCs w:val="16"/>
                </w:rPr>
                <w:t>12</w:t>
              </w:r>
            </w:ins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/Jul/22 </w:t>
            </w:r>
          </w:p>
        </w:tc>
      </w:tr>
      <w:tr w:rsidR="00FF6A5F" w14:paraId="7FD99A50" w14:textId="77777777" w:rsidTr="00446AFD">
        <w:tc>
          <w:tcPr>
            <w:tcW w:w="9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5ED82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8" w:type="pct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96D0E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FF6A5F" w14:paraId="137A7EBF" w14:textId="77777777" w:rsidTr="00446AFD">
        <w:tc>
          <w:tcPr>
            <w:tcW w:w="99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01F23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8" w:type="pct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B4F07C" w14:textId="4D9F8289" w:rsidR="00403DD2" w:rsidRDefault="00000000">
            <w:pPr>
              <w:rPr>
                <w:rFonts w:eastAsia="Times New Roman"/>
              </w:rPr>
            </w:pPr>
            <w:del w:id="4867" w:author="Denis Belousov" w:date="2022-07-12T10:19:00Z">
              <w:r>
                <w:fldChar w:fldCharType="begin"/>
              </w:r>
              <w:r>
                <w:delInstrText>HYPERLINK "https://denkbr.atlassian.net/secure/BrowseProject.jspa?id=10000"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86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869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"https://denkbr.atlassian.net/secure/BrowseProject.jspa?id=10000" </w:instrText>
              </w:r>
            </w:ins>
            <w:r>
              <w:rPr>
                <w:rFonts w:eastAsia="Times New Roman"/>
              </w:rPr>
            </w:r>
            <w:ins w:id="4870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Тестирование bambleby.ru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403DD2" w14:paraId="15EA470D" w14:textId="77777777" w:rsidTr="00403DD2">
        <w:trPr>
          <w:trPrChange w:id="4871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872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D5D139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873" w:author="Denis Belousov" w:date="2022-07-12T10:19:00Z">
              <w:tcPr>
                <w:tcW w:w="0" w:type="auto"/>
                <w:gridSpan w:val="7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6C6710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620DFA26" w14:textId="77777777" w:rsidTr="00403DD2">
        <w:trPr>
          <w:trPrChange w:id="4874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875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57B471B9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876" w:author="Denis Belousov" w:date="2022-07-12T10:19:00Z">
              <w:tcPr>
                <w:tcW w:w="0" w:type="auto"/>
                <w:gridSpan w:val="7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07BA24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403DD2" w14:paraId="71000990" w14:textId="77777777" w:rsidTr="00403DD2">
        <w:trPr>
          <w:trPrChange w:id="4877" w:author="Denis Belousov" w:date="2022-07-12T10:19:00Z">
            <w:trPr>
              <w:wBefore w:w="4" w:type="pct"/>
            </w:trPr>
          </w:trPrChange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878" w:author="Denis Belousov" w:date="2022-07-12T10:19:00Z">
              <w:tcPr>
                <w:tcW w:w="0" w:type="auto"/>
                <w:gridSpan w:val="2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4D427B04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  <w:tcPrChange w:id="4879" w:author="Denis Belousov" w:date="2022-07-12T10:19:00Z">
              <w:tcPr>
                <w:tcW w:w="0" w:type="auto"/>
                <w:gridSpan w:val="7"/>
                <w:tcBorders>
                  <w:top w:val="single" w:sz="6" w:space="0" w:color="CCCCCC"/>
                  <w:left w:val="single" w:sz="6" w:space="0" w:color="CCCCCC"/>
                  <w:bottom w:val="single" w:sz="6" w:space="0" w:color="CCCCCC"/>
                  <w:right w:val="single" w:sz="6" w:space="0" w:color="CCCCCC"/>
                </w:tcBorders>
                <w:shd w:val="clear" w:color="auto" w:fill="FFFFFF"/>
                <w:tcMar>
                  <w:top w:w="30" w:type="dxa"/>
                  <w:left w:w="30" w:type="dxa"/>
                  <w:bottom w:w="30" w:type="dxa"/>
                  <w:right w:w="30" w:type="dxa"/>
                </w:tcMar>
                <w:hideMark/>
              </w:tcPr>
            </w:tcPrChange>
          </w:tcPr>
          <w:p w14:paraId="0A7621E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5B67C1F1" w14:textId="77777777" w:rsidTr="00446AFD">
        <w:tc>
          <w:tcPr>
            <w:tcW w:w="112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99EE0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8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4E4616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Баг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E379E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C890CC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Low </w:t>
            </w:r>
          </w:p>
        </w:tc>
      </w:tr>
      <w:tr w:rsidR="00FF6A5F" w14:paraId="3C8A518F" w14:textId="77777777" w:rsidTr="00446AFD">
        <w:tc>
          <w:tcPr>
            <w:tcW w:w="112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88209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8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579CEC" w14:textId="11F33942" w:rsidR="00403DD2" w:rsidRDefault="00000000">
            <w:pPr>
              <w:rPr>
                <w:rFonts w:eastAsia="Times New Roman"/>
              </w:rPr>
            </w:pPr>
            <w:del w:id="4880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881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882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883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2BCF9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61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C6D29B" w14:textId="1FD31F22" w:rsidR="00403DD2" w:rsidRDefault="00000000">
            <w:pPr>
              <w:rPr>
                <w:rFonts w:eastAsia="Times New Roman"/>
              </w:rPr>
            </w:pPr>
            <w:del w:id="4884" w:author="Denis Belousov" w:date="2022-07-12T10:19:00Z">
              <w:r>
                <w:fldChar w:fldCharType="begin"/>
              </w:r>
              <w:r>
                <w:delInstrText>HYPERLINK "https://denkbr.atlassian.net/secure/ViewProfile.jspa?accountId=62bfd2f4d752af0e54ee49d4"</w:delInstrText>
              </w:r>
              <w:r>
                <w:fldChar w:fldCharType="separate"/>
              </w:r>
            </w:del>
            <w:r>
              <w:rPr>
                <w:b/>
                <w:bCs/>
              </w:rPr>
              <w:t>Ошибка! Недопустимый объект гиперссылки.</w:t>
            </w:r>
            <w:del w:id="4885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</w:del>
            <w:ins w:id="4886" w:author="Denis Belousov" w:date="2022-07-12T10:19:00Z"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"https://denkbr.atlassian.net/secure/ViewProfile.jspa?accountId=62bfd2f4d752af0e54ee49d4" </w:instrText>
              </w:r>
            </w:ins>
            <w:r>
              <w:rPr>
                <w:rFonts w:eastAsia="Times New Roman"/>
              </w:rPr>
            </w:r>
            <w:ins w:id="4887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 xml:space="preserve">Denis Belousov </w:t>
              </w:r>
              <w:r>
                <w:rPr>
                  <w:rFonts w:eastAsia="Times New Roman"/>
                </w:rPr>
                <w:fldChar w:fldCharType="end"/>
              </w:r>
            </w:ins>
          </w:p>
        </w:tc>
      </w:tr>
      <w:tr w:rsidR="00FF6A5F" w14:paraId="27511DE7" w14:textId="77777777" w:rsidTr="00446AFD">
        <w:tc>
          <w:tcPr>
            <w:tcW w:w="112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67BF3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8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1F0915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41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AC204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616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5F1FB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FF6A5F" w14:paraId="18BF3C4A" w14:textId="77777777" w:rsidTr="00446AFD">
        <w:tc>
          <w:tcPr>
            <w:tcW w:w="112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50001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0E2570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FF6A5F" w14:paraId="75DFED94" w14:textId="77777777" w:rsidTr="00446AFD">
        <w:tc>
          <w:tcPr>
            <w:tcW w:w="112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78AD6F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3872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A27142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6A999781" w14:textId="77777777" w:rsidTr="00446AFD">
        <w:tc>
          <w:tcPr>
            <w:tcW w:w="112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AA499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3872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D6056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10EA9D11" w14:textId="77777777" w:rsidTr="00446AFD">
        <w:tc>
          <w:tcPr>
            <w:tcW w:w="112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562953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3872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7C197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FF6A5F" w14:paraId="0FC6A751" w14:textId="77777777" w:rsidTr="00446AFD">
        <w:tc>
          <w:tcPr>
            <w:tcW w:w="1128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9841B0" w14:textId="3F85AA0A" w:rsidR="00403DD2" w:rsidRDefault="00773BD4">
            <w:pPr>
              <w:rPr>
                <w:rFonts w:eastAsia="Times New Roman"/>
              </w:rPr>
            </w:pPr>
            <w:del w:id="4888" w:author="Denis Belousov" w:date="2022-07-12T10:19:00Z">
              <w:r>
                <w:rPr>
                  <w:rFonts w:eastAsia="Times New Roman"/>
                  <w:b/>
                  <w:bCs/>
                </w:rPr>
                <w:delText>Attachments</w:delText>
              </w:r>
            </w:del>
            <w:ins w:id="4889" w:author="Denis Belousov" w:date="2022-07-12T10:19:00Z">
              <w:r>
                <w:rPr>
                  <w:rFonts w:eastAsia="Times New Roman"/>
                  <w:b/>
                  <w:bCs/>
                </w:rPr>
                <w:t>Environment</w:t>
              </w:r>
            </w:ins>
            <w:r>
              <w:rPr>
                <w:rFonts w:eastAsia="Times New Roman"/>
                <w:b/>
                <w:bCs/>
              </w:rPr>
              <w:t>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1CB7DE" w14:textId="05D925AA" w:rsidR="00403DD2" w:rsidRDefault="00FE296B" w:rsidP="00403DD2">
            <w:pPr>
              <w:pStyle w:val="a5"/>
              <w:pPrChange w:id="4890" w:author="Denis Belousov" w:date="2022-07-12T10:19:00Z">
                <w:pPr/>
              </w:pPrChange>
            </w:pPr>
            <w:del w:id="4891" w:author="Denis Belousov" w:date="2022-07-12T10:19:00Z">
              <w:r>
                <w:rPr>
                  <w:rFonts w:eastAsia="Times New Roman"/>
                  <w:noProof/>
                </w:rPr>
                <w:drawing>
                  <wp:inline distT="0" distB="0" distL="0" distR="0" wp14:anchorId="7686B10A" wp14:editId="2842B502">
                    <wp:extent cx="3737422" cy="2286000"/>
                    <wp:effectExtent l="0" t="0" r="0" b="0"/>
                    <wp:docPr id="61" name="Рисунок 6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0" name="Рисунок 90"/>
                            <pic:cNvPicPr/>
                          </pic:nvPicPr>
                          <pic:blipFill>
                            <a:blip r:embed="rId3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737422" cy="228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  <w:ins w:id="4892" w:author="Denis Belousov" w:date="2022-07-12T10:19:00Z">
              <w:r>
                <w:t>Выпуск Windows 11 Pro Версия 21H2 Сборка ОС 22000.778</w:t>
              </w:r>
              <w:r>
                <w:br/>
                <w:t>Браузер: Google Chrome актуальной версии (Версия 103.0.5060.114 (Официальная сборка)</w:t>
              </w:r>
            </w:ins>
          </w:p>
        </w:tc>
      </w:tr>
      <w:tr w:rsidR="003A2F39" w14:paraId="2D07A97F" w14:textId="77777777" w:rsidTr="00446AFD">
        <w:trPr>
          <w:gridAfter w:val="1"/>
          <w:del w:id="4893" w:author="Denis Belousov" w:date="2022-07-12T10:19:00Z"/>
        </w:trPr>
        <w:tc>
          <w:tcPr>
            <w:tcW w:w="1109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26E89E" w14:textId="77777777" w:rsidR="003A2F39" w:rsidRDefault="00773BD4">
            <w:pPr>
              <w:rPr>
                <w:del w:id="4894" w:author="Denis Belousov" w:date="2022-07-12T10:19:00Z"/>
                <w:rFonts w:eastAsia="Times New Roman"/>
              </w:rPr>
            </w:pPr>
            <w:del w:id="4895" w:author="Denis Belousov" w:date="2022-07-12T10:19:00Z">
              <w:r>
                <w:rPr>
                  <w:rFonts w:eastAsia="Times New Roman"/>
                  <w:b/>
                  <w:bCs/>
                </w:rPr>
                <w:delText>Steps:</w:delText>
              </w:r>
            </w:del>
          </w:p>
        </w:tc>
        <w:tc>
          <w:tcPr>
            <w:tcW w:w="3877" w:type="pct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B6B589" w14:textId="77777777" w:rsidR="003A2F39" w:rsidRDefault="00773B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del w:id="4896" w:author="Denis Belousov" w:date="2022-07-12T10:19:00Z"/>
                <w:rFonts w:eastAsia="Times New Roman"/>
              </w:rPr>
            </w:pPr>
            <w:del w:id="4897" w:author="Denis Belousov" w:date="2022-07-12T10:19:00Z">
              <w:r>
                <w:rPr>
                  <w:rFonts w:eastAsia="Times New Roman"/>
                </w:rPr>
                <w:delText xml:space="preserve">Перейти на сайт ( </w:delText>
              </w:r>
              <w:r>
                <w:fldChar w:fldCharType="begin"/>
              </w:r>
              <w:r>
                <w:delInstrText>HYPERLINK "https://qa.neapro.site/" \o "smart-link"</w:delInstrText>
              </w:r>
              <w:r>
                <w:fldChar w:fldCharType="separate"/>
              </w:r>
            </w:del>
            <w:r w:rsidR="00000000">
              <w:rPr>
                <w:b/>
                <w:bCs/>
              </w:rPr>
              <w:t>Ошибка! Недопустимый объект гиперссылки.</w:t>
            </w:r>
            <w:del w:id="4898" w:author="Denis Belousov" w:date="2022-07-12T10:19:00Z">
              <w:r>
                <w:rPr>
                  <w:rStyle w:val="a3"/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delText xml:space="preserve"> )</w:delText>
              </w:r>
            </w:del>
          </w:p>
          <w:p w14:paraId="015F3532" w14:textId="77777777" w:rsidR="003A2F39" w:rsidRDefault="00773B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del w:id="4899" w:author="Denis Belousov" w:date="2022-07-12T10:19:00Z"/>
                <w:rFonts w:eastAsia="Times New Roman"/>
              </w:rPr>
            </w:pPr>
            <w:del w:id="4900" w:author="Denis Belousov" w:date="2022-07-12T10:19:00Z">
              <w:r>
                <w:rPr>
                  <w:rFonts w:eastAsia="Times New Roman"/>
                </w:rPr>
                <w:delText>Ввести валидный логин</w:delText>
              </w:r>
            </w:del>
          </w:p>
          <w:p w14:paraId="3C886C45" w14:textId="77777777" w:rsidR="003A2F39" w:rsidRDefault="00773B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del w:id="4901" w:author="Denis Belousov" w:date="2022-07-12T10:19:00Z"/>
                <w:rFonts w:eastAsia="Times New Roman"/>
              </w:rPr>
            </w:pPr>
            <w:del w:id="4902" w:author="Denis Belousov" w:date="2022-07-12T10:19:00Z">
              <w:r>
                <w:rPr>
                  <w:rFonts w:eastAsia="Times New Roman"/>
                </w:rPr>
                <w:delText>Ввести валидный пароль</w:delText>
              </w:r>
            </w:del>
          </w:p>
          <w:p w14:paraId="58AE7A3E" w14:textId="77777777" w:rsidR="003A2F39" w:rsidRDefault="00773B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del w:id="4903" w:author="Denis Belousov" w:date="2022-07-12T10:19:00Z"/>
                <w:rFonts w:eastAsia="Times New Roman"/>
              </w:rPr>
            </w:pPr>
            <w:del w:id="4904" w:author="Denis Belousov" w:date="2022-07-12T10:19:00Z">
              <w:r>
                <w:rPr>
                  <w:rFonts w:eastAsia="Times New Roman"/>
                </w:rPr>
                <w:delText>Войти в Личный кабинет слушателя</w:delText>
              </w:r>
            </w:del>
          </w:p>
          <w:p w14:paraId="38948666" w14:textId="77777777" w:rsidR="003A2F39" w:rsidRDefault="00773B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del w:id="4905" w:author="Denis Belousov" w:date="2022-07-12T10:19:00Z"/>
                <w:rFonts w:eastAsia="Times New Roman"/>
              </w:rPr>
            </w:pPr>
            <w:del w:id="4906" w:author="Denis Belousov" w:date="2022-07-12T10:19:00Z">
              <w:r>
                <w:rPr>
                  <w:rFonts w:eastAsia="Times New Roman"/>
                </w:rPr>
                <w:delText>Перейти к загрузке паспорта</w:delText>
              </w:r>
            </w:del>
          </w:p>
          <w:p w14:paraId="34F4C3C8" w14:textId="77777777" w:rsidR="003A2F39" w:rsidRDefault="00773BD4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del w:id="4907" w:author="Denis Belousov" w:date="2022-07-12T10:19:00Z"/>
                <w:rFonts w:eastAsia="Times New Roman"/>
              </w:rPr>
            </w:pPr>
            <w:del w:id="4908" w:author="Denis Belousov" w:date="2022-07-12T10:19:00Z">
              <w:r>
                <w:rPr>
                  <w:rFonts w:eastAsia="Times New Roman"/>
                </w:rPr>
                <w:delText>Оставить поле "СНИЛС" пустым</w:delText>
              </w:r>
            </w:del>
          </w:p>
        </w:tc>
      </w:tr>
    </w:tbl>
    <w:p w14:paraId="530D7A2F" w14:textId="77777777" w:rsidR="00403DD2" w:rsidRDefault="00403DD2">
      <w:pPr>
        <w:rPr>
          <w:ins w:id="4909" w:author="Denis Belousov" w:date="2022-07-12T10:19:00Z"/>
          <w:rFonts w:eastAsia="Times New Roman"/>
        </w:rPr>
      </w:pPr>
    </w:p>
    <w:tbl>
      <w:tblPr>
        <w:tblW w:w="5009" w:type="pct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362"/>
        <w:gridCol w:w="507"/>
        <w:gridCol w:w="7479"/>
        <w:tblGridChange w:id="4910">
          <w:tblGrid>
            <w:gridCol w:w="8"/>
            <w:gridCol w:w="1362"/>
            <w:gridCol w:w="507"/>
            <w:gridCol w:w="7479"/>
          </w:tblGrid>
        </w:tblGridChange>
      </w:tblGrid>
      <w:tr w:rsidR="00403DD2" w14:paraId="149DF83B" w14:textId="77777777" w:rsidTr="00446AFD">
        <w:trPr>
          <w:gridBefore w:val="1"/>
          <w:wBefore w:w="4" w:type="pct"/>
          <w:ins w:id="4911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1539E9" w14:textId="77777777" w:rsidR="00403DD2" w:rsidRDefault="00000000">
            <w:pPr>
              <w:rPr>
                <w:ins w:id="4912" w:author="Denis Belousov" w:date="2022-07-12T10:19:00Z"/>
                <w:rFonts w:eastAsia="Times New Roman"/>
              </w:rPr>
            </w:pPr>
            <w:ins w:id="4913" w:author="Denis Belousov" w:date="2022-07-12T10:19:00Z">
              <w:r>
                <w:rPr>
                  <w:rFonts w:eastAsia="Times New Roman"/>
                  <w:b/>
                  <w:bCs/>
                </w:rPr>
                <w:t>Attachments:</w:t>
              </w:r>
              <w:r>
                <w:rPr>
                  <w:rFonts w:eastAsia="Times New Roman"/>
                </w:rPr>
                <w:t xml:space="preserve"> </w:t>
              </w:r>
            </w:ins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5B7B82" w14:textId="431C8753" w:rsidR="00403DD2" w:rsidRDefault="00FF6A5F">
            <w:pPr>
              <w:rPr>
                <w:ins w:id="4914" w:author="Denis Belousov" w:date="2022-07-12T10:19:00Z"/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8053F1" wp14:editId="2E2127C2">
                  <wp:extent cx="3737422" cy="2286000"/>
                  <wp:effectExtent l="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7422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3DD2" w14:paraId="35AE85CC" w14:textId="77777777" w:rsidTr="00446AFD">
        <w:trPr>
          <w:gridBefore w:val="1"/>
          <w:wBefore w:w="4" w:type="pct"/>
          <w:ins w:id="4915" w:author="Denis Belousov" w:date="2022-07-12T10:19:00Z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48A649" w14:textId="77777777" w:rsidR="00403DD2" w:rsidRDefault="00000000">
            <w:pPr>
              <w:rPr>
                <w:ins w:id="4916" w:author="Denis Belousov" w:date="2022-07-12T10:19:00Z"/>
                <w:rFonts w:eastAsia="Times New Roman"/>
              </w:rPr>
            </w:pPr>
            <w:ins w:id="4917" w:author="Denis Belousov" w:date="2022-07-12T10:19:00Z">
              <w:r>
                <w:rPr>
                  <w:rFonts w:eastAsia="Times New Roman"/>
                  <w:b/>
                  <w:bCs/>
                </w:rPr>
                <w:t>Steps:</w:t>
              </w:r>
            </w:ins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1FF07E" w14:textId="77777777" w:rsidR="00403DD2" w:rsidRDefault="00000000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ins w:id="4918" w:author="Denis Belousov" w:date="2022-07-12T10:19:00Z"/>
                <w:rFonts w:eastAsia="Times New Roman"/>
              </w:rPr>
            </w:pPr>
            <w:ins w:id="4919" w:author="Denis Belousov" w:date="2022-07-12T10:19:00Z">
              <w:r>
                <w:rPr>
                  <w:rFonts w:eastAsia="Times New Roman"/>
                </w:rPr>
                <w:t xml:space="preserve">Перейти на сайт ( </w:t>
              </w:r>
              <w:r>
                <w:rPr>
                  <w:rFonts w:eastAsia="Times New Roman"/>
                </w:rPr>
                <w:fldChar w:fldCharType="begin"/>
              </w:r>
              <w:r>
                <w:rPr>
                  <w:rFonts w:eastAsia="Times New Roman"/>
                </w:rPr>
                <w:instrText xml:space="preserve"> HYPERLINK "https://qa.neapro.site/" \o "smart-link" </w:instrText>
              </w:r>
            </w:ins>
            <w:r>
              <w:rPr>
                <w:rFonts w:eastAsia="Times New Roman"/>
              </w:rPr>
            </w:r>
            <w:ins w:id="4920" w:author="Denis Belousov" w:date="2022-07-12T10:19:00Z">
              <w:r>
                <w:rPr>
                  <w:rFonts w:eastAsia="Times New Roman"/>
                </w:rPr>
                <w:fldChar w:fldCharType="separate"/>
              </w:r>
              <w:r>
                <w:rPr>
                  <w:rStyle w:val="a3"/>
                  <w:rFonts w:eastAsia="Times New Roman"/>
                </w:rPr>
                <w:t>https://qa.neapro.site/</w:t>
              </w:r>
              <w:r>
                <w:rPr>
                  <w:rFonts w:eastAsia="Times New Roman"/>
                </w:rPr>
                <w:fldChar w:fldCharType="end"/>
              </w:r>
              <w:r>
                <w:rPr>
                  <w:rFonts w:eastAsia="Times New Roman"/>
                </w:rPr>
                <w:t xml:space="preserve"> )</w:t>
              </w:r>
            </w:ins>
          </w:p>
          <w:p w14:paraId="4D5A17E5" w14:textId="77777777" w:rsidR="00403DD2" w:rsidRDefault="00000000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ins w:id="4921" w:author="Denis Belousov" w:date="2022-07-12T10:19:00Z"/>
                <w:rFonts w:eastAsia="Times New Roman"/>
              </w:rPr>
            </w:pPr>
            <w:ins w:id="4922" w:author="Denis Belousov" w:date="2022-07-12T10:19:00Z">
              <w:r>
                <w:rPr>
                  <w:rFonts w:eastAsia="Times New Roman"/>
                </w:rPr>
                <w:t>Ввести валидный логин</w:t>
              </w:r>
            </w:ins>
          </w:p>
          <w:p w14:paraId="14538B6E" w14:textId="77777777" w:rsidR="00403DD2" w:rsidRDefault="00000000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ins w:id="4923" w:author="Denis Belousov" w:date="2022-07-12T10:19:00Z"/>
                <w:rFonts w:eastAsia="Times New Roman"/>
              </w:rPr>
            </w:pPr>
            <w:ins w:id="4924" w:author="Denis Belousov" w:date="2022-07-12T10:19:00Z">
              <w:r>
                <w:rPr>
                  <w:rFonts w:eastAsia="Times New Roman"/>
                </w:rPr>
                <w:t>Ввести валидный пароль</w:t>
              </w:r>
            </w:ins>
          </w:p>
          <w:p w14:paraId="6418A944" w14:textId="77777777" w:rsidR="00403DD2" w:rsidRDefault="00000000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ins w:id="4925" w:author="Denis Belousov" w:date="2022-07-12T10:19:00Z"/>
                <w:rFonts w:eastAsia="Times New Roman"/>
              </w:rPr>
            </w:pPr>
            <w:ins w:id="4926" w:author="Denis Belousov" w:date="2022-07-12T10:19:00Z">
              <w:r>
                <w:rPr>
                  <w:rFonts w:eastAsia="Times New Roman"/>
                </w:rPr>
                <w:t>Войти в Личный кабинет слушателя</w:t>
              </w:r>
            </w:ins>
          </w:p>
          <w:p w14:paraId="21227949" w14:textId="77777777" w:rsidR="00403DD2" w:rsidRDefault="00000000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ins w:id="4927" w:author="Denis Belousov" w:date="2022-07-12T10:19:00Z"/>
                <w:rFonts w:eastAsia="Times New Roman"/>
              </w:rPr>
            </w:pPr>
            <w:ins w:id="4928" w:author="Denis Belousov" w:date="2022-07-12T10:19:00Z">
              <w:r>
                <w:rPr>
                  <w:rFonts w:eastAsia="Times New Roman"/>
                </w:rPr>
                <w:t>Перейти к загрузке паспорта</w:t>
              </w:r>
            </w:ins>
          </w:p>
          <w:p w14:paraId="4293A85B" w14:textId="77777777" w:rsidR="00403DD2" w:rsidRDefault="00000000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ins w:id="4929" w:author="Denis Belousov" w:date="2022-07-12T10:19:00Z"/>
                <w:rFonts w:eastAsia="Times New Roman"/>
              </w:rPr>
            </w:pPr>
            <w:ins w:id="4930" w:author="Denis Belousov" w:date="2022-07-12T10:19:00Z">
              <w:r>
                <w:rPr>
                  <w:rFonts w:eastAsia="Times New Roman"/>
                </w:rPr>
                <w:t>Оставить поле "СНИЛС" пустым</w:t>
              </w:r>
            </w:ins>
          </w:p>
        </w:tc>
      </w:tr>
      <w:tr w:rsidR="00FF6A5F" w14:paraId="338F4687" w14:textId="77777777" w:rsidTr="00446AFD">
        <w:trPr>
          <w:gridBefore w:val="1"/>
          <w:wBefore w:w="4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4FBBAE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Actual result:</w:t>
            </w:r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DFAA26" w14:textId="77777777" w:rsidR="00403DD2" w:rsidRDefault="00000000">
            <w:pPr>
              <w:pStyle w:val="a5"/>
            </w:pPr>
            <w:r>
              <w:t>Пустое поле проходит валидацию, нет подсказок о вводе значений.</w:t>
            </w:r>
          </w:p>
        </w:tc>
      </w:tr>
      <w:tr w:rsidR="00FF6A5F" w14:paraId="0CC0E0FF" w14:textId="77777777" w:rsidTr="00446AFD">
        <w:trPr>
          <w:gridBefore w:val="1"/>
          <w:wBefore w:w="4" w:type="pct"/>
        </w:trPr>
        <w:tc>
          <w:tcPr>
            <w:tcW w:w="998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9187E8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399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17811B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0|i000br: </w:t>
            </w:r>
          </w:p>
        </w:tc>
      </w:tr>
      <w:tr w:rsidR="00403DD2" w14:paraId="4C38BAAA" w14:textId="77777777" w:rsidTr="00446AFD">
        <w:tblPrEx>
          <w:tblW w:w="5009" w:type="pct"/>
          <w:jc w:val="center"/>
          <w:tblCellSpacing w:w="0" w:type="dxa"/>
          <w:tblCellMar>
            <w:top w:w="30" w:type="dxa"/>
            <w:left w:w="30" w:type="dxa"/>
            <w:bottom w:w="30" w:type="dxa"/>
            <w:right w:w="30" w:type="dxa"/>
          </w:tblCellMar>
          <w:tblPrExChange w:id="4931" w:author="Denis Belousov" w:date="2022-07-12T10:19:00Z">
            <w:tblPrEx>
              <w:tblW w:w="5009" w:type="pct"/>
              <w:tblInd w:w="-8" w:type="dxa"/>
              <w:shd w:val="clear" w:color="auto" w:fill="FFFFFF"/>
              <w:tblCellMar>
                <w:left w:w="0" w:type="dxa"/>
                <w:right w:w="0" w:type="dxa"/>
              </w:tblCellMar>
            </w:tblPrEx>
          </w:tblPrExChange>
        </w:tblPrEx>
        <w:trPr>
          <w:tblCellSpacing w:w="0" w:type="dxa"/>
          <w:jc w:val="center"/>
        </w:trPr>
        <w:tc>
          <w:tcPr>
            <w:tcW w:w="731" w:type="pct"/>
            <w:gridSpan w:val="2"/>
            <w:shd w:val="clear" w:color="auto" w:fill="BBBBBB"/>
            <w:noWrap/>
            <w:vAlign w:val="center"/>
            <w:hideMark/>
            <w:tcPrChange w:id="4932" w:author="Denis Belousov" w:date="2022-07-12T10:19:00Z">
              <w:tcPr>
                <w:tcW w:w="731" w:type="pct"/>
                <w:gridSpan w:val="2"/>
                <w:shd w:val="clear" w:color="auto" w:fill="BBBBBB"/>
                <w:noWrap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162174EE" w14:textId="77777777" w:rsidR="00403DD2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Description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  <w:tcPrChange w:id="4933" w:author="Denis Belousov" w:date="2022-07-12T10:19:00Z">
              <w:tcPr>
                <w:tcW w:w="0" w:type="auto"/>
                <w:gridSpan w:val="2"/>
                <w:shd w:val="clear" w:color="auto" w:fill="auto"/>
                <w:tcMar>
                  <w:top w:w="30" w:type="dxa"/>
                  <w:left w:w="30" w:type="dxa"/>
                  <w:bottom w:w="30" w:type="dxa"/>
                  <w:right w:w="30" w:type="dxa"/>
                </w:tcMar>
                <w:vAlign w:val="center"/>
                <w:hideMark/>
              </w:tcPr>
            </w:tcPrChange>
          </w:tcPr>
          <w:p w14:paraId="1C8F9AF7" w14:textId="77777777" w:rsidR="00403DD2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75DE9CB" w14:textId="77777777" w:rsidR="00403DD2" w:rsidRDefault="00403DD2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9"/>
      </w:tblGrid>
      <w:tr w:rsidR="00403DD2" w14:paraId="682ECAF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9DF0E2" w14:textId="5938B1EE" w:rsidR="00403DD2" w:rsidRDefault="00000000" w:rsidP="001F2FEC">
            <w:pPr>
              <w:pStyle w:val="a5"/>
              <w:rPr>
                <w:rFonts w:eastAsia="Times New Roman"/>
              </w:rPr>
              <w:pPrChange w:id="4934" w:author="Denis Belousov" w:date="2022-07-12T10:19:00Z">
                <w:pPr>
                  <w:pStyle w:val="a5"/>
                </w:pPr>
              </w:pPrChange>
            </w:pPr>
            <w:r>
              <w:t>Поле серия оставлено пустым - проходит валидацию.</w:t>
            </w:r>
          </w:p>
        </w:tc>
      </w:tr>
    </w:tbl>
    <w:p w14:paraId="51428269" w14:textId="3A222826" w:rsidR="00FF6A5F" w:rsidRPr="00FF6A5F" w:rsidRDefault="00000000">
      <w:pPr>
        <w:rPr>
          <w:lang w:val="en-US"/>
        </w:rPr>
      </w:pPr>
      <w:r w:rsidRPr="00FF6A5F">
        <w:rPr>
          <w:lang w:val="en-US"/>
        </w:rPr>
        <w:br/>
        <w:t xml:space="preserve">Generated at Tue Jul </w:t>
      </w:r>
      <w:del w:id="4935" w:author="Denis Belousov" w:date="2022-07-12T10:19:00Z">
        <w:r w:rsidR="00773BD4">
          <w:rPr>
            <w:rFonts w:eastAsia="Times New Roman"/>
            <w:lang w:val="en-US"/>
          </w:rPr>
          <w:delText>05</w:delText>
        </w:r>
      </w:del>
      <w:ins w:id="4936" w:author="Denis Belousov" w:date="2022-07-12T10:19:00Z">
        <w:r w:rsidRPr="00FF6A5F">
          <w:rPr>
            <w:rFonts w:eastAsia="Times New Roman"/>
            <w:lang w:val="en-US"/>
          </w:rPr>
          <w:t>12</w:t>
        </w:r>
      </w:ins>
      <w:r w:rsidRPr="00FF6A5F">
        <w:rPr>
          <w:lang w:val="en-US"/>
        </w:rPr>
        <w:t xml:space="preserve"> 07:</w:t>
      </w:r>
      <w:del w:id="4937" w:author="Denis Belousov" w:date="2022-07-12T10:19:00Z">
        <w:r w:rsidR="00773BD4">
          <w:rPr>
            <w:rFonts w:eastAsia="Times New Roman"/>
            <w:lang w:val="en-US"/>
          </w:rPr>
          <w:delText>19:04</w:delText>
        </w:r>
      </w:del>
      <w:ins w:id="4938" w:author="Denis Belousov" w:date="2022-07-12T10:19:00Z">
        <w:r w:rsidRPr="00FF6A5F">
          <w:rPr>
            <w:rFonts w:eastAsia="Times New Roman"/>
            <w:lang w:val="en-US"/>
          </w:rPr>
          <w:t>17:52</w:t>
        </w:r>
      </w:ins>
      <w:r w:rsidRPr="00FF6A5F">
        <w:rPr>
          <w:lang w:val="en-US"/>
        </w:rPr>
        <w:t xml:space="preserve"> UTC 2022 by Denis Belousov using Jira 1001.0.0-SNAPSHOT#</w:t>
      </w:r>
      <w:del w:id="4939" w:author="Denis Belousov" w:date="2022-07-12T10:19:00Z">
        <w:r w:rsidR="00773BD4">
          <w:rPr>
            <w:rFonts w:eastAsia="Times New Roman"/>
            <w:lang w:val="en-US"/>
          </w:rPr>
          <w:delText>100201</w:delText>
        </w:r>
      </w:del>
      <w:ins w:id="4940" w:author="Denis Belousov" w:date="2022-07-12T10:19:00Z">
        <w:r w:rsidRPr="00FF6A5F">
          <w:rPr>
            <w:rFonts w:eastAsia="Times New Roman"/>
            <w:lang w:val="en-US"/>
          </w:rPr>
          <w:t>100202</w:t>
        </w:r>
      </w:ins>
      <w:r w:rsidRPr="00FF6A5F">
        <w:rPr>
          <w:lang w:val="en-US"/>
        </w:rPr>
        <w:t>-sha1:</w:t>
      </w:r>
      <w:del w:id="4941" w:author="Denis Belousov" w:date="2022-07-12T10:19:00Z">
        <w:r w:rsidR="00773BD4">
          <w:rPr>
            <w:rFonts w:eastAsia="Times New Roman"/>
            <w:lang w:val="en-US"/>
          </w:rPr>
          <w:delText xml:space="preserve">2506565c052a5feade8c70c003677bc3816cffe6. </w:delText>
        </w:r>
        <w:bookmarkEnd w:id="4"/>
        <w:r w:rsidR="00746B90">
          <w:rPr>
            <w:rFonts w:eastAsia="Times New Roman"/>
            <w:lang w:val="en-US"/>
          </w:rPr>
          <w:br/>
        </w:r>
        <w:r w:rsidR="00746B90">
          <w:rPr>
            <w:rFonts w:eastAsia="Times New Roman"/>
            <w:lang w:val="en-US"/>
          </w:rPr>
          <w:br/>
        </w:r>
        <w:r w:rsidR="00746B90">
          <w:rPr>
            <w:rFonts w:eastAsia="Times New Roman"/>
            <w:lang w:val="en-US"/>
          </w:rPr>
          <w:br/>
        </w:r>
        <w:r w:rsidR="00746B90">
          <w:rPr>
            <w:rFonts w:eastAsia="Times New Roman"/>
            <w:lang w:val="en-US"/>
          </w:rPr>
          <w:br/>
        </w:r>
        <w:r w:rsidR="00746B90">
          <w:rPr>
            <w:rFonts w:eastAsia="Times New Roman"/>
            <w:lang w:val="en-US"/>
          </w:rPr>
          <w:br/>
        </w:r>
        <w:r w:rsidR="00746B90">
          <w:rPr>
            <w:rFonts w:eastAsia="Times New Roman"/>
            <w:lang w:val="en-US"/>
          </w:rPr>
          <w:br/>
        </w:r>
        <w:r w:rsidR="00746B90">
          <w:rPr>
            <w:rFonts w:eastAsia="Times New Roman"/>
            <w:lang w:val="en-US"/>
          </w:rPr>
          <w:br/>
        </w:r>
      </w:del>
      <w:ins w:id="4942" w:author="Denis Belousov" w:date="2022-07-12T10:19:00Z">
        <w:r w:rsidRPr="00FF6A5F">
          <w:rPr>
            <w:rFonts w:eastAsia="Times New Roman"/>
            <w:lang w:val="en-US"/>
          </w:rPr>
          <w:t xml:space="preserve">7f0496fe54b4e84763bfcb9d2fb1e47f53853547. </w:t>
        </w:r>
      </w:ins>
    </w:p>
    <w:sectPr w:rsidR="00FF6A5F" w:rsidRPr="00FF6A5F" w:rsidSect="004764E8">
      <w:pgSz w:w="11906" w:h="16838"/>
      <w:pgMar w:top="993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66B"/>
    <w:multiLevelType w:val="multilevel"/>
    <w:tmpl w:val="0A04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C29DB"/>
    <w:multiLevelType w:val="multilevel"/>
    <w:tmpl w:val="021A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6C6762"/>
    <w:multiLevelType w:val="multilevel"/>
    <w:tmpl w:val="F45AA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E6670"/>
    <w:multiLevelType w:val="multilevel"/>
    <w:tmpl w:val="4D3E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C0B6E"/>
    <w:multiLevelType w:val="multilevel"/>
    <w:tmpl w:val="63D8C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874881"/>
    <w:multiLevelType w:val="multilevel"/>
    <w:tmpl w:val="85407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56099"/>
    <w:multiLevelType w:val="multilevel"/>
    <w:tmpl w:val="2DF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B73436"/>
    <w:multiLevelType w:val="multilevel"/>
    <w:tmpl w:val="6D9E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131826"/>
    <w:multiLevelType w:val="multilevel"/>
    <w:tmpl w:val="293AD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0805E3"/>
    <w:multiLevelType w:val="multilevel"/>
    <w:tmpl w:val="171AC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3D0F3E"/>
    <w:multiLevelType w:val="multilevel"/>
    <w:tmpl w:val="E604C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CA1DAE"/>
    <w:multiLevelType w:val="multilevel"/>
    <w:tmpl w:val="8940F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295182"/>
    <w:multiLevelType w:val="multilevel"/>
    <w:tmpl w:val="70DC4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1B6BF8"/>
    <w:multiLevelType w:val="multilevel"/>
    <w:tmpl w:val="CC86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742851"/>
    <w:multiLevelType w:val="multilevel"/>
    <w:tmpl w:val="B5C49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48F06F5"/>
    <w:multiLevelType w:val="multilevel"/>
    <w:tmpl w:val="051ED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5C2964"/>
    <w:multiLevelType w:val="multilevel"/>
    <w:tmpl w:val="3F24B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7C4F97"/>
    <w:multiLevelType w:val="multilevel"/>
    <w:tmpl w:val="1C881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641B9E"/>
    <w:multiLevelType w:val="multilevel"/>
    <w:tmpl w:val="58FE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DA26CD"/>
    <w:multiLevelType w:val="multilevel"/>
    <w:tmpl w:val="98464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954FC6"/>
    <w:multiLevelType w:val="multilevel"/>
    <w:tmpl w:val="5D04E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EA31B3"/>
    <w:multiLevelType w:val="multilevel"/>
    <w:tmpl w:val="CA92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16497E"/>
    <w:multiLevelType w:val="multilevel"/>
    <w:tmpl w:val="4D922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E86818"/>
    <w:multiLevelType w:val="multilevel"/>
    <w:tmpl w:val="7B46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A70963"/>
    <w:multiLevelType w:val="multilevel"/>
    <w:tmpl w:val="8A9E7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F72DF8"/>
    <w:multiLevelType w:val="multilevel"/>
    <w:tmpl w:val="9A90F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3F3617"/>
    <w:multiLevelType w:val="multilevel"/>
    <w:tmpl w:val="795C6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862D39"/>
    <w:multiLevelType w:val="multilevel"/>
    <w:tmpl w:val="1E10B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1D57C0"/>
    <w:multiLevelType w:val="multilevel"/>
    <w:tmpl w:val="7422B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33358E"/>
    <w:multiLevelType w:val="multilevel"/>
    <w:tmpl w:val="97C03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BB7B10"/>
    <w:multiLevelType w:val="multilevel"/>
    <w:tmpl w:val="F3580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B03765"/>
    <w:multiLevelType w:val="multilevel"/>
    <w:tmpl w:val="CD8CF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1D5EA5"/>
    <w:multiLevelType w:val="multilevel"/>
    <w:tmpl w:val="6236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861949"/>
    <w:multiLevelType w:val="multilevel"/>
    <w:tmpl w:val="72EA1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A50304"/>
    <w:multiLevelType w:val="multilevel"/>
    <w:tmpl w:val="D4D23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925D52"/>
    <w:multiLevelType w:val="multilevel"/>
    <w:tmpl w:val="B50C0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B74DAC"/>
    <w:multiLevelType w:val="multilevel"/>
    <w:tmpl w:val="2856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1F45FA"/>
    <w:multiLevelType w:val="multilevel"/>
    <w:tmpl w:val="7C94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4862768">
    <w:abstractNumId w:val="18"/>
  </w:num>
  <w:num w:numId="2" w16cid:durableId="863443429">
    <w:abstractNumId w:val="29"/>
  </w:num>
  <w:num w:numId="3" w16cid:durableId="762840428">
    <w:abstractNumId w:val="20"/>
  </w:num>
  <w:num w:numId="4" w16cid:durableId="657266199">
    <w:abstractNumId w:val="15"/>
  </w:num>
  <w:num w:numId="5" w16cid:durableId="1596015937">
    <w:abstractNumId w:val="34"/>
  </w:num>
  <w:num w:numId="6" w16cid:durableId="1992754321">
    <w:abstractNumId w:val="12"/>
  </w:num>
  <w:num w:numId="7" w16cid:durableId="2033995737">
    <w:abstractNumId w:val="3"/>
  </w:num>
  <w:num w:numId="8" w16cid:durableId="574239792">
    <w:abstractNumId w:val="25"/>
  </w:num>
  <w:num w:numId="9" w16cid:durableId="1054768293">
    <w:abstractNumId w:val="7"/>
  </w:num>
  <w:num w:numId="10" w16cid:durableId="608703259">
    <w:abstractNumId w:val="13"/>
  </w:num>
  <w:num w:numId="11" w16cid:durableId="1105269091">
    <w:abstractNumId w:val="37"/>
  </w:num>
  <w:num w:numId="12" w16cid:durableId="1094787406">
    <w:abstractNumId w:val="27"/>
  </w:num>
  <w:num w:numId="13" w16cid:durableId="838467621">
    <w:abstractNumId w:val="26"/>
  </w:num>
  <w:num w:numId="14" w16cid:durableId="2060745232">
    <w:abstractNumId w:val="2"/>
  </w:num>
  <w:num w:numId="15" w16cid:durableId="1125853693">
    <w:abstractNumId w:val="36"/>
  </w:num>
  <w:num w:numId="16" w16cid:durableId="1338118452">
    <w:abstractNumId w:val="30"/>
  </w:num>
  <w:num w:numId="17" w16cid:durableId="437221109">
    <w:abstractNumId w:val="32"/>
  </w:num>
  <w:num w:numId="18" w16cid:durableId="1619532167">
    <w:abstractNumId w:val="1"/>
  </w:num>
  <w:num w:numId="19" w16cid:durableId="1460538451">
    <w:abstractNumId w:val="24"/>
  </w:num>
  <w:num w:numId="20" w16cid:durableId="1087310229">
    <w:abstractNumId w:val="35"/>
  </w:num>
  <w:num w:numId="21" w16cid:durableId="258029400">
    <w:abstractNumId w:val="31"/>
  </w:num>
  <w:num w:numId="22" w16cid:durableId="109476919">
    <w:abstractNumId w:val="8"/>
  </w:num>
  <w:num w:numId="23" w16cid:durableId="878398113">
    <w:abstractNumId w:val="33"/>
  </w:num>
  <w:num w:numId="24" w16cid:durableId="659501220">
    <w:abstractNumId w:val="17"/>
  </w:num>
  <w:num w:numId="25" w16cid:durableId="251821337">
    <w:abstractNumId w:val="6"/>
  </w:num>
  <w:num w:numId="26" w16cid:durableId="1861628967">
    <w:abstractNumId w:val="4"/>
  </w:num>
  <w:num w:numId="27" w16cid:durableId="46077261">
    <w:abstractNumId w:val="10"/>
  </w:num>
  <w:num w:numId="28" w16cid:durableId="1190681208">
    <w:abstractNumId w:val="19"/>
  </w:num>
  <w:num w:numId="29" w16cid:durableId="1618101648">
    <w:abstractNumId w:val="5"/>
  </w:num>
  <w:num w:numId="30" w16cid:durableId="658656955">
    <w:abstractNumId w:val="9"/>
  </w:num>
  <w:num w:numId="31" w16cid:durableId="167256248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3166750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8306358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58171981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092180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227792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76510519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666021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nis Belousov">
    <w15:presenceInfo w15:providerId="Windows Live" w15:userId="be9ca6d450527e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EB"/>
    <w:rsid w:val="00080972"/>
    <w:rsid w:val="001F2FEC"/>
    <w:rsid w:val="00391CFA"/>
    <w:rsid w:val="003A2F39"/>
    <w:rsid w:val="00403DD2"/>
    <w:rsid w:val="00446AFD"/>
    <w:rsid w:val="004764E8"/>
    <w:rsid w:val="00663857"/>
    <w:rsid w:val="00746B90"/>
    <w:rsid w:val="00773BD4"/>
    <w:rsid w:val="007862A9"/>
    <w:rsid w:val="008A7687"/>
    <w:rsid w:val="00A56AA9"/>
    <w:rsid w:val="00AF77B5"/>
    <w:rsid w:val="00B17094"/>
    <w:rsid w:val="00B6506E"/>
    <w:rsid w:val="00B72D32"/>
    <w:rsid w:val="00BC1066"/>
    <w:rsid w:val="00C01334"/>
    <w:rsid w:val="00C13916"/>
    <w:rsid w:val="00FE296B"/>
    <w:rsid w:val="00FF20EB"/>
    <w:rsid w:val="00FF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302A91"/>
  <w15:chartTrackingRefBased/>
  <w15:docId w15:val="{E86EB427-9E62-466B-BD74-FD1EF4C8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uiPriority w:val="99"/>
    <w:pPr>
      <w:spacing w:before="100" w:beforeAutospacing="1" w:after="100" w:afterAutospacing="1"/>
    </w:pPr>
  </w:style>
  <w:style w:type="paragraph" w:customStyle="1" w:styleId="tableborder">
    <w:name w:val="tableborder"/>
    <w:basedOn w:val="a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a"/>
    <w:uiPriority w:val="99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a"/>
    <w:uiPriority w:val="99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a"/>
    <w:uiPriority w:val="99"/>
    <w:pPr>
      <w:spacing w:before="100" w:beforeAutospacing="1" w:after="100" w:afterAutospacing="1"/>
    </w:pPr>
  </w:style>
  <w:style w:type="paragraph" w:customStyle="1" w:styleId="nopadding">
    <w:name w:val="nopadding"/>
    <w:basedOn w:val="a"/>
    <w:uiPriority w:val="99"/>
    <w:pPr>
      <w:spacing w:before="100" w:beforeAutospacing="1" w:after="100" w:afterAutospacing="1"/>
    </w:pPr>
  </w:style>
  <w:style w:type="paragraph" w:customStyle="1" w:styleId="subtext1">
    <w:name w:val="subtext1"/>
    <w:basedOn w:val="a"/>
    <w:uiPriority w:val="99"/>
    <w:pPr>
      <w:spacing w:before="100" w:beforeAutospacing="1" w:after="100" w:afterAutospacing="1"/>
    </w:pPr>
    <w:rPr>
      <w:sz w:val="14"/>
      <w:szCs w:val="14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/>
    </w:pPr>
  </w:style>
  <w:style w:type="paragraph" w:styleId="a6">
    <w:name w:val="Revision"/>
    <w:hidden/>
    <w:uiPriority w:val="99"/>
    <w:semiHidden/>
    <w:rsid w:val="00FF6A5F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nkbr.atlassian.net/browse/BR-4" TargetMode="External"/><Relationship Id="rId13" Type="http://schemas.openxmlformats.org/officeDocument/2006/relationships/hyperlink" Target="https://denkbr.atlassian.net/browse/BR-9" TargetMode="External"/><Relationship Id="rId18" Type="http://schemas.openxmlformats.org/officeDocument/2006/relationships/hyperlink" Target="https://denkbr.atlassian.net/browse/BR-15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yperlink" Target="https://qa.neapro.site" TargetMode="External"/><Relationship Id="rId7" Type="http://schemas.openxmlformats.org/officeDocument/2006/relationships/hyperlink" Target="https://denkbr.atlassian.net/browse/BR-3" TargetMode="External"/><Relationship Id="rId12" Type="http://schemas.openxmlformats.org/officeDocument/2006/relationships/hyperlink" Target="https://denkbr.atlassian.net/browse/BR-8" TargetMode="External"/><Relationship Id="rId17" Type="http://schemas.openxmlformats.org/officeDocument/2006/relationships/hyperlink" Target="https://denkbr.atlassian.net/browse/BR-14" TargetMode="External"/><Relationship Id="rId25" Type="http://schemas.openxmlformats.org/officeDocument/2006/relationships/image" Target="media/image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enkbr.atlassian.net/browse/BR-13" TargetMode="External"/><Relationship Id="rId20" Type="http://schemas.openxmlformats.org/officeDocument/2006/relationships/hyperlink" Target="https://qa.neapro.site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enkbr.atlassian.net/browse/BR-7" TargetMode="External"/><Relationship Id="rId24" Type="http://schemas.openxmlformats.org/officeDocument/2006/relationships/image" Target="media/image3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denkbr.atlassian.net/browse/BR-12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10" Type="http://schemas.openxmlformats.org/officeDocument/2006/relationships/hyperlink" Target="https://denkbr.atlassian.net/browse/BR-6" TargetMode="External"/><Relationship Id="rId19" Type="http://schemas.openxmlformats.org/officeDocument/2006/relationships/hyperlink" Target="https://denkbr.atlassian.net/browse/BR-16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nkbr.atlassian.net/browse/BR-5" TargetMode="External"/><Relationship Id="rId14" Type="http://schemas.openxmlformats.org/officeDocument/2006/relationships/hyperlink" Target="https://denkbr.atlassian.net/browse/BR-11" TargetMode="External"/><Relationship Id="rId22" Type="http://schemas.openxmlformats.org/officeDocument/2006/relationships/hyperlink" Target="https://qa.neapro.site/login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0B302-A5C5-4216-8CE6-8796E9450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50</Pages>
  <Words>16322</Words>
  <Characters>93037</Characters>
  <Application>Microsoft Office Word</Application>
  <DocSecurity>0</DocSecurity>
  <Lines>775</Lines>
  <Paragraphs>218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Jira</vt:lpstr>
    </vt:vector>
  </TitlesOfParts>
  <Company/>
  <LinksUpToDate>false</LinksUpToDate>
  <CharactersWithSpaces>109141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Denis Belousov</dc:creator>
  <cp:keywords/>
  <dc:description/>
  <cp:lastModifiedBy>Denis Belousov</cp:lastModifiedBy>
  <cp:revision>4</cp:revision>
  <dcterms:created xsi:type="dcterms:W3CDTF">2022-07-12T07:18:00Z</dcterms:created>
  <dcterms:modified xsi:type="dcterms:W3CDTF">2022-07-12T08:18:00Z</dcterms:modified>
</cp:coreProperties>
</file>